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97F0" w14:textId="241D68AE" w:rsidR="00F31D37" w:rsidRDefault="00634B61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  <w:r w:rsidRPr="00634B61">
        <w:rPr>
          <w:rFonts w:cstheme="minorHAnsi"/>
          <w:b/>
          <w:bCs/>
          <w:sz w:val="24"/>
          <w:szCs w:val="24"/>
        </w:rPr>
        <w:t>SUPPLEMENTARY MATERIAL</w:t>
      </w:r>
      <w:r w:rsidR="00B24D79">
        <w:rPr>
          <w:rFonts w:cstheme="minorHAnsi"/>
          <w:b/>
          <w:bCs/>
          <w:sz w:val="24"/>
          <w:szCs w:val="24"/>
        </w:rPr>
        <w:t>S</w:t>
      </w:r>
    </w:p>
    <w:p w14:paraId="1745ADB6" w14:textId="6138C939" w:rsidR="008B6D4E" w:rsidRPr="00EE28B9" w:rsidRDefault="008B6D4E" w:rsidP="00F90C8C">
      <w:pPr>
        <w:spacing w:beforeLines="160" w:before="384"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EE28B9">
        <w:rPr>
          <w:rFonts w:cstheme="minorHAnsi"/>
          <w:b/>
          <w:bCs/>
          <w:sz w:val="24"/>
          <w:szCs w:val="24"/>
        </w:rPr>
        <w:t>Mathematical Analysis of Robustness of Oscillations in Models of the Mammalian Circadian Clock</w:t>
      </w:r>
    </w:p>
    <w:p w14:paraId="5A8C898A" w14:textId="24A5ED16" w:rsidR="008B6D4E" w:rsidRPr="008B6D4E" w:rsidRDefault="008B6D4E" w:rsidP="00F90C8C">
      <w:pPr>
        <w:spacing w:beforeLines="160" w:before="384" w:line="36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B. </w:t>
      </w:r>
      <w:proofErr w:type="spellStart"/>
      <w:r>
        <w:rPr>
          <w:rFonts w:cstheme="minorHAnsi"/>
          <w:bCs/>
          <w:sz w:val="24"/>
          <w:szCs w:val="24"/>
        </w:rPr>
        <w:t>Heidebrecht</w:t>
      </w:r>
      <w:proofErr w:type="spellEnd"/>
      <w:r>
        <w:rPr>
          <w:rFonts w:cstheme="minorHAnsi"/>
          <w:bCs/>
          <w:sz w:val="24"/>
          <w:szCs w:val="24"/>
        </w:rPr>
        <w:t>, J. Chen &amp; J.J. Tyson</w:t>
      </w:r>
    </w:p>
    <w:sdt>
      <w:sdtPr>
        <w:rPr>
          <w:rFonts w:eastAsiaTheme="minorHAnsi" w:cstheme="minorBidi"/>
          <w:b w:val="0"/>
          <w:sz w:val="22"/>
          <w:szCs w:val="22"/>
        </w:rPr>
        <w:id w:val="-3730040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5352B8" w14:textId="5A629870" w:rsidR="005D2B56" w:rsidRPr="005D2B56" w:rsidRDefault="005D2B56" w:rsidP="005D2B56">
          <w:pPr>
            <w:pStyle w:val="TOCHeading"/>
            <w:spacing w:before="360"/>
            <w:rPr>
              <w:b w:val="0"/>
              <w:u w:val="single"/>
            </w:rPr>
          </w:pPr>
          <w:r w:rsidRPr="005D2B56">
            <w:rPr>
              <w:b w:val="0"/>
              <w:u w:val="single"/>
            </w:rPr>
            <w:t>Table of Contents</w:t>
          </w:r>
        </w:p>
        <w:p w14:paraId="6657D179" w14:textId="7626EB4A" w:rsidR="007074F7" w:rsidRDefault="005D2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6778" w:history="1">
            <w:r w:rsidR="007074F7" w:rsidRPr="00834FDC">
              <w:rPr>
                <w:rStyle w:val="Hyperlink"/>
                <w:noProof/>
              </w:rPr>
              <w:t>Table S1.  Definitions of the dynamical variables in the models.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_Toc49816778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2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520C0C16" w14:textId="7FDD3642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79" w:history="1">
            <w:r w:rsidR="007074F7" w:rsidRPr="00834FDC">
              <w:rPr>
                <w:rStyle w:val="Hyperlink"/>
                <w:noProof/>
              </w:rPr>
              <w:t>Table S2.  Definitions of the kinetic constants in the models.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_Toc49816779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2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33388EDF" w14:textId="1D59A997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0" w:history="1">
            <w:r w:rsidR="007074F7" w:rsidRPr="00834FDC">
              <w:rPr>
                <w:rStyle w:val="Hyperlink"/>
                <w:noProof/>
              </w:rPr>
              <w:t>Table S3.  Parameter values used in the model simulations in Figure S1 and Figure 3.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_Toc49816780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3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1BCDC38D" w14:textId="209B1D9D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1" w:history="1">
            <w:r w:rsidR="007074F7" w:rsidRPr="00834FDC">
              <w:rPr>
                <w:rStyle w:val="Hyperlink"/>
                <w:noProof/>
              </w:rPr>
              <w:t>Table S4.  Parameter values used in the model simulations in Figure 4 and Figure S5.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_Toc49816781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3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3FD3B716" w14:textId="54FF9B1A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2" w:history="1">
            <w:r w:rsidR="007074F7" w:rsidRPr="00834FDC">
              <w:rPr>
                <w:rStyle w:val="Hyperlink"/>
                <w:noProof/>
              </w:rPr>
              <w:t>Table S5.  Parameter values used in the SNF model comparisons in Figure S2.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_Toc49816782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4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3823B00B" w14:textId="1B68A186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3" w:history="1">
            <w:r w:rsidR="007074F7" w:rsidRPr="00834FDC">
              <w:rPr>
                <w:rStyle w:val="Hyperlink"/>
                <w:noProof/>
              </w:rPr>
              <w:t>Figures S1-S5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_Toc49816783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5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4C2562CC" w14:textId="34620D75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4" w:history="1">
            <w:r w:rsidR="007074F7" w:rsidRPr="00834FDC">
              <w:rPr>
                <w:rStyle w:val="Hyperlink"/>
                <w:noProof/>
              </w:rPr>
              <w:t>Model naming convention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_Toc49816784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10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514C0CEA" w14:textId="5A1F5691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5" w:history="1">
            <w:r w:rsidR="007074F7" w:rsidRPr="00834FDC">
              <w:rPr>
                <w:rStyle w:val="Hyperlink"/>
                <w:noProof/>
              </w:rPr>
              <w:t>Non-dimensionalization of the modified Kim-Forger equations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_Toc49816785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10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6D9860EB" w14:textId="4D769AD1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6" w:history="1">
            <w:r w:rsidR="007074F7" w:rsidRPr="00834FDC">
              <w:rPr>
                <w:rStyle w:val="Hyperlink"/>
                <w:noProof/>
              </w:rPr>
              <w:t xml:space="preserve">Estimation of the scaling factor </w:t>
            </w:r>
            <w:r w:rsidR="007074F7" w:rsidRPr="00834FDC">
              <w:rPr>
                <w:rStyle w:val="Hyperlink"/>
                <w:i/>
                <w:noProof/>
              </w:rPr>
              <w:t>P</w:t>
            </w:r>
            <w:r w:rsidR="007074F7" w:rsidRPr="00834FDC">
              <w:rPr>
                <w:rStyle w:val="Hyperlink"/>
                <w:noProof/>
              </w:rPr>
              <w:t>*.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_Toc49816786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11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09CB1781" w14:textId="0B2C1204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7" w:history="1">
            <w:r w:rsidR="007074F7" w:rsidRPr="00834FDC">
              <w:rPr>
                <w:rStyle w:val="Hyperlink"/>
                <w:noProof/>
              </w:rPr>
              <w:t>Estimation of a physically realistic range of</w:t>
            </w:r>
            <w:r w:rsidR="007074F7" w:rsidRPr="00834FDC">
              <w:rPr>
                <w:rStyle w:val="Hyperlink"/>
                <w:i/>
                <w:iCs/>
                <w:noProof/>
              </w:rPr>
              <w:t xml:space="preserve"> K</w:t>
            </w:r>
            <w:r w:rsidR="007074F7" w:rsidRPr="00834FDC">
              <w:rPr>
                <w:rStyle w:val="Hyperlink"/>
                <w:iCs/>
                <w:noProof/>
                <w:vertAlign w:val="subscript"/>
              </w:rPr>
              <w:t>d</w:t>
            </w:r>
            <w:r w:rsidR="007074F7" w:rsidRPr="00834FDC">
              <w:rPr>
                <w:rStyle w:val="Hyperlink"/>
                <w:i/>
                <w:iCs/>
                <w:noProof/>
                <w:vertAlign w:val="subscript"/>
              </w:rPr>
              <w:t xml:space="preserve"> </w:t>
            </w:r>
            <w:r w:rsidR="007074F7" w:rsidRPr="00834FDC">
              <w:rPr>
                <w:rStyle w:val="Hyperlink"/>
                <w:iCs/>
                <w:noProof/>
              </w:rPr>
              <w:t>values</w:t>
            </w:r>
            <w:r w:rsidR="007074F7" w:rsidRPr="00834FDC">
              <w:rPr>
                <w:rStyle w:val="Hyperlink"/>
                <w:noProof/>
              </w:rPr>
              <w:t>.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_Toc49816787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12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4F51545A" w14:textId="4C46C254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8" w:history="1">
            <w:r w:rsidR="007074F7" w:rsidRPr="00834FDC">
              <w:rPr>
                <w:rStyle w:val="Hyperlink"/>
                <w:noProof/>
              </w:rPr>
              <w:t xml:space="preserve">Deriving the rate laws for </w:t>
            </w:r>
            <w:r w:rsidR="007074F7" w:rsidRPr="00834FDC">
              <w:rPr>
                <w:rStyle w:val="Hyperlink"/>
                <w:i/>
                <w:noProof/>
              </w:rPr>
              <w:t>PER</w:t>
            </w:r>
            <w:r w:rsidR="007074F7" w:rsidRPr="00834FDC">
              <w:rPr>
                <w:rStyle w:val="Hyperlink"/>
                <w:noProof/>
              </w:rPr>
              <w:t xml:space="preserve"> transcription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_Toc49816788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13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7E1DEC24" w14:textId="12570C23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89" w:history="1">
            <w:r w:rsidR="007074F7" w:rsidRPr="00834FDC">
              <w:rPr>
                <w:rStyle w:val="Hyperlink"/>
                <w:noProof/>
              </w:rPr>
              <w:t>Simulation Methods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_Toc49816789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16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5CF90D0C" w14:textId="1BA7148A" w:rsidR="007074F7" w:rsidRDefault="00BC5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9816790" w:history="1">
            <w:r w:rsidR="007074F7" w:rsidRPr="00834FDC">
              <w:rPr>
                <w:rStyle w:val="Hyperlink"/>
                <w:noProof/>
              </w:rPr>
              <w:t>Supplementary references</w:t>
            </w:r>
            <w:r w:rsidR="007074F7">
              <w:rPr>
                <w:noProof/>
                <w:webHidden/>
              </w:rPr>
              <w:tab/>
            </w:r>
            <w:r w:rsidR="007074F7">
              <w:rPr>
                <w:noProof/>
                <w:webHidden/>
              </w:rPr>
              <w:fldChar w:fldCharType="begin"/>
            </w:r>
            <w:r w:rsidR="007074F7">
              <w:rPr>
                <w:noProof/>
                <w:webHidden/>
              </w:rPr>
              <w:instrText xml:space="preserve"> PAGEREF _Toc49816790 \h </w:instrText>
            </w:r>
            <w:r w:rsidR="007074F7">
              <w:rPr>
                <w:noProof/>
                <w:webHidden/>
              </w:rPr>
            </w:r>
            <w:r w:rsidR="007074F7">
              <w:rPr>
                <w:noProof/>
                <w:webHidden/>
              </w:rPr>
              <w:fldChar w:fldCharType="separate"/>
            </w:r>
            <w:r w:rsidR="007074F7">
              <w:rPr>
                <w:noProof/>
                <w:webHidden/>
              </w:rPr>
              <w:t>18</w:t>
            </w:r>
            <w:r w:rsidR="007074F7">
              <w:rPr>
                <w:noProof/>
                <w:webHidden/>
              </w:rPr>
              <w:fldChar w:fldCharType="end"/>
            </w:r>
          </w:hyperlink>
        </w:p>
        <w:p w14:paraId="03994A65" w14:textId="1CEDB57A" w:rsidR="005D2B56" w:rsidRDefault="005D2B56">
          <w:r>
            <w:rPr>
              <w:b/>
              <w:bCs/>
              <w:noProof/>
            </w:rPr>
            <w:fldChar w:fldCharType="end"/>
          </w:r>
        </w:p>
      </w:sdtContent>
    </w:sdt>
    <w:p w14:paraId="10D0C164" w14:textId="10CBA17E" w:rsidR="00B73C61" w:rsidRDefault="00B73C61" w:rsidP="006F46CF">
      <w:pPr>
        <w:spacing w:beforeLines="160" w:before="384" w:after="0" w:line="240" w:lineRule="auto"/>
        <w:rPr>
          <w:rFonts w:cstheme="minorHAnsi"/>
          <w:sz w:val="24"/>
          <w:szCs w:val="24"/>
        </w:rPr>
      </w:pPr>
    </w:p>
    <w:p w14:paraId="7AB88630" w14:textId="77777777" w:rsidR="005D2B56" w:rsidRDefault="005D2B56">
      <w:pPr>
        <w:rPr>
          <w:rFonts w:eastAsiaTheme="majorEastAsia" w:cstheme="minorHAnsi"/>
          <w:b/>
          <w:sz w:val="24"/>
          <w:szCs w:val="24"/>
        </w:rPr>
      </w:pPr>
      <w:r>
        <w:br w:type="page"/>
      </w:r>
    </w:p>
    <w:p w14:paraId="6EFF1911" w14:textId="10FAA5D5" w:rsidR="00F90C8C" w:rsidRPr="005D2B56" w:rsidRDefault="005D2B56" w:rsidP="005D2B56">
      <w:pPr>
        <w:pStyle w:val="Heading1"/>
        <w:spacing w:before="360"/>
      </w:pPr>
      <w:bookmarkStart w:id="0" w:name="_Toc49816778"/>
      <w:r w:rsidRPr="005D2B56">
        <w:lastRenderedPageBreak/>
        <w:t xml:space="preserve">Table S1.  </w:t>
      </w:r>
      <w:r w:rsidRPr="005D2B56">
        <w:rPr>
          <w:b w:val="0"/>
        </w:rPr>
        <w:t>Definitions of the dynamical variables in the models.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060"/>
      </w:tblGrid>
      <w:tr w:rsidR="00B73C61" w:rsidRPr="00634B61" w14:paraId="6AFF2E42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3397D546" w14:textId="77777777" w:rsidR="00B73C61" w:rsidRPr="00634B61" w:rsidRDefault="00B73C61" w:rsidP="00F27C8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34B61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060" w:type="dxa"/>
            <w:vAlign w:val="center"/>
          </w:tcPr>
          <w:p w14:paraId="62DD9DE4" w14:textId="77777777" w:rsidR="00B73C61" w:rsidRPr="00634B61" w:rsidRDefault="00B73C61" w:rsidP="00F27C8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34B61">
              <w:rPr>
                <w:rFonts w:cstheme="minorHAnsi"/>
                <w:b/>
                <w:bCs/>
                <w:sz w:val="24"/>
                <w:szCs w:val="24"/>
              </w:rPr>
              <w:t>Physical Meaning</w:t>
            </w:r>
          </w:p>
        </w:tc>
      </w:tr>
      <w:tr w:rsidR="00B73C61" w:rsidRPr="00634B61" w14:paraId="12764004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5A9E9289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3060" w:type="dxa"/>
            <w:vAlign w:val="center"/>
          </w:tcPr>
          <w:p w14:paraId="106875A7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cstheme="minorHAnsi"/>
                <w:i/>
                <w:iCs/>
                <w:sz w:val="24"/>
                <w:szCs w:val="24"/>
              </w:rPr>
              <w:t>P</w:t>
            </w:r>
            <w:r>
              <w:rPr>
                <w:rFonts w:cstheme="minorHAnsi"/>
                <w:i/>
                <w:iCs/>
                <w:sz w:val="24"/>
                <w:szCs w:val="24"/>
              </w:rPr>
              <w:t>ER</w:t>
            </w:r>
            <w:r w:rsidRPr="00634B61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634B61">
              <w:rPr>
                <w:rFonts w:cstheme="minorHAnsi"/>
                <w:sz w:val="24"/>
                <w:szCs w:val="24"/>
              </w:rPr>
              <w:t>mRNA</w:t>
            </w:r>
          </w:p>
        </w:tc>
      </w:tr>
      <w:tr w:rsidR="00B73C61" w:rsidRPr="00634B61" w14:paraId="6290A880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5D82A3B5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P</w:t>
            </w: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060" w:type="dxa"/>
            <w:vAlign w:val="center"/>
          </w:tcPr>
          <w:p w14:paraId="77CF30D1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Cytoplasmic</w:t>
            </w:r>
            <w:r w:rsidRPr="00634B61">
              <w:rPr>
                <w:rFonts w:cstheme="minorHAnsi"/>
                <w:sz w:val="24"/>
                <w:szCs w:val="24"/>
              </w:rPr>
              <w:t xml:space="preserve"> PER species</w:t>
            </w:r>
          </w:p>
        </w:tc>
      </w:tr>
      <w:tr w:rsidR="00B73C61" w:rsidRPr="00634B61" w14:paraId="6E3112C9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629D29F6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3060" w:type="dxa"/>
            <w:vAlign w:val="center"/>
          </w:tcPr>
          <w:p w14:paraId="425FBF0C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cstheme="minorHAnsi"/>
                <w:sz w:val="24"/>
                <w:szCs w:val="24"/>
              </w:rPr>
              <w:t>Nuclear PER</w:t>
            </w:r>
          </w:p>
        </w:tc>
      </w:tr>
      <w:tr w:rsidR="00B73C61" w:rsidRPr="00634B61" w14:paraId="6B891B5D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6BAAAAA5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060" w:type="dxa"/>
            <w:vAlign w:val="center"/>
          </w:tcPr>
          <w:p w14:paraId="0D615F13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cstheme="minorHAnsi"/>
                <w:sz w:val="24"/>
                <w:szCs w:val="24"/>
              </w:rPr>
              <w:t>Nuclear BMAL</w:t>
            </w:r>
          </w:p>
        </w:tc>
      </w:tr>
      <w:tr w:rsidR="00B73C61" w:rsidRPr="00634B61" w14:paraId="4C8930AE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05EBB939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3060" w:type="dxa"/>
            <w:vAlign w:val="center"/>
          </w:tcPr>
          <w:p w14:paraId="3F2D6BB1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cstheme="minorHAnsi"/>
                <w:sz w:val="24"/>
                <w:szCs w:val="24"/>
              </w:rPr>
              <w:t>Nuclear ROR</w:t>
            </w:r>
          </w:p>
        </w:tc>
      </w:tr>
      <w:tr w:rsidR="00B73C61" w:rsidRPr="00634B61" w14:paraId="4C53202B" w14:textId="77777777" w:rsidTr="008B6D4E">
        <w:trPr>
          <w:trHeight w:val="432"/>
        </w:trPr>
        <w:tc>
          <w:tcPr>
            <w:tcW w:w="1255" w:type="dxa"/>
            <w:vAlign w:val="center"/>
          </w:tcPr>
          <w:p w14:paraId="461D52B6" w14:textId="77777777" w:rsidR="00B73C61" w:rsidRPr="00C10F5B" w:rsidRDefault="00B73C61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hAnsi="Cambria" w:cstheme="minorHAnsi"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3060" w:type="dxa"/>
            <w:vAlign w:val="center"/>
          </w:tcPr>
          <w:p w14:paraId="6DFADF3D" w14:textId="77777777" w:rsidR="00B73C61" w:rsidRPr="00634B61" w:rsidRDefault="00B73C61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cstheme="minorHAnsi"/>
                <w:sz w:val="24"/>
                <w:szCs w:val="24"/>
              </w:rPr>
              <w:t>Nuclear REV-ERB</w:t>
            </w:r>
          </w:p>
        </w:tc>
      </w:tr>
    </w:tbl>
    <w:p w14:paraId="68023984" w14:textId="46C592B5" w:rsidR="00F90C8C" w:rsidRDefault="00F90C8C">
      <w:pPr>
        <w:rPr>
          <w:rFonts w:cstheme="minorHAnsi"/>
          <w:sz w:val="24"/>
          <w:szCs w:val="24"/>
        </w:rPr>
      </w:pPr>
    </w:p>
    <w:p w14:paraId="2499F5F5" w14:textId="77777777" w:rsidR="005D2B56" w:rsidRDefault="005D2B56">
      <w:pPr>
        <w:rPr>
          <w:rFonts w:cstheme="minorHAnsi"/>
          <w:sz w:val="24"/>
          <w:szCs w:val="24"/>
        </w:rPr>
      </w:pPr>
    </w:p>
    <w:p w14:paraId="5685FA6B" w14:textId="4E0B3ECF" w:rsidR="00F27C82" w:rsidRDefault="005D2B56" w:rsidP="005D2B56">
      <w:pPr>
        <w:pStyle w:val="Heading1"/>
        <w:spacing w:before="360"/>
      </w:pPr>
      <w:bookmarkStart w:id="1" w:name="_Toc49816779"/>
      <w:r w:rsidRPr="00634B61">
        <w:t>Table</w:t>
      </w:r>
      <w:r>
        <w:t xml:space="preserve"> S2</w:t>
      </w:r>
      <w:r w:rsidRPr="00634B61">
        <w:t xml:space="preserve">.  </w:t>
      </w:r>
      <w:r w:rsidRPr="005D2B56">
        <w:rPr>
          <w:b w:val="0"/>
        </w:rPr>
        <w:t>Definitions of the kinetic constants in the models.</w:t>
      </w:r>
      <w:bookmarkEnd w:id="1"/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435"/>
        <w:gridCol w:w="6210"/>
      </w:tblGrid>
      <w:tr w:rsidR="00570A5A" w:rsidRPr="00634B61" w14:paraId="331F91B8" w14:textId="77777777" w:rsidTr="00937563">
        <w:trPr>
          <w:trHeight w:val="432"/>
        </w:trPr>
        <w:tc>
          <w:tcPr>
            <w:tcW w:w="1435" w:type="dxa"/>
            <w:vAlign w:val="center"/>
          </w:tcPr>
          <w:p w14:paraId="7B330E26" w14:textId="77777777" w:rsidR="00570A5A" w:rsidRPr="00634B61" w:rsidRDefault="00570A5A" w:rsidP="00F27C82">
            <w:pPr>
              <w:rPr>
                <w:rFonts w:cstheme="minorHAnsi"/>
                <w:b/>
                <w:sz w:val="24"/>
                <w:szCs w:val="24"/>
              </w:rPr>
            </w:pPr>
            <w:r w:rsidRPr="00634B61">
              <w:rPr>
                <w:rFonts w:cstheme="minorHAnsi"/>
                <w:b/>
                <w:sz w:val="24"/>
                <w:szCs w:val="24"/>
              </w:rPr>
              <w:t>Parameter</w:t>
            </w:r>
          </w:p>
        </w:tc>
        <w:tc>
          <w:tcPr>
            <w:tcW w:w="6210" w:type="dxa"/>
            <w:vAlign w:val="center"/>
          </w:tcPr>
          <w:p w14:paraId="14203861" w14:textId="61FAFA34" w:rsidR="00570A5A" w:rsidRPr="00634B61" w:rsidRDefault="00570A5A" w:rsidP="00F27C8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Definition</w:t>
            </w:r>
          </w:p>
        </w:tc>
      </w:tr>
      <w:tr w:rsidR="00570A5A" w:rsidRPr="00634B61" w14:paraId="2330B258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5D260753" w14:textId="27879E42" w:rsidR="00570A5A" w:rsidRPr="00C10F5B" w:rsidRDefault="00570A5A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6210" w:type="dxa"/>
            <w:vAlign w:val="center"/>
          </w:tcPr>
          <w:p w14:paraId="24E29311" w14:textId="75218FB6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Dissociation constant </w:t>
            </w:r>
            <w:r>
              <w:rPr>
                <w:rFonts w:eastAsiaTheme="minorEastAsia" w:cstheme="minorHAnsi"/>
                <w:sz w:val="24"/>
              </w:rPr>
              <w:t>of the</w:t>
            </w:r>
            <w:r w:rsidRPr="00634B61">
              <w:rPr>
                <w:rFonts w:eastAsiaTheme="minorEastAsia" w:cstheme="minorHAnsi"/>
                <w:sz w:val="24"/>
              </w:rPr>
              <w:t xml:space="preserve"> PER</w:t>
            </w:r>
            <w:r>
              <w:rPr>
                <w:rFonts w:eastAsiaTheme="minorEastAsia" w:cstheme="minorHAnsi"/>
                <w:sz w:val="24"/>
              </w:rPr>
              <w:t>:</w:t>
            </w:r>
            <w:r w:rsidRPr="00634B61">
              <w:rPr>
                <w:rFonts w:eastAsiaTheme="minorEastAsia" w:cstheme="minorHAnsi"/>
                <w:sz w:val="24"/>
              </w:rPr>
              <w:t xml:space="preserve">BMAL </w:t>
            </w:r>
            <w:r>
              <w:rPr>
                <w:rFonts w:eastAsiaTheme="minorEastAsia" w:cstheme="minorHAnsi"/>
                <w:sz w:val="24"/>
              </w:rPr>
              <w:t>complex</w:t>
            </w:r>
          </w:p>
        </w:tc>
      </w:tr>
      <w:tr w:rsidR="00570A5A" w:rsidRPr="00634B61" w14:paraId="2E9EB4CD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5AD0BF6B" w14:textId="77777777" w:rsidR="00570A5A" w:rsidRPr="00C10F5B" w:rsidRDefault="00570A5A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6210" w:type="dxa"/>
            <w:vAlign w:val="center"/>
          </w:tcPr>
          <w:p w14:paraId="154C63D6" w14:textId="7880980A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Dissociation constant </w:t>
            </w:r>
            <w:r>
              <w:rPr>
                <w:rFonts w:eastAsiaTheme="minorEastAsia" w:cstheme="minorHAnsi"/>
                <w:sz w:val="24"/>
              </w:rPr>
              <w:t>of the</w:t>
            </w:r>
            <w:r w:rsidRPr="00634B61">
              <w:rPr>
                <w:rFonts w:eastAsiaTheme="minorEastAsia" w:cstheme="minorHAnsi"/>
                <w:sz w:val="24"/>
              </w:rPr>
              <w:t xml:space="preserve"> </w:t>
            </w:r>
            <w:proofErr w:type="spellStart"/>
            <w:r w:rsidRPr="00634B61">
              <w:rPr>
                <w:rFonts w:eastAsiaTheme="minorEastAsia" w:cstheme="minorHAnsi"/>
                <w:sz w:val="24"/>
              </w:rPr>
              <w:t>BMAL</w:t>
            </w:r>
            <w:r>
              <w:rPr>
                <w:rFonts w:eastAsiaTheme="minorEastAsia" w:cstheme="minorHAnsi"/>
                <w:sz w:val="24"/>
              </w:rPr>
              <w:t>:Ebox</w:t>
            </w:r>
            <w:proofErr w:type="spellEnd"/>
            <w:r>
              <w:rPr>
                <w:rFonts w:eastAsiaTheme="minorEastAsia" w:cstheme="minorHAnsi"/>
                <w:sz w:val="24"/>
              </w:rPr>
              <w:t xml:space="preserve"> complex</w:t>
            </w:r>
          </w:p>
        </w:tc>
      </w:tr>
      <w:tr w:rsidR="00570A5A" w:rsidRPr="00634B61" w14:paraId="3DF7A49F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198AEED2" w14:textId="77777777" w:rsidR="00570A5A" w:rsidRPr="00C10F5B" w:rsidRDefault="00570A5A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6210" w:type="dxa"/>
            <w:vAlign w:val="center"/>
          </w:tcPr>
          <w:p w14:paraId="01F8B9AC" w14:textId="1A8FC0AC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Michaelis constant for </w:t>
            </w:r>
            <w:r>
              <w:rPr>
                <w:rFonts w:eastAsiaTheme="minorEastAsia" w:cstheme="minorHAnsi"/>
                <w:sz w:val="24"/>
              </w:rPr>
              <w:t>the degradation of nuclear PER</w:t>
            </w:r>
          </w:p>
        </w:tc>
      </w:tr>
      <w:tr w:rsidR="00570A5A" w:rsidRPr="00634B61" w14:paraId="7DD40729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6D9D6F5A" w14:textId="28BD0E3A" w:rsidR="00570A5A" w:rsidRPr="00C10F5B" w:rsidRDefault="00570A5A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6210" w:type="dxa"/>
            <w:vAlign w:val="center"/>
          </w:tcPr>
          <w:p w14:paraId="4BC5C99A" w14:textId="3709C890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Total</w:t>
            </w:r>
            <w:r w:rsidRPr="00634B61">
              <w:rPr>
                <w:rFonts w:eastAsiaTheme="minorEastAsia" w:cstheme="minorHAnsi"/>
                <w:sz w:val="24"/>
              </w:rPr>
              <w:t xml:space="preserve"> BMAL </w:t>
            </w:r>
            <w:r>
              <w:rPr>
                <w:rFonts w:eastAsiaTheme="minorEastAsia" w:cstheme="minorHAnsi"/>
                <w:sz w:val="24"/>
              </w:rPr>
              <w:t>concentration (bound + unbound)</w:t>
            </w:r>
          </w:p>
        </w:tc>
      </w:tr>
      <w:tr w:rsidR="00570A5A" w:rsidRPr="00634B61" w14:paraId="38BE9031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60482A8D" w14:textId="77777777" w:rsidR="00570A5A" w:rsidRPr="00C10F5B" w:rsidRDefault="00570A5A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6210" w:type="dxa"/>
            <w:vAlign w:val="center"/>
          </w:tcPr>
          <w:p w14:paraId="4B954681" w14:textId="0D0BA08D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eastAsiaTheme="minorEastAsia" w:cstheme="minorHAnsi"/>
                <w:sz w:val="24"/>
              </w:rPr>
              <w:t>Maximal</w:t>
            </w:r>
            <w:r>
              <w:rPr>
                <w:rFonts w:eastAsiaTheme="minorEastAsia" w:cstheme="minorHAnsi"/>
                <w:sz w:val="24"/>
              </w:rPr>
              <w:t xml:space="preserve"> rate of synthesis of</w:t>
            </w:r>
            <w:r w:rsidRPr="00634B61">
              <w:rPr>
                <w:rFonts w:eastAsiaTheme="minorEastAsia" w:cstheme="minorHAnsi"/>
                <w:sz w:val="24"/>
              </w:rPr>
              <w:t xml:space="preserve"> BMAL </w:t>
            </w:r>
          </w:p>
        </w:tc>
      </w:tr>
      <w:tr w:rsidR="00570A5A" w:rsidRPr="00634B61" w14:paraId="4DE69941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01AE6CAA" w14:textId="18F3A1CC" w:rsidR="00570A5A" w:rsidRPr="00C10F5B" w:rsidRDefault="005E72C8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="00570A5A"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6210" w:type="dxa"/>
            <w:vAlign w:val="center"/>
          </w:tcPr>
          <w:p w14:paraId="1B8B6677" w14:textId="7CA3CC09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Maximal </w:t>
            </w:r>
            <w:r>
              <w:rPr>
                <w:rFonts w:eastAsiaTheme="minorEastAsia" w:cstheme="minorHAnsi"/>
                <w:sz w:val="24"/>
              </w:rPr>
              <w:t>rate of synthesis of</w:t>
            </w:r>
            <w:r w:rsidRPr="00634B61">
              <w:rPr>
                <w:rFonts w:eastAsiaTheme="minorEastAsia" w:cstheme="minorHAnsi"/>
                <w:sz w:val="24"/>
              </w:rPr>
              <w:t xml:space="preserve"> </w:t>
            </w:r>
            <w:r w:rsidR="005E72C8">
              <w:rPr>
                <w:rFonts w:eastAsiaTheme="minorEastAsia" w:cstheme="minorHAnsi"/>
                <w:sz w:val="24"/>
              </w:rPr>
              <w:t>REV-ERB</w:t>
            </w:r>
            <w:r>
              <w:rPr>
                <w:rFonts w:eastAsiaTheme="minorEastAsia" w:cstheme="minorHAnsi"/>
                <w:sz w:val="24"/>
              </w:rPr>
              <w:t xml:space="preserve"> </w:t>
            </w:r>
          </w:p>
        </w:tc>
      </w:tr>
      <w:tr w:rsidR="00570A5A" w:rsidRPr="00634B61" w14:paraId="55379186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7F38F442" w14:textId="79347230" w:rsidR="00570A5A" w:rsidRPr="00C10F5B" w:rsidRDefault="005E72C8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="00570A5A"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6210" w:type="dxa"/>
            <w:vAlign w:val="center"/>
          </w:tcPr>
          <w:p w14:paraId="46FF8FAC" w14:textId="67F0D371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Maximal </w:t>
            </w:r>
            <w:r>
              <w:rPr>
                <w:rFonts w:eastAsiaTheme="minorEastAsia" w:cstheme="minorHAnsi"/>
                <w:sz w:val="24"/>
              </w:rPr>
              <w:t>rate of synthesis of</w:t>
            </w:r>
            <w:r w:rsidRPr="00634B61">
              <w:rPr>
                <w:rFonts w:eastAsiaTheme="minorEastAsia" w:cstheme="minorHAnsi"/>
                <w:sz w:val="24"/>
              </w:rPr>
              <w:t xml:space="preserve"> </w:t>
            </w:r>
            <w:r w:rsidR="005E72C8">
              <w:rPr>
                <w:rFonts w:eastAsiaTheme="minorEastAsia" w:cstheme="minorHAnsi"/>
                <w:sz w:val="24"/>
              </w:rPr>
              <w:t>ROR</w:t>
            </w:r>
          </w:p>
        </w:tc>
      </w:tr>
      <w:tr w:rsidR="00570A5A" w:rsidRPr="00634B61" w14:paraId="4C6B55C0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3CDCF400" w14:textId="77777777" w:rsidR="00570A5A" w:rsidRPr="00C10F5B" w:rsidRDefault="00570A5A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6210" w:type="dxa"/>
            <w:vAlign w:val="center"/>
          </w:tcPr>
          <w:p w14:paraId="03897C1F" w14:textId="1E41DEB9" w:rsidR="00570A5A" w:rsidRPr="00634B61" w:rsidRDefault="00570A5A" w:rsidP="00F27C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</w:rPr>
              <w:t>R</w:t>
            </w:r>
            <w:r w:rsidRPr="00634B61">
              <w:rPr>
                <w:rFonts w:eastAsiaTheme="minorEastAsia" w:cstheme="minorHAnsi"/>
                <w:sz w:val="24"/>
              </w:rPr>
              <w:t xml:space="preserve">ate constant </w:t>
            </w:r>
            <w:r>
              <w:rPr>
                <w:rFonts w:eastAsiaTheme="minorEastAsia" w:cstheme="minorHAnsi"/>
                <w:sz w:val="24"/>
              </w:rPr>
              <w:t xml:space="preserve">for </w:t>
            </w:r>
            <w:r w:rsidRPr="00634B61">
              <w:rPr>
                <w:rFonts w:eastAsiaTheme="minorEastAsia" w:cstheme="minorHAnsi"/>
                <w:sz w:val="24"/>
              </w:rPr>
              <w:t xml:space="preserve">degradation </w:t>
            </w:r>
            <w:r>
              <w:rPr>
                <w:rFonts w:eastAsiaTheme="minorEastAsia" w:cstheme="minorHAnsi"/>
                <w:sz w:val="24"/>
              </w:rPr>
              <w:t>of n</w:t>
            </w:r>
            <w:r w:rsidRPr="00634B61">
              <w:rPr>
                <w:rFonts w:eastAsiaTheme="minorEastAsia" w:cstheme="minorHAnsi"/>
                <w:sz w:val="24"/>
              </w:rPr>
              <w:t xml:space="preserve">uclear PER </w:t>
            </w:r>
          </w:p>
        </w:tc>
      </w:tr>
      <w:tr w:rsidR="00570A5A" w:rsidRPr="00634B61" w14:paraId="0A372003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5DCB3D23" w14:textId="2393302E" w:rsidR="00570A5A" w:rsidRPr="00C10F5B" w:rsidRDefault="00570A5A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γ</w:t>
            </w:r>
          </w:p>
        </w:tc>
        <w:tc>
          <w:tcPr>
            <w:tcW w:w="6210" w:type="dxa"/>
            <w:vAlign w:val="center"/>
          </w:tcPr>
          <w:p w14:paraId="546D8FEB" w14:textId="46608177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 xml:space="preserve">Rate constant for synthesis of BMAL </w:t>
            </w:r>
          </w:p>
        </w:tc>
      </w:tr>
      <w:tr w:rsidR="00570A5A" w:rsidRPr="00634B61" w14:paraId="36C41A83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66C896C1" w14:textId="7F539B5A" w:rsidR="00570A5A" w:rsidRPr="00C10F5B" w:rsidRDefault="00570A5A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6210" w:type="dxa"/>
            <w:vAlign w:val="center"/>
          </w:tcPr>
          <w:p w14:paraId="640534B6" w14:textId="57303465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Rate constant for degradation of BMAL</w:t>
            </w:r>
            <w:r w:rsidR="00B73C61">
              <w:rPr>
                <w:rFonts w:eastAsiaTheme="minorEastAsia" w:cstheme="minorHAnsi"/>
                <w:sz w:val="24"/>
              </w:rPr>
              <w:t xml:space="preserve">, </w:t>
            </w:r>
            <w:r>
              <w:rPr>
                <w:rFonts w:eastAsiaTheme="minorEastAsia" w:cstheme="minorHAnsi"/>
                <w:sz w:val="24"/>
              </w:rPr>
              <w:t xml:space="preserve">REV-ERB </w:t>
            </w:r>
            <w:r w:rsidR="00B73C61">
              <w:rPr>
                <w:rFonts w:eastAsiaTheme="minorEastAsia" w:cstheme="minorHAnsi"/>
                <w:sz w:val="24"/>
              </w:rPr>
              <w:t>and ROR</w:t>
            </w:r>
          </w:p>
        </w:tc>
      </w:tr>
      <w:tr w:rsidR="00570A5A" w:rsidRPr="00634B61" w14:paraId="2E244FD0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3A015633" w14:textId="77777777" w:rsidR="00570A5A" w:rsidRPr="00C10F5B" w:rsidRDefault="00570A5A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ε</w:t>
            </w:r>
          </w:p>
        </w:tc>
        <w:tc>
          <w:tcPr>
            <w:tcW w:w="6210" w:type="dxa"/>
            <w:vAlign w:val="center"/>
          </w:tcPr>
          <w:p w14:paraId="6054BEB0" w14:textId="40BBCDD5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Basal rate of synthesis </w:t>
            </w:r>
            <w:r>
              <w:rPr>
                <w:rFonts w:eastAsiaTheme="minorEastAsia" w:cstheme="minorHAnsi"/>
                <w:sz w:val="24"/>
              </w:rPr>
              <w:t xml:space="preserve">of </w:t>
            </w:r>
            <w:r w:rsidRPr="00634B61">
              <w:rPr>
                <w:rFonts w:eastAsiaTheme="minorEastAsia" w:cstheme="minorHAnsi"/>
                <w:sz w:val="24"/>
              </w:rPr>
              <w:t>BMAL</w:t>
            </w:r>
          </w:p>
        </w:tc>
      </w:tr>
      <w:tr w:rsidR="00570A5A" w:rsidRPr="00634B61" w14:paraId="5177BD8F" w14:textId="77777777" w:rsidTr="008259D5">
        <w:trPr>
          <w:trHeight w:val="432"/>
        </w:trPr>
        <w:tc>
          <w:tcPr>
            <w:tcW w:w="1435" w:type="dxa"/>
            <w:vAlign w:val="center"/>
          </w:tcPr>
          <w:p w14:paraId="703056DB" w14:textId="03E8B110" w:rsidR="00570A5A" w:rsidRPr="00C10F5B" w:rsidRDefault="00570A5A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φ</w:t>
            </w:r>
          </w:p>
        </w:tc>
        <w:tc>
          <w:tcPr>
            <w:tcW w:w="6210" w:type="dxa"/>
            <w:vAlign w:val="center"/>
          </w:tcPr>
          <w:p w14:paraId="3823D38E" w14:textId="56159A13" w:rsidR="00570A5A" w:rsidRPr="00634B61" w:rsidRDefault="00570A5A" w:rsidP="00F27C82">
            <w:pPr>
              <w:rPr>
                <w:rFonts w:eastAsiaTheme="minorEastAsia" w:cstheme="minorHAnsi"/>
                <w:sz w:val="24"/>
              </w:rPr>
            </w:pPr>
            <w:r w:rsidRPr="00634B61">
              <w:rPr>
                <w:rFonts w:eastAsiaTheme="minorEastAsia" w:cstheme="minorHAnsi"/>
                <w:sz w:val="24"/>
              </w:rPr>
              <w:t xml:space="preserve">Fold change in </w:t>
            </w:r>
            <w:r>
              <w:rPr>
                <w:rFonts w:eastAsiaTheme="minorEastAsia" w:cstheme="minorHAnsi"/>
                <w:i/>
                <w:sz w:val="24"/>
              </w:rPr>
              <w:t>PER</w:t>
            </w:r>
            <w:r w:rsidRPr="00634B61">
              <w:rPr>
                <w:rFonts w:eastAsiaTheme="minorEastAsia" w:cstheme="minorHAnsi"/>
                <w:sz w:val="24"/>
              </w:rPr>
              <w:t xml:space="preserve"> transcription</w:t>
            </w:r>
            <w:r>
              <w:rPr>
                <w:rFonts w:eastAsiaTheme="minorEastAsia" w:cstheme="minorHAnsi"/>
                <w:sz w:val="24"/>
              </w:rPr>
              <w:t xml:space="preserve"> rate</w:t>
            </w:r>
            <w:r w:rsidR="000122F6">
              <w:rPr>
                <w:rFonts w:eastAsiaTheme="minorEastAsia" w:cstheme="minorHAnsi"/>
                <w:sz w:val="24"/>
              </w:rPr>
              <w:t xml:space="preserve"> (gene dosage)</w:t>
            </w:r>
          </w:p>
        </w:tc>
      </w:tr>
    </w:tbl>
    <w:p w14:paraId="7FE54F62" w14:textId="77777777" w:rsidR="005D2B56" w:rsidRDefault="005D2B56" w:rsidP="005D2B56"/>
    <w:p w14:paraId="5D5AC53F" w14:textId="1D3432DB" w:rsidR="00F1167F" w:rsidRDefault="005D2B56" w:rsidP="005D2B56">
      <w:pPr>
        <w:pStyle w:val="Heading1"/>
        <w:spacing w:before="360"/>
      </w:pPr>
      <w:bookmarkStart w:id="2" w:name="_Toc49816780"/>
      <w:r w:rsidRPr="00634B61">
        <w:lastRenderedPageBreak/>
        <w:t>Table</w:t>
      </w:r>
      <w:r>
        <w:t xml:space="preserve"> S3</w:t>
      </w:r>
      <w:r w:rsidRPr="00634B61">
        <w:t xml:space="preserve">.  </w:t>
      </w:r>
      <w:r w:rsidRPr="005D2B56">
        <w:rPr>
          <w:b w:val="0"/>
        </w:rPr>
        <w:t>Parameter values used in the model simulations in Figure</w:t>
      </w:r>
      <w:r w:rsidR="0081260B">
        <w:rPr>
          <w:b w:val="0"/>
        </w:rPr>
        <w:t xml:space="preserve"> </w:t>
      </w:r>
      <w:r w:rsidR="008F0D6D">
        <w:rPr>
          <w:b w:val="0"/>
        </w:rPr>
        <w:t>3</w:t>
      </w:r>
      <w:r w:rsidR="0081260B">
        <w:rPr>
          <w:b w:val="0"/>
        </w:rPr>
        <w:t xml:space="preserve"> and Figure</w:t>
      </w:r>
      <w:r w:rsidRPr="005D2B56">
        <w:rPr>
          <w:b w:val="0"/>
        </w:rPr>
        <w:t xml:space="preserve"> </w:t>
      </w:r>
      <w:r w:rsidR="008F0D6D">
        <w:rPr>
          <w:b w:val="0"/>
        </w:rPr>
        <w:t>S1</w:t>
      </w:r>
      <w:r w:rsidRPr="005D2B56">
        <w:rPr>
          <w:b w:val="0"/>
        </w:rPr>
        <w:t>.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990"/>
        <w:gridCol w:w="6"/>
        <w:gridCol w:w="990"/>
        <w:gridCol w:w="990"/>
        <w:gridCol w:w="990"/>
        <w:gridCol w:w="990"/>
      </w:tblGrid>
      <w:tr w:rsidR="0081260B" w14:paraId="189FC5B5" w14:textId="77777777" w:rsidTr="008F0D6D">
        <w:trPr>
          <w:trHeight w:val="864"/>
        </w:trPr>
        <w:tc>
          <w:tcPr>
            <w:tcW w:w="1069" w:type="dxa"/>
            <w:vAlign w:val="center"/>
          </w:tcPr>
          <w:p w14:paraId="4FCBFA3D" w14:textId="6AD29FE3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996" w:type="dxa"/>
            <w:gridSpan w:val="2"/>
            <w:vAlign w:val="center"/>
          </w:tcPr>
          <w:p w14:paraId="2D4CBA2E" w14:textId="77777777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5F4BD7B7" w14:textId="738F5425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(0LN)</w:t>
            </w:r>
          </w:p>
        </w:tc>
        <w:tc>
          <w:tcPr>
            <w:tcW w:w="990" w:type="dxa"/>
            <w:vAlign w:val="center"/>
          </w:tcPr>
          <w:p w14:paraId="0CBB9929" w14:textId="77777777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0E079112" w14:textId="6EADB257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(0MN)</w:t>
            </w:r>
          </w:p>
        </w:tc>
        <w:tc>
          <w:tcPr>
            <w:tcW w:w="990" w:type="dxa"/>
            <w:vAlign w:val="center"/>
          </w:tcPr>
          <w:p w14:paraId="5C9BFCAF" w14:textId="1DD84CD0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7B9F7459" w14:textId="6739BF7B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(1MN)</w:t>
            </w:r>
          </w:p>
        </w:tc>
        <w:tc>
          <w:tcPr>
            <w:tcW w:w="990" w:type="dxa"/>
            <w:vAlign w:val="center"/>
          </w:tcPr>
          <w:p w14:paraId="2D73BFD4" w14:textId="77777777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2F3F779D" w14:textId="4C93024E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(2LN)</w:t>
            </w:r>
          </w:p>
        </w:tc>
        <w:tc>
          <w:tcPr>
            <w:tcW w:w="990" w:type="dxa"/>
            <w:vAlign w:val="center"/>
          </w:tcPr>
          <w:p w14:paraId="3ECC3F74" w14:textId="77777777" w:rsidR="0081260B" w:rsidRDefault="0081260B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30DC907D" w14:textId="3CAB2C2B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(2MN)</w:t>
            </w:r>
          </w:p>
        </w:tc>
      </w:tr>
      <w:tr w:rsidR="0081260B" w14:paraId="2ED46A8C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4470705E" w14:textId="09C032ED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2DE2596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6" w:type="dxa"/>
            <w:gridSpan w:val="5"/>
            <w:shd w:val="clear" w:color="auto" w:fill="F2F2F2" w:themeFill="background1" w:themeFillShade="F2"/>
            <w:vAlign w:val="center"/>
          </w:tcPr>
          <w:p w14:paraId="171229A5" w14:textId="53551A48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81260B" w14:paraId="2736B66F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26083AE7" w14:textId="2D6E6073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6" w:type="dxa"/>
            <w:gridSpan w:val="2"/>
            <w:vAlign w:val="center"/>
          </w:tcPr>
          <w:p w14:paraId="24C872AE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9E81E5A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8E450FB" w14:textId="1F548E69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0" w:type="dxa"/>
            <w:vAlign w:val="center"/>
          </w:tcPr>
          <w:p w14:paraId="2A0389DF" w14:textId="0F2DECB8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0" w:type="dxa"/>
            <w:vAlign w:val="center"/>
          </w:tcPr>
          <w:p w14:paraId="64CCFDEF" w14:textId="69DE85A1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81260B" w14:paraId="205C2BB8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7901766B" w14:textId="7E76F803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6" w:type="dxa"/>
            <w:gridSpan w:val="2"/>
            <w:vAlign w:val="center"/>
          </w:tcPr>
          <w:p w14:paraId="4828EC9E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FFF51EE" w14:textId="49C68D1E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0" w:type="dxa"/>
            <w:vAlign w:val="center"/>
          </w:tcPr>
          <w:p w14:paraId="650A4C14" w14:textId="28E122C3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0" w:type="dxa"/>
            <w:vAlign w:val="center"/>
          </w:tcPr>
          <w:p w14:paraId="57157D92" w14:textId="7D8AA20E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E7F2FDD" w14:textId="4A77E98C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81260B" w14:paraId="1C424C8F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0B060432" w14:textId="35157BEF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C3DAC85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6" w:type="dxa"/>
            <w:gridSpan w:val="5"/>
            <w:shd w:val="clear" w:color="auto" w:fill="F2F2F2" w:themeFill="background1" w:themeFillShade="F2"/>
            <w:vAlign w:val="center"/>
          </w:tcPr>
          <w:p w14:paraId="2D832C2C" w14:textId="60F6EF0D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81260B" w14:paraId="222FCD25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367FC2BF" w14:textId="4DA1DFC7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6" w:type="dxa"/>
            <w:gridSpan w:val="2"/>
            <w:vAlign w:val="center"/>
          </w:tcPr>
          <w:p w14:paraId="5E5EE716" w14:textId="77777777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309B419" w14:textId="3BF0B566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79D41EB1" w14:textId="6510729C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59AA5520" w14:textId="4AC108D9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6908AF5" w14:textId="6A7D4D43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81260B" w14:paraId="23C668A6" w14:textId="77777777" w:rsidTr="008F0D6D">
        <w:trPr>
          <w:trHeight w:val="576"/>
        </w:trPr>
        <w:tc>
          <w:tcPr>
            <w:tcW w:w="1069" w:type="dxa"/>
            <w:vAlign w:val="center"/>
          </w:tcPr>
          <w:p w14:paraId="33715DEA" w14:textId="2061AC49" w:rsidR="0081260B" w:rsidRPr="00C10F5B" w:rsidRDefault="0081260B" w:rsidP="00F27C82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φ</w:t>
            </w:r>
          </w:p>
        </w:tc>
        <w:tc>
          <w:tcPr>
            <w:tcW w:w="996" w:type="dxa"/>
            <w:gridSpan w:val="2"/>
            <w:vAlign w:val="center"/>
          </w:tcPr>
          <w:p w14:paraId="1F2C9F18" w14:textId="5E1B2EAE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7CCE77FC" w14:textId="189FB3BC" w:rsidR="0081260B" w:rsidRDefault="0081260B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0DE02155" w14:textId="664EEC5C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A6B6389" w14:textId="07EA01AA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34D67EAC" w14:textId="6A5C9176" w:rsidR="0081260B" w:rsidRDefault="0081260B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A8B2BFF" w14:textId="6B3157C0" w:rsidR="005D2B56" w:rsidRDefault="005D2B56" w:rsidP="005D2B56"/>
    <w:p w14:paraId="5F0045FA" w14:textId="77777777" w:rsidR="005D2B56" w:rsidRDefault="005D2B56" w:rsidP="005D2B56"/>
    <w:p w14:paraId="59C26B1A" w14:textId="353DF671" w:rsidR="00EC0187" w:rsidRPr="005D2B56" w:rsidRDefault="005D2B56" w:rsidP="005D2B56">
      <w:pPr>
        <w:pStyle w:val="Heading1"/>
        <w:spacing w:before="360"/>
        <w:rPr>
          <w:b w:val="0"/>
        </w:rPr>
      </w:pPr>
      <w:bookmarkStart w:id="3" w:name="_Toc49816781"/>
      <w:r w:rsidRPr="00634B61">
        <w:t>Table</w:t>
      </w:r>
      <w:r>
        <w:t xml:space="preserve"> S</w:t>
      </w:r>
      <w:r w:rsidR="0081260B">
        <w:t>4</w:t>
      </w:r>
      <w:r w:rsidRPr="00634B61">
        <w:t xml:space="preserve">.  </w:t>
      </w:r>
      <w:r w:rsidRPr="005D2B56">
        <w:rPr>
          <w:b w:val="0"/>
        </w:rPr>
        <w:t>Parameter values used in the model simulations in Figure</w:t>
      </w:r>
      <w:r w:rsidR="00E037DB">
        <w:rPr>
          <w:b w:val="0"/>
        </w:rPr>
        <w:t>s</w:t>
      </w:r>
      <w:r w:rsidRPr="005D2B56">
        <w:rPr>
          <w:b w:val="0"/>
        </w:rPr>
        <w:t xml:space="preserve"> </w:t>
      </w:r>
      <w:r w:rsidR="0081260B">
        <w:rPr>
          <w:b w:val="0"/>
        </w:rPr>
        <w:t>4</w:t>
      </w:r>
      <w:r w:rsidR="00E037DB">
        <w:rPr>
          <w:b w:val="0"/>
        </w:rPr>
        <w:t>, 5</w:t>
      </w:r>
      <w:r w:rsidR="00D2690E">
        <w:rPr>
          <w:b w:val="0"/>
        </w:rPr>
        <w:t xml:space="preserve"> and Figure</w:t>
      </w:r>
      <w:r w:rsidR="005A3371">
        <w:rPr>
          <w:b w:val="0"/>
        </w:rPr>
        <w:t>s</w:t>
      </w:r>
      <w:r w:rsidR="00D2690E">
        <w:rPr>
          <w:b w:val="0"/>
        </w:rPr>
        <w:t xml:space="preserve"> S</w:t>
      </w:r>
      <w:r w:rsidR="005A3371">
        <w:rPr>
          <w:b w:val="0"/>
        </w:rPr>
        <w:t>3-S</w:t>
      </w:r>
      <w:r w:rsidR="00D2690E">
        <w:rPr>
          <w:b w:val="0"/>
        </w:rPr>
        <w:t>5</w:t>
      </w:r>
      <w:r w:rsidRPr="005D2B56">
        <w:rPr>
          <w:b w:val="0"/>
        </w:rPr>
        <w:t>.</w:t>
      </w:r>
      <w:bookmarkEnd w:id="3"/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41"/>
        <w:gridCol w:w="941"/>
        <w:gridCol w:w="941"/>
      </w:tblGrid>
      <w:tr w:rsidR="00EC0187" w:rsidRPr="00634B61" w14:paraId="6AF4B02E" w14:textId="77777777" w:rsidTr="00EC55C1">
        <w:trPr>
          <w:trHeight w:val="720"/>
        </w:trPr>
        <w:tc>
          <w:tcPr>
            <w:tcW w:w="942" w:type="dxa"/>
            <w:vAlign w:val="center"/>
          </w:tcPr>
          <w:p w14:paraId="2551BA65" w14:textId="77777777" w:rsidR="00EC0187" w:rsidRPr="00634B61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999" w:type="dxa"/>
            <w:vAlign w:val="center"/>
          </w:tcPr>
          <w:p w14:paraId="4B6875F4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0181F380" w14:textId="77777777" w:rsidR="00EC0187" w:rsidRPr="00634B61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(0L3)</w:t>
            </w:r>
          </w:p>
        </w:tc>
        <w:tc>
          <w:tcPr>
            <w:tcW w:w="941" w:type="dxa"/>
            <w:vAlign w:val="center"/>
          </w:tcPr>
          <w:p w14:paraId="71673184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1EE381C1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(0L3)</w:t>
            </w:r>
          </w:p>
        </w:tc>
        <w:tc>
          <w:tcPr>
            <w:tcW w:w="941" w:type="dxa"/>
            <w:vAlign w:val="center"/>
          </w:tcPr>
          <w:p w14:paraId="18F57E3D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1CF8BBAF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(0L3)</w:t>
            </w:r>
          </w:p>
        </w:tc>
        <w:tc>
          <w:tcPr>
            <w:tcW w:w="999" w:type="dxa"/>
            <w:vAlign w:val="center"/>
          </w:tcPr>
          <w:p w14:paraId="0D44F408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29528703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5E124917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7E8AF0BC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33426664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155EDB2E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730B26CF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PNNF</w:t>
            </w:r>
          </w:p>
          <w:p w14:paraId="0DDCCEC2" w14:textId="77777777" w:rsidR="00EC0187" w:rsidRDefault="00EC0187" w:rsidP="00F27C8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EC0187" w:rsidRPr="00634B61" w14:paraId="7B15DA8B" w14:textId="77777777" w:rsidTr="005D2B56">
        <w:trPr>
          <w:trHeight w:val="432"/>
        </w:trPr>
        <w:tc>
          <w:tcPr>
            <w:tcW w:w="942" w:type="dxa"/>
            <w:vAlign w:val="center"/>
          </w:tcPr>
          <w:p w14:paraId="4817CE65" w14:textId="77777777" w:rsidR="00EC0187" w:rsidRPr="00C10F5B" w:rsidRDefault="00EC018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5455D1EE" w14:textId="77777777" w:rsidR="00EC0187" w:rsidRPr="00C87A38" w:rsidRDefault="00EC0187" w:rsidP="00F27C82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941" w:type="dxa"/>
            <w:vAlign w:val="center"/>
          </w:tcPr>
          <w:p w14:paraId="7B637E1C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941" w:type="dxa"/>
            <w:vAlign w:val="center"/>
          </w:tcPr>
          <w:p w14:paraId="32E9F288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999" w:type="dxa"/>
            <w:vAlign w:val="center"/>
          </w:tcPr>
          <w:p w14:paraId="540A16B5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22160CA6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42F00F8D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0E91667F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EC0187" w:rsidRPr="00634B61" w14:paraId="340081C8" w14:textId="77777777" w:rsidTr="005D2B56">
        <w:trPr>
          <w:trHeight w:val="432"/>
        </w:trPr>
        <w:tc>
          <w:tcPr>
            <w:tcW w:w="942" w:type="dxa"/>
            <w:vAlign w:val="center"/>
          </w:tcPr>
          <w:p w14:paraId="106E007C" w14:textId="77777777" w:rsidR="00EC0187" w:rsidRPr="00C10F5B" w:rsidRDefault="00EC018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9" w:type="dxa"/>
            <w:vAlign w:val="center"/>
          </w:tcPr>
          <w:p w14:paraId="67153D6E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4E2A17E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55A3444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2093F836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67A5EB7C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6347D2E7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5572E679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EC0187" w:rsidRPr="00634B61" w14:paraId="1818466B" w14:textId="77777777" w:rsidTr="005D2B56">
        <w:trPr>
          <w:trHeight w:val="432"/>
        </w:trPr>
        <w:tc>
          <w:tcPr>
            <w:tcW w:w="942" w:type="dxa"/>
            <w:vAlign w:val="center"/>
          </w:tcPr>
          <w:p w14:paraId="127F969F" w14:textId="77777777" w:rsidR="00EC0187" w:rsidRPr="00C10F5B" w:rsidRDefault="00EC018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9" w:type="dxa"/>
            <w:vAlign w:val="center"/>
          </w:tcPr>
          <w:p w14:paraId="43C217BF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815C6E4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67BDDC3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8F75FE1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6525ECA3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7AF4285D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41" w:type="dxa"/>
            <w:vAlign w:val="center"/>
          </w:tcPr>
          <w:p w14:paraId="03BD815C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EC0187" w:rsidRPr="00634B61" w14:paraId="532AB275" w14:textId="77777777" w:rsidTr="005D2B56">
        <w:trPr>
          <w:trHeight w:val="432"/>
        </w:trPr>
        <w:tc>
          <w:tcPr>
            <w:tcW w:w="942" w:type="dxa"/>
            <w:vAlign w:val="center"/>
          </w:tcPr>
          <w:p w14:paraId="76523FD9" w14:textId="77777777" w:rsidR="00EC0187" w:rsidRPr="00C10F5B" w:rsidRDefault="00EC0187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C6864E3" w14:textId="7033AD4C" w:rsidR="00EC0187" w:rsidRPr="00634B61" w:rsidRDefault="00EC55C1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variable</w:t>
            </w:r>
          </w:p>
        </w:tc>
        <w:tc>
          <w:tcPr>
            <w:tcW w:w="941" w:type="dxa"/>
            <w:vAlign w:val="center"/>
          </w:tcPr>
          <w:p w14:paraId="5BF33872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CC96168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74AA8D26" w14:textId="09A3D163" w:rsidR="00EC0187" w:rsidRPr="00634B61" w:rsidRDefault="00EC55C1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variable</w:t>
            </w:r>
          </w:p>
        </w:tc>
        <w:tc>
          <w:tcPr>
            <w:tcW w:w="941" w:type="dxa"/>
            <w:vAlign w:val="center"/>
          </w:tcPr>
          <w:p w14:paraId="4DF5D7C0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B62BEC8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63DFD49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8C6507" w:rsidRPr="00634B61" w14:paraId="2C1CF2E5" w14:textId="77777777" w:rsidTr="005D2B56">
        <w:trPr>
          <w:trHeight w:val="432"/>
        </w:trPr>
        <w:tc>
          <w:tcPr>
            <w:tcW w:w="942" w:type="dxa"/>
            <w:vAlign w:val="center"/>
          </w:tcPr>
          <w:p w14:paraId="280D23A6" w14:textId="77777777" w:rsidR="008C6507" w:rsidRPr="00C10F5B" w:rsidRDefault="008C650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1B1D556C" w14:textId="77777777" w:rsidR="008C6507" w:rsidRPr="00634B61" w:rsidRDefault="008C650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</w:tcPr>
          <w:p w14:paraId="1E50A862" w14:textId="0039F0A1" w:rsidR="008C6507" w:rsidRPr="00634B61" w:rsidRDefault="008C650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  <w:tc>
          <w:tcPr>
            <w:tcW w:w="999" w:type="dxa"/>
            <w:vAlign w:val="center"/>
          </w:tcPr>
          <w:p w14:paraId="17586E4D" w14:textId="77777777" w:rsidR="008C6507" w:rsidRPr="00634B61" w:rsidRDefault="008C650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3" w:type="dxa"/>
            <w:gridSpan w:val="3"/>
            <w:shd w:val="clear" w:color="auto" w:fill="F2F2F2" w:themeFill="background1" w:themeFillShade="F2"/>
            <w:vAlign w:val="center"/>
          </w:tcPr>
          <w:p w14:paraId="1DDC6BB6" w14:textId="0FB0AE66" w:rsidR="008C6507" w:rsidRPr="00634B61" w:rsidRDefault="008C650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EC0187" w:rsidRPr="00634B61" w14:paraId="0D466BDC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6D9F037F" w14:textId="77777777" w:rsidR="00EC0187" w:rsidRPr="00C10F5B" w:rsidRDefault="00EC018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085603D8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6DE2DBD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48D954E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6A5D5E2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30B2561" w14:textId="55876DA5" w:rsidR="00EC0187" w:rsidRPr="00634B61" w:rsidRDefault="00CE44BA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6DA5D1D4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D6F98D2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C0187" w:rsidRPr="00634B61" w14:paraId="48C1F501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61A499E8" w14:textId="77777777" w:rsidR="00EC0187" w:rsidRPr="00C10F5B" w:rsidRDefault="00EC0187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02B141F6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53C2453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F4A7991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vAlign w:val="center"/>
          </w:tcPr>
          <w:p w14:paraId="7726925A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DC98F5E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88DC89D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5256031B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0.1</w:t>
            </w:r>
          </w:p>
        </w:tc>
      </w:tr>
      <w:tr w:rsidR="00EC0187" w:rsidRPr="00634B61" w14:paraId="77B44F0C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53E10B2B" w14:textId="77777777" w:rsidR="00EC0187" w:rsidRPr="00C10F5B" w:rsidRDefault="00EC0187" w:rsidP="00F27C82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9" w:type="dxa"/>
            <w:vAlign w:val="center"/>
          </w:tcPr>
          <w:p w14:paraId="7B76485C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3C2E62A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7048CBB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3497D9F8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4091D87C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362ADB46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41" w:type="dxa"/>
            <w:vAlign w:val="center"/>
          </w:tcPr>
          <w:p w14:paraId="252AD82F" w14:textId="77777777" w:rsidR="00EC0187" w:rsidRPr="00634B61" w:rsidRDefault="00EC0187" w:rsidP="00F27C8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EC0187" w:rsidRPr="00634B61" w14:paraId="61218BE7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5B49869B" w14:textId="77777777" w:rsidR="00EC0187" w:rsidRPr="00C10F5B" w:rsidRDefault="00EC0187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γ</w:t>
            </w:r>
          </w:p>
        </w:tc>
        <w:tc>
          <w:tcPr>
            <w:tcW w:w="999" w:type="dxa"/>
            <w:vAlign w:val="center"/>
          </w:tcPr>
          <w:p w14:paraId="2EBDBCE7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004C688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0.0043</w:t>
            </w:r>
          </w:p>
        </w:tc>
        <w:tc>
          <w:tcPr>
            <w:tcW w:w="941" w:type="dxa"/>
            <w:vAlign w:val="center"/>
          </w:tcPr>
          <w:p w14:paraId="1241165E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0.0395</w:t>
            </w:r>
          </w:p>
        </w:tc>
        <w:tc>
          <w:tcPr>
            <w:tcW w:w="999" w:type="dxa"/>
            <w:vAlign w:val="center"/>
          </w:tcPr>
          <w:p w14:paraId="6603C826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3A2235E4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D7A4EBC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82B5324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EC0187" w:rsidRPr="00634B61" w14:paraId="18979575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5F011879" w14:textId="77777777" w:rsidR="00EC0187" w:rsidRPr="00C10F5B" w:rsidRDefault="00EC0187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999" w:type="dxa"/>
            <w:vAlign w:val="center"/>
          </w:tcPr>
          <w:p w14:paraId="4814C7F4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047A7FE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380498A3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99" w:type="dxa"/>
            <w:vAlign w:val="center"/>
          </w:tcPr>
          <w:p w14:paraId="23606521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4147A81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60AC86B2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55B840B7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</w:tr>
      <w:tr w:rsidR="00EC0187" w:rsidRPr="00634B61" w14:paraId="3856B27D" w14:textId="77777777" w:rsidTr="00EC55C1">
        <w:trPr>
          <w:trHeight w:val="432"/>
        </w:trPr>
        <w:tc>
          <w:tcPr>
            <w:tcW w:w="942" w:type="dxa"/>
            <w:vAlign w:val="center"/>
          </w:tcPr>
          <w:p w14:paraId="0A4D6F57" w14:textId="77777777" w:rsidR="00EC0187" w:rsidRPr="00C10F5B" w:rsidRDefault="00EC0187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ε</w:t>
            </w:r>
          </w:p>
        </w:tc>
        <w:tc>
          <w:tcPr>
            <w:tcW w:w="999" w:type="dxa"/>
            <w:vAlign w:val="center"/>
          </w:tcPr>
          <w:p w14:paraId="57B51B2B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9E03429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093DE62F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vAlign w:val="center"/>
          </w:tcPr>
          <w:p w14:paraId="26B45206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EBB6574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62FF29A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87AC14F" w14:textId="77777777" w:rsidR="00EC0187" w:rsidRPr="00634B61" w:rsidRDefault="00EC0187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0.01</w:t>
            </w:r>
          </w:p>
        </w:tc>
      </w:tr>
      <w:tr w:rsidR="00EC55C1" w:rsidRPr="00634B61" w14:paraId="6D46F82C" w14:textId="77777777" w:rsidTr="008259D5">
        <w:trPr>
          <w:trHeight w:val="432"/>
        </w:trPr>
        <w:tc>
          <w:tcPr>
            <w:tcW w:w="942" w:type="dxa"/>
            <w:vAlign w:val="center"/>
          </w:tcPr>
          <w:p w14:paraId="710A477D" w14:textId="77777777" w:rsidR="00EC55C1" w:rsidRPr="00C10F5B" w:rsidRDefault="00EC55C1" w:rsidP="00F27C82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φ</w:t>
            </w:r>
          </w:p>
        </w:tc>
        <w:tc>
          <w:tcPr>
            <w:tcW w:w="6703" w:type="dxa"/>
            <w:gridSpan w:val="7"/>
            <w:shd w:val="clear" w:color="auto" w:fill="F2F2F2" w:themeFill="background1" w:themeFillShade="F2"/>
            <w:vAlign w:val="center"/>
          </w:tcPr>
          <w:p w14:paraId="70A10B9A" w14:textId="7FE202A2" w:rsidR="00EC55C1" w:rsidRPr="00634B61" w:rsidRDefault="00EC55C1" w:rsidP="00F27C82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variable</w:t>
            </w:r>
          </w:p>
        </w:tc>
      </w:tr>
    </w:tbl>
    <w:p w14:paraId="03CC74BD" w14:textId="3AA25D62" w:rsidR="0081260B" w:rsidRDefault="0081260B" w:rsidP="0081260B">
      <w:pPr>
        <w:pStyle w:val="Heading1"/>
        <w:spacing w:before="360"/>
      </w:pPr>
      <w:bookmarkStart w:id="4" w:name="_Toc49816782"/>
      <w:r w:rsidRPr="00634B61">
        <w:lastRenderedPageBreak/>
        <w:t>Table</w:t>
      </w:r>
      <w:r>
        <w:t xml:space="preserve"> S5</w:t>
      </w:r>
      <w:r w:rsidRPr="00634B61">
        <w:t>.</w:t>
      </w:r>
      <w:r>
        <w:t xml:space="preserve">  </w:t>
      </w:r>
      <w:r w:rsidRPr="005D2B56">
        <w:rPr>
          <w:b w:val="0"/>
        </w:rPr>
        <w:t xml:space="preserve">Parameter values used in the SNF model comparisons in Figure </w:t>
      </w:r>
      <w:r>
        <w:rPr>
          <w:b w:val="0"/>
        </w:rPr>
        <w:t>S2</w:t>
      </w:r>
      <w:r w:rsidRPr="005D2B56">
        <w:rPr>
          <w:b w:val="0"/>
        </w:rPr>
        <w:t>.</w:t>
      </w:r>
      <w:bookmarkEnd w:id="4"/>
    </w:p>
    <w:tbl>
      <w:tblPr>
        <w:tblStyle w:val="TableGrid"/>
        <w:tblW w:w="5040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81260B" w:rsidRPr="00634B61" w14:paraId="72CBF0C1" w14:textId="77777777" w:rsidTr="00A43A56">
        <w:trPr>
          <w:trHeight w:val="720"/>
        </w:trPr>
        <w:tc>
          <w:tcPr>
            <w:tcW w:w="1008" w:type="dxa"/>
            <w:vAlign w:val="center"/>
          </w:tcPr>
          <w:p w14:paraId="55A71B26" w14:textId="77777777" w:rsidR="0081260B" w:rsidRPr="00634B61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1008" w:type="dxa"/>
            <w:vAlign w:val="center"/>
          </w:tcPr>
          <w:p w14:paraId="06C96C41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784ABF38" w14:textId="77777777" w:rsidR="0081260B" w:rsidRPr="00634B61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(0LN)</w:t>
            </w:r>
          </w:p>
        </w:tc>
        <w:tc>
          <w:tcPr>
            <w:tcW w:w="1008" w:type="dxa"/>
            <w:vAlign w:val="center"/>
          </w:tcPr>
          <w:p w14:paraId="6696BDBA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3FF98879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(0MN)</w:t>
            </w:r>
          </w:p>
        </w:tc>
        <w:tc>
          <w:tcPr>
            <w:tcW w:w="1008" w:type="dxa"/>
            <w:vAlign w:val="center"/>
          </w:tcPr>
          <w:p w14:paraId="62F5661E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7B5B76C5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(2LN)</w:t>
            </w:r>
          </w:p>
        </w:tc>
        <w:tc>
          <w:tcPr>
            <w:tcW w:w="1008" w:type="dxa"/>
            <w:vAlign w:val="center"/>
          </w:tcPr>
          <w:p w14:paraId="7EE856A7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325144DF" w14:textId="77777777" w:rsidR="0081260B" w:rsidRDefault="0081260B" w:rsidP="00A43A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(2MN)</w:t>
            </w:r>
          </w:p>
        </w:tc>
      </w:tr>
      <w:tr w:rsidR="0081260B" w:rsidRPr="00634B61" w14:paraId="1A3EE786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14E022D6" w14:textId="77777777" w:rsidR="0081260B" w:rsidRPr="00C10F5B" w:rsidRDefault="0081260B" w:rsidP="00A43A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1008" w:type="dxa"/>
            <w:vAlign w:val="center"/>
          </w:tcPr>
          <w:p w14:paraId="75A535FE" w14:textId="77777777" w:rsidR="0081260B" w:rsidRPr="00C87A38" w:rsidRDefault="0081260B" w:rsidP="00A43A56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−4</w:t>
            </w:r>
          </w:p>
        </w:tc>
        <w:tc>
          <w:tcPr>
            <w:tcW w:w="1008" w:type="dxa"/>
            <w:vAlign w:val="center"/>
          </w:tcPr>
          <w:p w14:paraId="5E1551B3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−4</w:t>
            </w:r>
          </w:p>
        </w:tc>
        <w:tc>
          <w:tcPr>
            <w:tcW w:w="1008" w:type="dxa"/>
            <w:vAlign w:val="center"/>
          </w:tcPr>
          <w:p w14:paraId="72EC26C0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−4</w:t>
            </w:r>
          </w:p>
        </w:tc>
        <w:tc>
          <w:tcPr>
            <w:tcW w:w="1008" w:type="dxa"/>
            <w:vAlign w:val="center"/>
          </w:tcPr>
          <w:p w14:paraId="68979513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−4</w:t>
            </w:r>
          </w:p>
        </w:tc>
      </w:tr>
      <w:tr w:rsidR="0081260B" w:rsidRPr="00634B61" w14:paraId="22688EC8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7A44CF8D" w14:textId="77777777" w:rsidR="0081260B" w:rsidRPr="00C10F5B" w:rsidRDefault="0081260B" w:rsidP="00A43A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1008" w:type="dxa"/>
            <w:vAlign w:val="center"/>
          </w:tcPr>
          <w:p w14:paraId="3CDB4630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432083EB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5171981A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1008" w:type="dxa"/>
            <w:vAlign w:val="center"/>
          </w:tcPr>
          <w:p w14:paraId="0DE4ED19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81260B" w:rsidRPr="00634B61" w14:paraId="097D699E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203A5910" w14:textId="77777777" w:rsidR="0081260B" w:rsidRPr="00C10F5B" w:rsidRDefault="0081260B" w:rsidP="00A43A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1008" w:type="dxa"/>
            <w:vAlign w:val="center"/>
          </w:tcPr>
          <w:p w14:paraId="79777C72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77EE261C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1008" w:type="dxa"/>
            <w:vAlign w:val="center"/>
          </w:tcPr>
          <w:p w14:paraId="0638F464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52044950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81260B" w:rsidRPr="00634B61" w14:paraId="645ED437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2B4986ED" w14:textId="77777777" w:rsidR="0081260B" w:rsidRPr="00C10F5B" w:rsidRDefault="0081260B" w:rsidP="00A43A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4032" w:type="dxa"/>
            <w:gridSpan w:val="4"/>
            <w:shd w:val="clear" w:color="auto" w:fill="F2F2F2" w:themeFill="background1" w:themeFillShade="F2"/>
            <w:vAlign w:val="center"/>
          </w:tcPr>
          <w:p w14:paraId="3EC9F23D" w14:textId="77777777" w:rsidR="0081260B" w:rsidRPr="00634B61" w:rsidRDefault="0081260B" w:rsidP="00A43A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variable</w:t>
            </w:r>
          </w:p>
        </w:tc>
      </w:tr>
      <w:tr w:rsidR="0081260B" w:rsidRPr="00634B61" w14:paraId="3031879F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25003BD1" w14:textId="77777777" w:rsidR="0081260B" w:rsidRPr="00C10F5B" w:rsidRDefault="0081260B" w:rsidP="00A43A56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1008" w:type="dxa"/>
            <w:vAlign w:val="center"/>
          </w:tcPr>
          <w:p w14:paraId="150381BE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42950E12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008" w:type="dxa"/>
            <w:vAlign w:val="center"/>
          </w:tcPr>
          <w:p w14:paraId="6B499D48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14:paraId="0223BDB5" w14:textId="77777777" w:rsidR="0081260B" w:rsidRPr="00634B61" w:rsidRDefault="0081260B" w:rsidP="00A43A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81260B" w:rsidRPr="00634B61" w14:paraId="1195D7E0" w14:textId="77777777" w:rsidTr="00A43A56">
        <w:trPr>
          <w:trHeight w:val="432"/>
        </w:trPr>
        <w:tc>
          <w:tcPr>
            <w:tcW w:w="1008" w:type="dxa"/>
            <w:vAlign w:val="center"/>
          </w:tcPr>
          <w:p w14:paraId="772CA172" w14:textId="77777777" w:rsidR="0081260B" w:rsidRPr="00C10F5B" w:rsidRDefault="0081260B" w:rsidP="00A43A56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φ</w:t>
            </w:r>
          </w:p>
        </w:tc>
        <w:tc>
          <w:tcPr>
            <w:tcW w:w="4032" w:type="dxa"/>
            <w:gridSpan w:val="4"/>
            <w:shd w:val="clear" w:color="auto" w:fill="F2F2F2" w:themeFill="background1" w:themeFillShade="F2"/>
            <w:vAlign w:val="center"/>
          </w:tcPr>
          <w:p w14:paraId="063A9C96" w14:textId="77777777" w:rsidR="0081260B" w:rsidRPr="00634B61" w:rsidRDefault="0081260B" w:rsidP="00A43A56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variable</w:t>
            </w:r>
          </w:p>
        </w:tc>
      </w:tr>
    </w:tbl>
    <w:p w14:paraId="3C875463" w14:textId="77777777" w:rsidR="0081260B" w:rsidRDefault="0081260B" w:rsidP="0081260B">
      <w:r>
        <w:t xml:space="preserve"> </w:t>
      </w:r>
    </w:p>
    <w:p w14:paraId="56AB991C" w14:textId="484CA4B7" w:rsidR="00F90C8C" w:rsidRDefault="00F90C8C" w:rsidP="006F46CF">
      <w:pPr>
        <w:spacing w:beforeLines="160" w:before="384" w:line="360" w:lineRule="auto"/>
        <w:rPr>
          <w:rFonts w:cstheme="minorHAnsi"/>
          <w:sz w:val="24"/>
          <w:szCs w:val="24"/>
        </w:rPr>
      </w:pPr>
    </w:p>
    <w:p w14:paraId="3F57EC61" w14:textId="77777777" w:rsidR="00F90C8C" w:rsidRDefault="00F90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B9BCB1C" w14:textId="25A2C819" w:rsidR="005D2B56" w:rsidRDefault="005D2B56" w:rsidP="005D2B56">
      <w:pPr>
        <w:pStyle w:val="Heading1"/>
        <w:spacing w:before="360"/>
        <w:rPr>
          <w:rFonts w:ascii="Times New Roman" w:hAnsi="Times New Roman" w:cs="Times New Roman"/>
          <w:noProof/>
        </w:rPr>
      </w:pPr>
      <w:bookmarkStart w:id="5" w:name="_Toc49816783"/>
      <w:r w:rsidRPr="005D2B56">
        <w:lastRenderedPageBreak/>
        <w:t xml:space="preserve">Figures </w:t>
      </w:r>
      <w:r>
        <w:t>S</w:t>
      </w:r>
      <w:r w:rsidRPr="005D2B56">
        <w:t>1-</w:t>
      </w:r>
      <w:r>
        <w:t>S</w:t>
      </w:r>
      <w:r w:rsidR="0081260B">
        <w:t>5</w:t>
      </w:r>
      <w:bookmarkEnd w:id="5"/>
    </w:p>
    <w:p w14:paraId="30C0CE64" w14:textId="52F33A64" w:rsidR="00CE6E71" w:rsidRPr="007023E6" w:rsidRDefault="007023E6" w:rsidP="006F46CF">
      <w:pPr>
        <w:tabs>
          <w:tab w:val="left" w:pos="1050"/>
        </w:tabs>
        <w:spacing w:beforeLines="160" w:before="384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9775F7" wp14:editId="7F5894AE">
            <wp:extent cx="5943600" cy="236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Hlk19975519"/>
      <w:bookmarkStart w:id="7" w:name="_Hlk19975520"/>
    </w:p>
    <w:p w14:paraId="39FE7432" w14:textId="0D20EEEA" w:rsidR="00C67683" w:rsidRDefault="00C67683" w:rsidP="006F46CF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Figure S1.  </w:t>
      </w:r>
      <w:r>
        <w:rPr>
          <w:rFonts w:cstheme="minorHAnsi"/>
          <w:sz w:val="24"/>
          <w:szCs w:val="24"/>
        </w:rPr>
        <w:t xml:space="preserve">Two parameter bifurcation curves with respect to parameters </w:t>
      </w:r>
      <w:proofErr w:type="spellStart"/>
      <w:r w:rsidRPr="00C10F5B">
        <w:rPr>
          <w:rFonts w:ascii="Cambria" w:hAnsi="Cambria" w:cstheme="minorHAnsi"/>
          <w:i/>
          <w:iCs/>
          <w:sz w:val="24"/>
          <w:szCs w:val="24"/>
        </w:rPr>
        <w:t>K</w:t>
      </w:r>
      <w:r w:rsidRPr="00C10F5B">
        <w:rPr>
          <w:rFonts w:ascii="Cambria" w:hAnsi="Cambria" w:cstheme="minorHAnsi"/>
          <w:iCs/>
          <w:sz w:val="24"/>
          <w:szCs w:val="24"/>
          <w:vertAlign w:val="subscript"/>
        </w:rPr>
        <w:t>d</w:t>
      </w:r>
      <w:proofErr w:type="spellEnd"/>
      <w:r w:rsidRPr="00FE48CC">
        <w:rPr>
          <w:rFonts w:cstheme="minorHAnsi"/>
          <w:sz w:val="24"/>
          <w:szCs w:val="24"/>
        </w:rPr>
        <w:t xml:space="preserve"> and </w:t>
      </w:r>
      <w:r w:rsidRPr="00C10F5B">
        <w:rPr>
          <w:rFonts w:ascii="Cambria" w:hAnsi="Cambria" w:cstheme="minorHAnsi"/>
          <w:i/>
          <w:iCs/>
          <w:sz w:val="24"/>
          <w:szCs w:val="24"/>
        </w:rPr>
        <w:t>A</w:t>
      </w:r>
      <w:r w:rsidRPr="00C10F5B">
        <w:rPr>
          <w:rFonts w:ascii="Cambria" w:hAnsi="Cambria" w:cstheme="minorHAnsi"/>
          <w:iCs/>
          <w:sz w:val="24"/>
          <w:szCs w:val="24"/>
          <w:vertAlign w:val="subscript"/>
        </w:rPr>
        <w:t>T</w:t>
      </w:r>
      <w:r>
        <w:rPr>
          <w:rFonts w:cstheme="minorHAnsi"/>
          <w:sz w:val="24"/>
          <w:szCs w:val="24"/>
        </w:rPr>
        <w:t xml:space="preserve"> for different numbers of reactions steps, </w:t>
      </w:r>
      <w:r w:rsidR="00C10F5B" w:rsidRPr="00C10F5B">
        <w:rPr>
          <w:rFonts w:cstheme="minorHAnsi"/>
          <w:sz w:val="24"/>
          <w:szCs w:val="24"/>
        </w:rPr>
        <w:t>N</w:t>
      </w:r>
      <w:r w:rsidRPr="00C10F5B">
        <w:rPr>
          <w:rFonts w:cstheme="minorHAnsi"/>
          <w:sz w:val="24"/>
          <w:szCs w:val="24"/>
        </w:rPr>
        <w:t>,</w:t>
      </w:r>
      <w:r>
        <w:rPr>
          <w:rFonts w:cstheme="minorHAnsi"/>
          <w:iCs/>
          <w:sz w:val="24"/>
          <w:szCs w:val="24"/>
        </w:rPr>
        <w:t xml:space="preserve"> </w:t>
      </w:r>
      <w:r w:rsidRPr="00C67683">
        <w:rPr>
          <w:rFonts w:cstheme="minorHAnsi"/>
          <w:b/>
          <w:iCs/>
          <w:sz w:val="24"/>
          <w:szCs w:val="24"/>
        </w:rPr>
        <w:t>(a)</w:t>
      </w:r>
      <w:r>
        <w:rPr>
          <w:rFonts w:cstheme="minorHAnsi"/>
          <w:iCs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the SNF(0L</w:t>
      </w:r>
      <w:r w:rsidR="00065B4B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) model (identical to Figure 3a in the main text), and </w:t>
      </w:r>
      <w:r w:rsidRPr="00C67683">
        <w:rPr>
          <w:rFonts w:cstheme="minorHAnsi"/>
          <w:b/>
          <w:sz w:val="24"/>
          <w:szCs w:val="24"/>
        </w:rPr>
        <w:t>(b)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the SNF(0M</w:t>
      </w:r>
      <w:r w:rsidR="00C10F5B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) model. Notice that, for SNF(0M</w:t>
      </w:r>
      <w:r w:rsidR="00C10F5B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), the maximum value </w:t>
      </w:r>
      <w:r w:rsidR="00752F6A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67683">
        <w:rPr>
          <w:rFonts w:cstheme="minorHAnsi"/>
          <w:i/>
          <w:sz w:val="24"/>
          <w:szCs w:val="24"/>
        </w:rPr>
        <w:t>K</w:t>
      </w:r>
      <w:r w:rsidRPr="00C67683">
        <w:rPr>
          <w:rFonts w:cstheme="minorHAnsi"/>
          <w:sz w:val="24"/>
          <w:szCs w:val="24"/>
          <w:vertAlign w:val="subscript"/>
        </w:rPr>
        <w:t>d</w:t>
      </w:r>
      <w:proofErr w:type="spellEnd"/>
      <w:r>
        <w:rPr>
          <w:rFonts w:cstheme="minorHAnsi"/>
          <w:sz w:val="24"/>
          <w:szCs w:val="24"/>
        </w:rPr>
        <w:t xml:space="preserve"> permissible for oscillations is ~1, but these oscillations persist as </w:t>
      </w:r>
      <w:r w:rsidRPr="005A3371">
        <w:rPr>
          <w:rFonts w:ascii="Cambria" w:hAnsi="Cambria" w:cstheme="minorHAnsi"/>
          <w:i/>
          <w:sz w:val="24"/>
          <w:szCs w:val="24"/>
        </w:rPr>
        <w:t>A</w:t>
      </w:r>
      <w:r w:rsidRPr="005A3371">
        <w:rPr>
          <w:rFonts w:ascii="Cambria" w:hAnsi="Cambria" w:cstheme="minorHAnsi"/>
          <w:sz w:val="24"/>
          <w:szCs w:val="24"/>
          <w:vertAlign w:val="subscript"/>
        </w:rPr>
        <w:t>T</w:t>
      </w:r>
      <w:r w:rsidR="00752F6A" w:rsidRPr="005A3371">
        <w:rPr>
          <w:rFonts w:ascii="Cambria" w:hAnsi="Cambria" w:cstheme="minorHAnsi"/>
          <w:sz w:val="24"/>
          <w:szCs w:val="24"/>
        </w:rPr>
        <w:t xml:space="preserve"> → 0</w:t>
      </w:r>
      <w:r w:rsidR="00752F6A">
        <w:rPr>
          <w:rFonts w:cstheme="minorHAnsi"/>
          <w:sz w:val="24"/>
          <w:szCs w:val="24"/>
        </w:rPr>
        <w:t xml:space="preserve">, which is biochemically impossible. The problem lies in the assumption that the rate of </w:t>
      </w:r>
      <w:r w:rsidR="00752F6A" w:rsidRPr="00752F6A">
        <w:rPr>
          <w:rFonts w:cstheme="minorHAnsi"/>
          <w:i/>
          <w:sz w:val="24"/>
          <w:szCs w:val="24"/>
        </w:rPr>
        <w:t>PER</w:t>
      </w:r>
      <w:r w:rsidR="00752F6A">
        <w:rPr>
          <w:rFonts w:cstheme="minorHAnsi"/>
          <w:sz w:val="24"/>
          <w:szCs w:val="24"/>
        </w:rPr>
        <w:t xml:space="preserve"> mRNA transcription is proportional to </w:t>
      </w:r>
      <w:proofErr w:type="spellStart"/>
      <w:r w:rsidR="00752F6A" w:rsidRPr="00C10F5B">
        <w:rPr>
          <w:rFonts w:ascii="Cambria" w:hAnsi="Cambria" w:cstheme="minorHAnsi"/>
          <w:i/>
          <w:sz w:val="24"/>
          <w:szCs w:val="24"/>
        </w:rPr>
        <w:t>A</w:t>
      </w:r>
      <w:r w:rsidR="00752F6A" w:rsidRPr="00C10F5B">
        <w:rPr>
          <w:rFonts w:ascii="Cambria" w:hAnsi="Cambria" w:cstheme="minorHAnsi"/>
          <w:sz w:val="24"/>
          <w:szCs w:val="24"/>
          <w:vertAlign w:val="subscript"/>
        </w:rPr>
        <w:t>free</w:t>
      </w:r>
      <w:proofErr w:type="spellEnd"/>
      <w:r w:rsidR="00752F6A" w:rsidRPr="00C10F5B">
        <w:rPr>
          <w:rFonts w:ascii="Cambria" w:hAnsi="Cambria" w:cstheme="minorHAnsi"/>
          <w:sz w:val="24"/>
          <w:szCs w:val="24"/>
        </w:rPr>
        <w:t>/</w:t>
      </w:r>
      <w:r w:rsidR="00752F6A" w:rsidRPr="00C10F5B">
        <w:rPr>
          <w:rFonts w:ascii="Cambria" w:hAnsi="Cambria" w:cstheme="minorHAnsi"/>
          <w:i/>
          <w:sz w:val="24"/>
          <w:szCs w:val="24"/>
        </w:rPr>
        <w:t>A</w:t>
      </w:r>
      <w:r w:rsidR="00752F6A" w:rsidRPr="00C10F5B">
        <w:rPr>
          <w:rFonts w:ascii="Cambria" w:hAnsi="Cambria" w:cstheme="minorHAnsi"/>
          <w:sz w:val="24"/>
          <w:szCs w:val="24"/>
          <w:vertAlign w:val="subscript"/>
        </w:rPr>
        <w:t>T</w:t>
      </w:r>
      <w:r w:rsidR="00752F6A">
        <w:rPr>
          <w:rFonts w:cstheme="minorHAnsi"/>
          <w:sz w:val="24"/>
          <w:szCs w:val="24"/>
        </w:rPr>
        <w:t>. We correct the problem by introducing alternative exp</w:t>
      </w:r>
      <w:r w:rsidR="00EC55C1">
        <w:rPr>
          <w:rFonts w:cstheme="minorHAnsi"/>
          <w:sz w:val="24"/>
          <w:szCs w:val="24"/>
        </w:rPr>
        <w:t>ressions for this probability (rate l</w:t>
      </w:r>
      <w:r w:rsidR="00752F6A">
        <w:rPr>
          <w:rFonts w:cstheme="minorHAnsi"/>
          <w:sz w:val="24"/>
          <w:szCs w:val="24"/>
        </w:rPr>
        <w:t>aws 1 and 2).</w:t>
      </w:r>
      <w:r w:rsidR="00E174A2">
        <w:rPr>
          <w:rFonts w:cstheme="minorHAnsi"/>
          <w:sz w:val="24"/>
          <w:szCs w:val="24"/>
        </w:rPr>
        <w:t xml:space="preserve"> Parameter</w:t>
      </w:r>
      <w:r w:rsidR="008F0D6D">
        <w:rPr>
          <w:rFonts w:cstheme="minorHAnsi"/>
          <w:sz w:val="24"/>
          <w:szCs w:val="24"/>
        </w:rPr>
        <w:t xml:space="preserve"> value</w:t>
      </w:r>
      <w:r w:rsidR="00E174A2">
        <w:rPr>
          <w:rFonts w:cstheme="minorHAnsi"/>
          <w:sz w:val="24"/>
          <w:szCs w:val="24"/>
        </w:rPr>
        <w:t>s are given in Table S</w:t>
      </w:r>
      <w:r w:rsidR="00B06435">
        <w:rPr>
          <w:rFonts w:cstheme="minorHAnsi"/>
          <w:sz w:val="24"/>
          <w:szCs w:val="24"/>
        </w:rPr>
        <w:t>3</w:t>
      </w:r>
      <w:r w:rsidR="00E174A2">
        <w:rPr>
          <w:rFonts w:cstheme="minorHAnsi"/>
          <w:sz w:val="24"/>
          <w:szCs w:val="24"/>
        </w:rPr>
        <w:t>.</w:t>
      </w:r>
    </w:p>
    <w:bookmarkEnd w:id="6"/>
    <w:bookmarkEnd w:id="7"/>
    <w:p w14:paraId="7B991BF3" w14:textId="77777777" w:rsidR="00C67683" w:rsidRDefault="00C67683" w:rsidP="006F46CF">
      <w:pPr>
        <w:spacing w:beforeLines="160" w:before="384"/>
        <w:rPr>
          <w:rFonts w:ascii="Times New Roman" w:hAnsi="Times New Roman" w:cs="Times New Roman"/>
          <w:sz w:val="24"/>
          <w:szCs w:val="24"/>
        </w:rPr>
      </w:pPr>
    </w:p>
    <w:p w14:paraId="3B7530E8" w14:textId="77777777" w:rsidR="00F90C8C" w:rsidRDefault="00F90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3FFA73" w14:textId="77777777" w:rsidR="00A43A56" w:rsidRDefault="00A43A56" w:rsidP="00A43A56">
      <w:pPr>
        <w:spacing w:beforeLines="160" w:before="3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A6918" wp14:editId="15DCA0EA">
            <wp:extent cx="5943600" cy="57470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FAB8" w14:textId="55679B50" w:rsidR="00B64082" w:rsidRDefault="00A43A56" w:rsidP="00B64082">
      <w:pPr>
        <w:spacing w:line="360" w:lineRule="auto"/>
        <w:jc w:val="both"/>
        <w:rPr>
          <w:rFonts w:cstheme="minorHAnsi"/>
          <w:sz w:val="24"/>
          <w:szCs w:val="24"/>
        </w:rPr>
      </w:pPr>
      <w:r w:rsidRPr="00FE48CC">
        <w:rPr>
          <w:rFonts w:cstheme="minorHAnsi"/>
          <w:b/>
          <w:sz w:val="24"/>
          <w:szCs w:val="24"/>
        </w:rPr>
        <w:t xml:space="preserve">Figure </w:t>
      </w:r>
      <w:r>
        <w:rPr>
          <w:rFonts w:cstheme="minorHAnsi"/>
          <w:b/>
          <w:sz w:val="24"/>
          <w:szCs w:val="24"/>
        </w:rPr>
        <w:t>S2</w:t>
      </w:r>
      <w:r w:rsidRPr="00FE48CC">
        <w:rPr>
          <w:rFonts w:cstheme="minorHAnsi"/>
          <w:b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Two-parameter bifurcation diagrams, with respect to fold changes in </w:t>
      </w:r>
      <w:r w:rsidRPr="00274E9C">
        <w:rPr>
          <w:rFonts w:cstheme="minorHAnsi"/>
          <w:i/>
          <w:sz w:val="24"/>
          <w:szCs w:val="24"/>
        </w:rPr>
        <w:t>BMAL</w:t>
      </w:r>
      <w:r w:rsidRPr="008323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transcription </w:t>
      </w:r>
      <w:r w:rsidRPr="008323AB">
        <w:rPr>
          <w:rFonts w:cstheme="minorHAnsi"/>
          <w:sz w:val="24"/>
          <w:szCs w:val="24"/>
        </w:rPr>
        <w:t>(</w:t>
      </w:r>
      <w:r w:rsidRPr="00B64082">
        <w:rPr>
          <w:rFonts w:ascii="Cambria" w:hAnsi="Cambria" w:cs="Times New Roman"/>
          <w:i/>
          <w:iCs/>
          <w:sz w:val="24"/>
          <w:szCs w:val="24"/>
        </w:rPr>
        <w:t>A</w:t>
      </w:r>
      <w:r w:rsidRPr="00B64082">
        <w:rPr>
          <w:rFonts w:ascii="Cambria" w:hAnsi="Cambria" w:cstheme="minorHAnsi"/>
          <w:iCs/>
          <w:sz w:val="24"/>
          <w:szCs w:val="24"/>
          <w:vertAlign w:val="subscript"/>
        </w:rPr>
        <w:t>T</w:t>
      </w:r>
      <w:r w:rsidRPr="008323AB">
        <w:rPr>
          <w:rFonts w:cstheme="minorHAnsi"/>
          <w:iCs/>
          <w:sz w:val="24"/>
          <w:szCs w:val="24"/>
        </w:rPr>
        <w:t xml:space="preserve">) and </w:t>
      </w:r>
      <w:r w:rsidRPr="008323AB">
        <w:rPr>
          <w:rFonts w:cstheme="minorHAnsi"/>
          <w:i/>
          <w:iCs/>
          <w:sz w:val="24"/>
          <w:szCs w:val="24"/>
        </w:rPr>
        <w:t>PER</w:t>
      </w:r>
      <w:r w:rsidRPr="008323AB">
        <w:rPr>
          <w:rFonts w:cstheme="minorHAnsi"/>
          <w:iCs/>
          <w:sz w:val="24"/>
          <w:szCs w:val="24"/>
        </w:rPr>
        <w:t xml:space="preserve"> transcription (</w:t>
      </w:r>
      <w:r w:rsidRPr="00B64082">
        <w:rPr>
          <w:rFonts w:ascii="Cambria" w:hAnsi="Cambria" w:cs="Times New Roman"/>
          <w:i/>
          <w:iCs/>
          <w:sz w:val="24"/>
          <w:szCs w:val="24"/>
        </w:rPr>
        <w:t>φ</w:t>
      </w:r>
      <w:r w:rsidRPr="008323AB">
        <w:rPr>
          <w:rFonts w:cstheme="minorHAnsi"/>
          <w:iCs/>
          <w:sz w:val="24"/>
          <w:szCs w:val="24"/>
        </w:rPr>
        <w:t>)</w:t>
      </w:r>
      <w:r w:rsidRPr="008323AB">
        <w:rPr>
          <w:rFonts w:cstheme="minorHAnsi"/>
          <w:sz w:val="24"/>
          <w:szCs w:val="24"/>
        </w:rPr>
        <w:t xml:space="preserve">. </w:t>
      </w:r>
      <w:r w:rsidRPr="008323AB">
        <w:rPr>
          <w:rFonts w:cstheme="minorHAnsi"/>
          <w:b/>
          <w:sz w:val="24"/>
          <w:szCs w:val="24"/>
        </w:rPr>
        <w:t>(a)</w:t>
      </w:r>
      <w:r w:rsidRPr="008323AB">
        <w:rPr>
          <w:rFonts w:cstheme="minorHAnsi"/>
          <w:sz w:val="24"/>
          <w:szCs w:val="24"/>
        </w:rPr>
        <w:t xml:space="preserve"> SNF(0L</w:t>
      </w:r>
      <w:r>
        <w:rPr>
          <w:rFonts w:cstheme="minorHAnsi"/>
          <w:sz w:val="24"/>
          <w:szCs w:val="24"/>
        </w:rPr>
        <w:t>N),</w:t>
      </w:r>
      <w:r w:rsidRPr="008323AB">
        <w:rPr>
          <w:rFonts w:cstheme="minorHAnsi"/>
          <w:sz w:val="24"/>
          <w:szCs w:val="24"/>
        </w:rPr>
        <w:t xml:space="preserve"> </w:t>
      </w:r>
      <w:r w:rsidRPr="008323AB">
        <w:rPr>
          <w:rFonts w:cstheme="minorHAnsi"/>
          <w:b/>
          <w:sz w:val="24"/>
          <w:szCs w:val="24"/>
        </w:rPr>
        <w:t>(b)</w:t>
      </w:r>
      <w:r w:rsidRPr="008323AB">
        <w:rPr>
          <w:rFonts w:cstheme="minorHAnsi"/>
          <w:sz w:val="24"/>
          <w:szCs w:val="24"/>
        </w:rPr>
        <w:t xml:space="preserve"> SNF(0M</w:t>
      </w:r>
      <w:r>
        <w:rPr>
          <w:rFonts w:cstheme="minorHAnsi"/>
          <w:sz w:val="24"/>
          <w:szCs w:val="24"/>
        </w:rPr>
        <w:t>N),</w:t>
      </w:r>
      <w:r w:rsidRPr="008323AB">
        <w:rPr>
          <w:rFonts w:cstheme="minorHAnsi"/>
          <w:sz w:val="24"/>
          <w:szCs w:val="24"/>
        </w:rPr>
        <w:t xml:space="preserve"> </w:t>
      </w:r>
      <w:r w:rsidRPr="008323AB">
        <w:rPr>
          <w:rFonts w:cstheme="minorHAnsi"/>
          <w:b/>
          <w:sz w:val="24"/>
          <w:szCs w:val="24"/>
        </w:rPr>
        <w:t>(c)</w:t>
      </w:r>
      <w:r w:rsidRPr="008323AB">
        <w:rPr>
          <w:rFonts w:cstheme="minorHAnsi"/>
          <w:sz w:val="24"/>
          <w:szCs w:val="24"/>
        </w:rPr>
        <w:t xml:space="preserve"> SNF(2L</w:t>
      </w:r>
      <w:r>
        <w:rPr>
          <w:rFonts w:cstheme="minorHAnsi"/>
          <w:sz w:val="24"/>
          <w:szCs w:val="24"/>
        </w:rPr>
        <w:t>N), and</w:t>
      </w:r>
      <w:r w:rsidRPr="008323AB">
        <w:rPr>
          <w:rFonts w:cstheme="minorHAnsi"/>
          <w:sz w:val="24"/>
          <w:szCs w:val="24"/>
        </w:rPr>
        <w:t xml:space="preserve"> </w:t>
      </w:r>
      <w:r w:rsidRPr="008323AB">
        <w:rPr>
          <w:rFonts w:cstheme="minorHAnsi"/>
          <w:b/>
          <w:sz w:val="24"/>
          <w:szCs w:val="24"/>
        </w:rPr>
        <w:t>(d)</w:t>
      </w:r>
      <w:r w:rsidRPr="008323AB">
        <w:rPr>
          <w:rFonts w:cstheme="minorHAnsi"/>
          <w:sz w:val="24"/>
          <w:szCs w:val="24"/>
        </w:rPr>
        <w:t xml:space="preserve"> SNF(2MN) model</w:t>
      </w:r>
      <w:r>
        <w:rPr>
          <w:rFonts w:cstheme="minorHAnsi"/>
          <w:sz w:val="24"/>
          <w:szCs w:val="24"/>
        </w:rPr>
        <w:t>s.</w:t>
      </w:r>
      <w:r w:rsidR="00AE067F">
        <w:rPr>
          <w:rFonts w:cstheme="minorHAnsi"/>
          <w:sz w:val="24"/>
          <w:szCs w:val="24"/>
        </w:rPr>
        <w:t xml:space="preserve"> Dashed lines </w:t>
      </w:r>
      <w:r w:rsidR="00E80285">
        <w:rPr>
          <w:rFonts w:cstheme="minorHAnsi"/>
          <w:sz w:val="24"/>
          <w:szCs w:val="24"/>
        </w:rPr>
        <w:t xml:space="preserve">in all panels </w:t>
      </w:r>
      <w:r w:rsidR="00AE067F">
        <w:rPr>
          <w:rFonts w:cstheme="minorHAnsi"/>
          <w:sz w:val="24"/>
          <w:szCs w:val="24"/>
        </w:rPr>
        <w:t>show</w:t>
      </w:r>
      <w:r w:rsidR="00E80285">
        <w:rPr>
          <w:rFonts w:cstheme="minorHAnsi"/>
          <w:sz w:val="24"/>
          <w:szCs w:val="24"/>
        </w:rPr>
        <w:t xml:space="preserve"> the line of identity</w:t>
      </w:r>
      <w:r w:rsidR="008F32A6">
        <w:rPr>
          <w:rFonts w:cstheme="minorHAnsi"/>
          <w:sz w:val="24"/>
          <w:szCs w:val="24"/>
        </w:rPr>
        <w:t xml:space="preserve"> on linear scale</w:t>
      </w:r>
      <w:r w:rsidR="00E80285">
        <w:rPr>
          <w:rFonts w:cstheme="minorHAnsi"/>
          <w:sz w:val="24"/>
          <w:szCs w:val="24"/>
        </w:rPr>
        <w:t>,</w:t>
      </w:r>
      <w:r w:rsidR="008F32A6">
        <w:rPr>
          <w:rFonts w:cstheme="minorHAnsi"/>
          <w:sz w:val="24"/>
          <w:szCs w:val="24"/>
        </w:rPr>
        <w:t xml:space="preserve"> i.e.,</w:t>
      </w:r>
      <w:r w:rsidR="00AE067F">
        <w:rPr>
          <w:rFonts w:cstheme="minorHAnsi"/>
          <w:sz w:val="24"/>
          <w:szCs w:val="24"/>
        </w:rPr>
        <w:t xml:space="preserve"> </w:t>
      </w:r>
      <w:r w:rsidR="00E80285" w:rsidRPr="00E80285">
        <w:rPr>
          <w:rFonts w:ascii="Cambria" w:hAnsi="Cambria" w:cstheme="minorHAnsi"/>
          <w:i/>
          <w:sz w:val="24"/>
          <w:szCs w:val="24"/>
        </w:rPr>
        <w:t xml:space="preserve">x </w:t>
      </w:r>
      <w:r w:rsidR="00E80285" w:rsidRPr="00E80285">
        <w:rPr>
          <w:rFonts w:ascii="Cambria" w:hAnsi="Cambria" w:cstheme="minorHAnsi"/>
          <w:sz w:val="24"/>
          <w:szCs w:val="24"/>
        </w:rPr>
        <w:t xml:space="preserve">= </w:t>
      </w:r>
      <w:r w:rsidR="00E80285" w:rsidRPr="00E80285">
        <w:rPr>
          <w:rFonts w:ascii="Cambria" w:hAnsi="Cambria" w:cstheme="minorHAnsi"/>
          <w:i/>
          <w:sz w:val="24"/>
          <w:szCs w:val="24"/>
        </w:rPr>
        <w:t>y</w:t>
      </w:r>
      <w:r w:rsidR="00E8028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For models with a linear rate of degradation of nuclear PER (0LN, 2LN), there is a distinct positive correlation between expression levels of BMAL and PER, which is reflective of the ‘stoichiometric balance’ between BMAL and PER molecules observed by Kim &amp; Forger as a requirement for oscillations in their model, SNF(0L</w:t>
      </w:r>
      <w:r w:rsidRPr="00D77D78">
        <w:rPr>
          <w:rFonts w:eastAsiaTheme="minorEastAsia" w:cstheme="minorHAnsi"/>
          <w:sz w:val="24"/>
        </w:rPr>
        <w:t>N</w:t>
      </w:r>
      <w:r>
        <w:rPr>
          <w:rFonts w:cstheme="minorHAnsi"/>
          <w:sz w:val="24"/>
          <w:szCs w:val="24"/>
        </w:rPr>
        <w:t xml:space="preserve">). For Michaelis-Menten degradation of nuclear PER, the </w:t>
      </w:r>
      <w:r>
        <w:rPr>
          <w:rFonts w:cstheme="minorHAnsi"/>
          <w:sz w:val="24"/>
          <w:szCs w:val="24"/>
        </w:rPr>
        <w:lastRenderedPageBreak/>
        <w:t xml:space="preserve">correlation is weak (panel b) or non-existent (panel d). </w:t>
      </w:r>
      <w:r w:rsidRPr="008323AB">
        <w:rPr>
          <w:rFonts w:cstheme="minorHAnsi"/>
          <w:sz w:val="24"/>
          <w:szCs w:val="24"/>
        </w:rPr>
        <w:t>The parameter values used in these calculations are</w:t>
      </w:r>
      <w:r>
        <w:rPr>
          <w:rFonts w:cstheme="minorHAnsi"/>
          <w:sz w:val="24"/>
          <w:szCs w:val="24"/>
        </w:rPr>
        <w:t xml:space="preserve"> provided in Table S5; in particular, </w:t>
      </w:r>
      <w:proofErr w:type="spellStart"/>
      <w:r w:rsidRPr="005A3371">
        <w:rPr>
          <w:rFonts w:ascii="Cambria" w:hAnsi="Cambria" w:cstheme="minorHAnsi"/>
          <w:i/>
          <w:sz w:val="24"/>
          <w:szCs w:val="24"/>
        </w:rPr>
        <w:t>K</w:t>
      </w:r>
      <w:r w:rsidRPr="005A3371">
        <w:rPr>
          <w:rFonts w:ascii="Cambria" w:hAnsi="Cambria" w:cstheme="minorHAnsi"/>
          <w:sz w:val="24"/>
          <w:szCs w:val="24"/>
          <w:vertAlign w:val="subscript"/>
        </w:rPr>
        <w:t>d</w:t>
      </w:r>
      <w:proofErr w:type="spellEnd"/>
      <w:r w:rsidRPr="005A3371">
        <w:rPr>
          <w:rFonts w:ascii="Cambria" w:hAnsi="Cambria" w:cstheme="minorHAnsi"/>
          <w:sz w:val="24"/>
          <w:szCs w:val="24"/>
        </w:rPr>
        <w:t xml:space="preserve"> = 10</w:t>
      </w:r>
      <w:r w:rsidRPr="005A3371">
        <w:rPr>
          <w:rFonts w:ascii="Cambria" w:hAnsi="Cambria" w:cstheme="minorHAnsi"/>
          <w:sz w:val="24"/>
          <w:szCs w:val="24"/>
          <w:vertAlign w:val="superscript"/>
        </w:rPr>
        <w:t>−4</w:t>
      </w:r>
      <w:r>
        <w:rPr>
          <w:rFonts w:cstheme="minorHAnsi"/>
          <w:sz w:val="24"/>
          <w:szCs w:val="24"/>
        </w:rPr>
        <w:t xml:space="preserve"> to allow oscillations in all cases.</w:t>
      </w:r>
    </w:p>
    <w:p w14:paraId="1DD6F885" w14:textId="77777777" w:rsidR="00B64082" w:rsidRDefault="00B64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74FA9E3" w14:textId="38F20AE5" w:rsidR="00634B61" w:rsidRDefault="00A6010D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  <w:r w:rsidRPr="00A6010D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A0C1B12" wp14:editId="5AC6543A">
            <wp:extent cx="5943600" cy="2677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DE6D" w14:textId="4214F969" w:rsidR="00384508" w:rsidRDefault="00752F6A" w:rsidP="006F46CF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Figure S</w:t>
      </w:r>
      <w:r w:rsidR="0081260B">
        <w:rPr>
          <w:rFonts w:cstheme="minorHAnsi"/>
          <w:b/>
          <w:bCs/>
          <w:sz w:val="24"/>
          <w:szCs w:val="24"/>
        </w:rPr>
        <w:t>3</w:t>
      </w:r>
      <w:r w:rsidR="00384508">
        <w:rPr>
          <w:rFonts w:cstheme="minorHAnsi"/>
          <w:b/>
          <w:bCs/>
          <w:sz w:val="24"/>
          <w:szCs w:val="24"/>
        </w:rPr>
        <w:t xml:space="preserve">.  </w:t>
      </w:r>
      <w:r w:rsidR="00EC55C1">
        <w:rPr>
          <w:rFonts w:cstheme="minorHAnsi"/>
          <w:sz w:val="24"/>
          <w:szCs w:val="24"/>
        </w:rPr>
        <w:t>Two-</w:t>
      </w:r>
      <w:r w:rsidR="00384508">
        <w:rPr>
          <w:rFonts w:cstheme="minorHAnsi"/>
          <w:sz w:val="24"/>
          <w:szCs w:val="24"/>
        </w:rPr>
        <w:t>parameter bifurcation cur</w:t>
      </w:r>
      <w:r w:rsidR="000E4BE9">
        <w:rPr>
          <w:rFonts w:cstheme="minorHAnsi"/>
          <w:sz w:val="24"/>
          <w:szCs w:val="24"/>
        </w:rPr>
        <w:t>ves with respect to fold changes</w:t>
      </w:r>
      <w:r w:rsidR="00384508">
        <w:rPr>
          <w:rFonts w:cstheme="minorHAnsi"/>
          <w:sz w:val="24"/>
          <w:szCs w:val="24"/>
        </w:rPr>
        <w:t xml:space="preserve"> in </w:t>
      </w:r>
      <w:r w:rsidR="006E225A" w:rsidRPr="000E4BE9">
        <w:rPr>
          <w:rFonts w:cstheme="minorHAnsi"/>
          <w:i/>
          <w:sz w:val="24"/>
          <w:szCs w:val="24"/>
        </w:rPr>
        <w:t>PER</w:t>
      </w:r>
      <w:r w:rsidR="00384508">
        <w:rPr>
          <w:rFonts w:cstheme="minorHAnsi"/>
          <w:i/>
          <w:iCs/>
          <w:sz w:val="24"/>
          <w:szCs w:val="24"/>
        </w:rPr>
        <w:t xml:space="preserve"> </w:t>
      </w:r>
      <w:r w:rsidR="000E4BE9">
        <w:rPr>
          <w:rFonts w:cstheme="minorHAnsi"/>
          <w:sz w:val="24"/>
          <w:szCs w:val="24"/>
        </w:rPr>
        <w:t>transcription rate (</w:t>
      </w:r>
      <w:r w:rsidR="00B64082" w:rsidRPr="00B64082">
        <w:rPr>
          <w:rFonts w:ascii="Cambria" w:hAnsi="Cambria" w:cs="Times New Roman"/>
          <w:i/>
          <w:iCs/>
          <w:sz w:val="24"/>
          <w:szCs w:val="24"/>
        </w:rPr>
        <w:t>φ</w:t>
      </w:r>
      <w:r w:rsidR="000E4BE9">
        <w:rPr>
          <w:rFonts w:cstheme="minorHAnsi"/>
          <w:sz w:val="24"/>
          <w:szCs w:val="24"/>
        </w:rPr>
        <w:t xml:space="preserve">) </w:t>
      </w:r>
      <w:r w:rsidR="00384508">
        <w:rPr>
          <w:rFonts w:cstheme="minorHAnsi"/>
          <w:sz w:val="24"/>
          <w:szCs w:val="24"/>
        </w:rPr>
        <w:t xml:space="preserve">and </w:t>
      </w:r>
      <w:r w:rsidR="006E225A" w:rsidRPr="000E4BE9">
        <w:rPr>
          <w:rFonts w:cstheme="minorHAnsi"/>
          <w:i/>
          <w:sz w:val="24"/>
          <w:szCs w:val="24"/>
        </w:rPr>
        <w:t>BMAL</w:t>
      </w:r>
      <w:r w:rsidR="00384508">
        <w:rPr>
          <w:rFonts w:cstheme="minorHAnsi"/>
          <w:i/>
          <w:iCs/>
          <w:sz w:val="24"/>
          <w:szCs w:val="24"/>
        </w:rPr>
        <w:t xml:space="preserve"> </w:t>
      </w:r>
      <w:r w:rsidR="000E4BE9">
        <w:rPr>
          <w:rFonts w:cstheme="minorHAnsi"/>
          <w:sz w:val="24"/>
          <w:szCs w:val="24"/>
        </w:rPr>
        <w:t>transcription rate (</w:t>
      </w:r>
      <w:r w:rsidR="000E4BE9" w:rsidRPr="00B64082">
        <w:rPr>
          <w:rFonts w:ascii="Cambria" w:hAnsi="Cambria" w:cstheme="minorHAnsi"/>
          <w:i/>
          <w:sz w:val="24"/>
          <w:szCs w:val="24"/>
        </w:rPr>
        <w:t>A</w:t>
      </w:r>
      <w:r w:rsidR="000E4BE9" w:rsidRPr="00B64082">
        <w:rPr>
          <w:rFonts w:ascii="Cambria" w:hAnsi="Cambria" w:cstheme="minorHAnsi"/>
          <w:sz w:val="24"/>
          <w:szCs w:val="24"/>
          <w:vertAlign w:val="subscript"/>
        </w:rPr>
        <w:t>MAX</w:t>
      </w:r>
      <w:r w:rsidR="000E4BE9">
        <w:rPr>
          <w:rFonts w:cstheme="minorHAnsi"/>
          <w:sz w:val="24"/>
          <w:szCs w:val="24"/>
        </w:rPr>
        <w:t xml:space="preserve">) </w:t>
      </w:r>
      <w:r w:rsidR="00384508">
        <w:rPr>
          <w:rFonts w:cstheme="minorHAnsi"/>
          <w:sz w:val="24"/>
          <w:szCs w:val="24"/>
        </w:rPr>
        <w:t>for the NNF</w:t>
      </w:r>
      <w:r w:rsidR="000E4BE9">
        <w:rPr>
          <w:rFonts w:cstheme="minorHAnsi"/>
          <w:sz w:val="24"/>
          <w:szCs w:val="24"/>
        </w:rPr>
        <w:t>(2M8)</w:t>
      </w:r>
      <w:r w:rsidR="00384508">
        <w:rPr>
          <w:rFonts w:cstheme="minorHAnsi"/>
          <w:sz w:val="24"/>
          <w:szCs w:val="24"/>
        </w:rPr>
        <w:t xml:space="preserve"> model</w:t>
      </w:r>
      <w:r w:rsidR="00B24D79">
        <w:rPr>
          <w:rFonts w:cstheme="minorHAnsi"/>
          <w:sz w:val="24"/>
          <w:szCs w:val="24"/>
        </w:rPr>
        <w:t xml:space="preserve"> </w:t>
      </w:r>
      <w:r w:rsidR="000E4BE9">
        <w:rPr>
          <w:rFonts w:cstheme="minorHAnsi"/>
          <w:sz w:val="24"/>
          <w:szCs w:val="24"/>
        </w:rPr>
        <w:t xml:space="preserve">for representative values of </w:t>
      </w:r>
      <w:r w:rsidR="000E4BE9" w:rsidRPr="00EC55C1">
        <w:rPr>
          <w:rFonts w:cstheme="minorHAnsi"/>
          <w:b/>
          <w:sz w:val="24"/>
          <w:szCs w:val="24"/>
        </w:rPr>
        <w:t>(a)</w:t>
      </w:r>
      <w:r w:rsidR="000E4BE9">
        <w:rPr>
          <w:rFonts w:cstheme="minorHAnsi"/>
          <w:sz w:val="24"/>
          <w:szCs w:val="24"/>
        </w:rPr>
        <w:t xml:space="preserve"> the degradation rate constant</w:t>
      </w:r>
      <w:r w:rsidR="00384508">
        <w:rPr>
          <w:rFonts w:cstheme="minorHAnsi"/>
          <w:sz w:val="24"/>
          <w:szCs w:val="24"/>
        </w:rPr>
        <w:t xml:space="preserve"> </w:t>
      </w:r>
      <w:r w:rsidR="00384508" w:rsidRPr="00B64082">
        <w:rPr>
          <w:rFonts w:ascii="Cambria" w:hAnsi="Cambria" w:cstheme="minorHAnsi"/>
          <w:i/>
          <w:iCs/>
          <w:sz w:val="24"/>
          <w:szCs w:val="24"/>
        </w:rPr>
        <w:t>δ</w:t>
      </w:r>
      <w:r w:rsidR="00384508">
        <w:rPr>
          <w:rFonts w:cstheme="minorHAnsi"/>
          <w:sz w:val="24"/>
          <w:szCs w:val="24"/>
        </w:rPr>
        <w:t xml:space="preserve"> </w:t>
      </w:r>
      <w:r w:rsidR="000E4BE9">
        <w:rPr>
          <w:rFonts w:cstheme="minorHAnsi"/>
          <w:sz w:val="24"/>
          <w:szCs w:val="24"/>
        </w:rPr>
        <w:t xml:space="preserve">and </w:t>
      </w:r>
      <w:r w:rsidR="000E4BE9" w:rsidRPr="00EC55C1">
        <w:rPr>
          <w:rFonts w:cstheme="minorHAnsi"/>
          <w:b/>
          <w:sz w:val="24"/>
          <w:szCs w:val="24"/>
        </w:rPr>
        <w:t>(b</w:t>
      </w:r>
      <w:r w:rsidR="00384508" w:rsidRPr="00EC55C1">
        <w:rPr>
          <w:rFonts w:cstheme="minorHAnsi"/>
          <w:b/>
          <w:sz w:val="24"/>
          <w:szCs w:val="24"/>
        </w:rPr>
        <w:t xml:space="preserve">) </w:t>
      </w:r>
      <w:r w:rsidR="000E4BE9">
        <w:rPr>
          <w:rFonts w:cstheme="minorHAnsi"/>
          <w:sz w:val="24"/>
          <w:szCs w:val="24"/>
        </w:rPr>
        <w:t>the</w:t>
      </w:r>
      <w:r w:rsidR="00384508">
        <w:rPr>
          <w:rFonts w:cstheme="minorHAnsi"/>
          <w:sz w:val="24"/>
          <w:szCs w:val="24"/>
        </w:rPr>
        <w:t xml:space="preserve"> feedback loop length</w:t>
      </w:r>
      <w:r w:rsidR="00B64082">
        <w:rPr>
          <w:rFonts w:cstheme="minorHAnsi"/>
          <w:sz w:val="24"/>
          <w:szCs w:val="24"/>
        </w:rPr>
        <w:t xml:space="preserve"> N</w:t>
      </w:r>
      <w:r w:rsidR="00384508">
        <w:rPr>
          <w:rFonts w:cstheme="minorHAnsi"/>
          <w:sz w:val="24"/>
          <w:szCs w:val="24"/>
        </w:rPr>
        <w:t>.</w:t>
      </w:r>
      <w:r w:rsidR="00C10F5B">
        <w:rPr>
          <w:rFonts w:cstheme="minorHAnsi"/>
          <w:sz w:val="24"/>
          <w:szCs w:val="24"/>
        </w:rPr>
        <w:t xml:space="preserve"> Parameter values other than those shown in the plots are given in Table S4.</w:t>
      </w:r>
    </w:p>
    <w:p w14:paraId="6406475E" w14:textId="77777777" w:rsidR="00F90C8C" w:rsidRDefault="00F90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20E2045" w14:textId="3156C960" w:rsidR="00B365D8" w:rsidRDefault="00335DA1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82C6F" wp14:editId="7DE3A94D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760D" w14:textId="223418C5" w:rsidR="00A6010D" w:rsidRPr="00A6010D" w:rsidRDefault="00A6010D" w:rsidP="006F46CF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Figure S</w:t>
      </w:r>
      <w:r w:rsidR="0081260B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 xml:space="preserve">.  </w:t>
      </w:r>
      <w:r w:rsidR="00B46D8C" w:rsidRPr="00B46D8C">
        <w:rPr>
          <w:rFonts w:cstheme="minorHAnsi"/>
          <w:bCs/>
          <w:sz w:val="24"/>
          <w:szCs w:val="24"/>
        </w:rPr>
        <w:t>One</w:t>
      </w:r>
      <w:r w:rsidR="00B46D8C">
        <w:rPr>
          <w:rFonts w:cstheme="minorHAnsi"/>
          <w:sz w:val="24"/>
          <w:szCs w:val="24"/>
        </w:rPr>
        <w:t>- and two-parameter</w:t>
      </w:r>
      <w:r w:rsidR="00B46D8C" w:rsidRPr="00B46D8C">
        <w:rPr>
          <w:rFonts w:cstheme="minorHAnsi"/>
          <w:sz w:val="24"/>
          <w:szCs w:val="24"/>
        </w:rPr>
        <w:t xml:space="preserve"> </w:t>
      </w:r>
      <w:r w:rsidR="00B46D8C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ifurcation curves </w:t>
      </w:r>
      <w:r w:rsidR="00B46D8C">
        <w:rPr>
          <w:rFonts w:cstheme="minorHAnsi"/>
          <w:sz w:val="24"/>
          <w:szCs w:val="24"/>
        </w:rPr>
        <w:t>for</w:t>
      </w:r>
      <w:r w:rsidR="00EC55C1">
        <w:rPr>
          <w:rFonts w:cstheme="minorHAnsi"/>
          <w:sz w:val="24"/>
          <w:szCs w:val="24"/>
        </w:rPr>
        <w:t xml:space="preserve"> the PNF(2M8) model.</w:t>
      </w:r>
      <w:r>
        <w:rPr>
          <w:rFonts w:cstheme="minorHAnsi"/>
          <w:sz w:val="24"/>
          <w:szCs w:val="24"/>
        </w:rPr>
        <w:t xml:space="preserve"> </w:t>
      </w:r>
      <w:r w:rsidRPr="00EC55C1">
        <w:rPr>
          <w:rFonts w:cstheme="minorHAnsi"/>
          <w:b/>
          <w:sz w:val="24"/>
          <w:szCs w:val="24"/>
        </w:rPr>
        <w:t>(a)</w:t>
      </w:r>
      <w:r>
        <w:rPr>
          <w:rFonts w:cstheme="minorHAnsi"/>
          <w:sz w:val="24"/>
          <w:szCs w:val="24"/>
        </w:rPr>
        <w:t xml:space="preserve"> </w:t>
      </w:r>
      <w:r w:rsidR="000B30CB">
        <w:rPr>
          <w:rFonts w:eastAsiaTheme="minorEastAsia" w:cstheme="minorHAnsi"/>
          <w:sz w:val="24"/>
          <w:szCs w:val="24"/>
        </w:rPr>
        <w:t>Oscillatory region</w:t>
      </w:r>
      <w:r w:rsidR="00B46D8C">
        <w:rPr>
          <w:rFonts w:eastAsiaTheme="minorEastAsia" w:cstheme="minorHAnsi"/>
          <w:sz w:val="24"/>
          <w:szCs w:val="24"/>
        </w:rPr>
        <w:t xml:space="preserve"> on a two-parameter plane (</w:t>
      </w:r>
      <w:r w:rsidR="00B46D8C" w:rsidRPr="005A3371">
        <w:rPr>
          <w:rFonts w:ascii="Cambria" w:eastAsiaTheme="minorEastAsia" w:hAnsi="Cambria" w:cstheme="minorHAnsi"/>
          <w:i/>
          <w:sz w:val="24"/>
          <w:szCs w:val="24"/>
        </w:rPr>
        <w:t>A</w:t>
      </w:r>
      <w:r w:rsidR="00B46D8C" w:rsidRPr="005A3371">
        <w:rPr>
          <w:rFonts w:ascii="Cambria" w:eastAsiaTheme="minorEastAsia" w:hAnsi="Cambria" w:cstheme="minorHAnsi"/>
          <w:sz w:val="24"/>
          <w:szCs w:val="24"/>
          <w:vertAlign w:val="subscript"/>
        </w:rPr>
        <w:t>MAX</w:t>
      </w:r>
      <w:r w:rsidR="00B46D8C">
        <w:rPr>
          <w:rFonts w:eastAsiaTheme="minorEastAsia" w:cstheme="minorHAnsi"/>
          <w:sz w:val="24"/>
          <w:szCs w:val="24"/>
        </w:rPr>
        <w:t xml:space="preserve"> versus</w:t>
      </w:r>
      <w:r w:rsidR="005A3371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5A3371" w:rsidRPr="00B64082">
        <w:rPr>
          <w:rFonts w:ascii="Cambria" w:hAnsi="Cambria" w:cs="Times New Roman"/>
          <w:i/>
          <w:iCs/>
          <w:sz w:val="24"/>
          <w:szCs w:val="24"/>
        </w:rPr>
        <w:t>φ</w:t>
      </w:r>
      <w:r w:rsidR="00B46D8C">
        <w:rPr>
          <w:rFonts w:eastAsiaTheme="minorEastAsia" w:cstheme="minorHAnsi"/>
          <w:sz w:val="24"/>
          <w:szCs w:val="24"/>
        </w:rPr>
        <w:t>).</w:t>
      </w:r>
      <w:r w:rsidR="00853E76">
        <w:rPr>
          <w:rFonts w:eastAsiaTheme="minorEastAsia" w:cstheme="minorHAnsi"/>
          <w:sz w:val="24"/>
          <w:szCs w:val="24"/>
        </w:rPr>
        <w:t xml:space="preserve"> </w:t>
      </w:r>
      <w:r w:rsidR="00B46D8C">
        <w:rPr>
          <w:rFonts w:eastAsiaTheme="minorEastAsia" w:cstheme="minorHAnsi"/>
          <w:sz w:val="24"/>
          <w:szCs w:val="24"/>
        </w:rPr>
        <w:t xml:space="preserve">Black line, locus of </w:t>
      </w:r>
      <w:proofErr w:type="spellStart"/>
      <w:r w:rsidR="00B46D8C">
        <w:rPr>
          <w:rFonts w:eastAsiaTheme="minorEastAsia" w:cstheme="minorHAnsi"/>
          <w:sz w:val="24"/>
          <w:szCs w:val="24"/>
        </w:rPr>
        <w:t>Hopf</w:t>
      </w:r>
      <w:proofErr w:type="spellEnd"/>
      <w:r w:rsidR="00B46D8C">
        <w:rPr>
          <w:rFonts w:eastAsiaTheme="minorEastAsia" w:cstheme="minorHAnsi"/>
          <w:sz w:val="24"/>
          <w:szCs w:val="24"/>
        </w:rPr>
        <w:t xml:space="preserve"> bifurcation points; colored lines</w:t>
      </w:r>
      <w:r w:rsidR="000B74D2">
        <w:rPr>
          <w:rFonts w:eastAsiaTheme="minorEastAsia" w:cstheme="minorHAnsi"/>
          <w:sz w:val="24"/>
          <w:szCs w:val="24"/>
        </w:rPr>
        <w:t xml:space="preserve">, loci of </w:t>
      </w:r>
      <w:r w:rsidR="004D3142">
        <w:rPr>
          <w:rFonts w:eastAsiaTheme="minorEastAsia" w:cstheme="minorHAnsi"/>
          <w:sz w:val="24"/>
          <w:szCs w:val="24"/>
        </w:rPr>
        <w:t xml:space="preserve">oscillations of fixed </w:t>
      </w:r>
      <w:r w:rsidR="000B74D2">
        <w:rPr>
          <w:rFonts w:eastAsiaTheme="minorEastAsia" w:cstheme="minorHAnsi"/>
          <w:sz w:val="24"/>
          <w:szCs w:val="24"/>
        </w:rPr>
        <w:t>period</w:t>
      </w:r>
      <w:r w:rsidR="004D3142">
        <w:rPr>
          <w:rFonts w:eastAsiaTheme="minorEastAsia" w:cstheme="minorHAnsi"/>
          <w:sz w:val="24"/>
          <w:szCs w:val="24"/>
        </w:rPr>
        <w:t xml:space="preserve"> (17-45 h). Notice that oscillations extend outside the </w:t>
      </w:r>
      <w:r w:rsidR="00853E76">
        <w:rPr>
          <w:rFonts w:eastAsiaTheme="minorEastAsia" w:cstheme="minorHAnsi"/>
          <w:sz w:val="24"/>
          <w:szCs w:val="24"/>
        </w:rPr>
        <w:t xml:space="preserve">area </w:t>
      </w:r>
      <w:r w:rsidR="004D3142">
        <w:rPr>
          <w:rFonts w:eastAsiaTheme="minorEastAsia" w:cstheme="minorHAnsi"/>
          <w:sz w:val="24"/>
          <w:szCs w:val="24"/>
        </w:rPr>
        <w:t xml:space="preserve">bounded by </w:t>
      </w:r>
      <w:proofErr w:type="spellStart"/>
      <w:r w:rsidR="004D3142">
        <w:rPr>
          <w:rFonts w:eastAsiaTheme="minorEastAsia" w:cstheme="minorHAnsi"/>
          <w:sz w:val="24"/>
          <w:szCs w:val="24"/>
        </w:rPr>
        <w:t>Hopf</w:t>
      </w:r>
      <w:proofErr w:type="spellEnd"/>
      <w:r w:rsidR="004D3142">
        <w:rPr>
          <w:rFonts w:eastAsiaTheme="minorEastAsia" w:cstheme="minorHAnsi"/>
          <w:sz w:val="24"/>
          <w:szCs w:val="24"/>
        </w:rPr>
        <w:t xml:space="preserve"> bifurcations, which is indicative of sub-critical </w:t>
      </w:r>
      <w:proofErr w:type="spellStart"/>
      <w:r w:rsidR="004D3142">
        <w:rPr>
          <w:rFonts w:eastAsiaTheme="minorEastAsia" w:cstheme="minorHAnsi"/>
          <w:sz w:val="24"/>
          <w:szCs w:val="24"/>
        </w:rPr>
        <w:t>Hopf</w:t>
      </w:r>
      <w:proofErr w:type="spellEnd"/>
      <w:r w:rsidR="004D3142">
        <w:rPr>
          <w:rFonts w:eastAsiaTheme="minorEastAsia" w:cstheme="minorHAnsi"/>
          <w:sz w:val="24"/>
          <w:szCs w:val="24"/>
        </w:rPr>
        <w:t xml:space="preserve"> bifurcations</w:t>
      </w:r>
      <w:r w:rsidR="000B30CB">
        <w:rPr>
          <w:rFonts w:eastAsiaTheme="minorEastAsia" w:cstheme="minorHAnsi"/>
          <w:sz w:val="24"/>
          <w:szCs w:val="24"/>
        </w:rPr>
        <w:t>.</w:t>
      </w:r>
      <w:r w:rsidR="00853E76" w:rsidRPr="00853E76">
        <w:rPr>
          <w:rFonts w:cstheme="minorHAnsi"/>
          <w:sz w:val="24"/>
          <w:szCs w:val="24"/>
        </w:rPr>
        <w:t xml:space="preserve"> </w:t>
      </w:r>
      <w:r w:rsidR="00853E76" w:rsidRPr="00EC55C1">
        <w:rPr>
          <w:rFonts w:cstheme="minorHAnsi"/>
          <w:b/>
          <w:sz w:val="24"/>
          <w:szCs w:val="24"/>
        </w:rPr>
        <w:t>(b)</w:t>
      </w:r>
      <w:r w:rsidR="00853E76">
        <w:rPr>
          <w:rFonts w:cstheme="minorHAnsi"/>
          <w:sz w:val="24"/>
          <w:szCs w:val="24"/>
        </w:rPr>
        <w:t xml:space="preserve"> One-parameter bifurcation cu</w:t>
      </w:r>
      <w:r w:rsidR="004D3142">
        <w:rPr>
          <w:rFonts w:cstheme="minorHAnsi"/>
          <w:sz w:val="24"/>
          <w:szCs w:val="24"/>
        </w:rPr>
        <w:t xml:space="preserve">rve with respect to </w:t>
      </w:r>
      <w:r w:rsidR="004D3142" w:rsidRPr="005A3371">
        <w:rPr>
          <w:rFonts w:ascii="Cambria" w:eastAsiaTheme="minorEastAsia" w:hAnsi="Cambria" w:cstheme="minorHAnsi"/>
          <w:i/>
          <w:sz w:val="24"/>
          <w:szCs w:val="24"/>
        </w:rPr>
        <w:t>A</w:t>
      </w:r>
      <w:r w:rsidR="004D3142" w:rsidRPr="005A3371">
        <w:rPr>
          <w:rFonts w:ascii="Cambria" w:eastAsiaTheme="minorEastAsia" w:hAnsi="Cambria" w:cstheme="minorHAnsi"/>
          <w:sz w:val="24"/>
          <w:szCs w:val="24"/>
          <w:vertAlign w:val="subscript"/>
        </w:rPr>
        <w:t>MAX</w:t>
      </w:r>
      <w:r w:rsidR="004D3142">
        <w:rPr>
          <w:rFonts w:cstheme="minorHAnsi"/>
          <w:sz w:val="24"/>
          <w:szCs w:val="24"/>
        </w:rPr>
        <w:t xml:space="preserve"> </w:t>
      </w:r>
      <w:r w:rsidR="00853E76">
        <w:rPr>
          <w:rFonts w:cstheme="minorHAnsi"/>
          <w:sz w:val="24"/>
          <w:szCs w:val="24"/>
        </w:rPr>
        <w:t xml:space="preserve">for </w:t>
      </w:r>
      <m:oMath>
        <m:r>
          <w:rPr>
            <w:rFonts w:ascii="Cambria Math" w:hAnsi="Cambria Math" w:cstheme="minorHAnsi"/>
            <w:sz w:val="24"/>
            <w:szCs w:val="24"/>
          </w:rPr>
          <m:t>φ=3</m:t>
        </m:r>
      </m:oMath>
      <w:r w:rsidR="00335DA1">
        <w:rPr>
          <w:rFonts w:eastAsiaTheme="minorEastAsia" w:cstheme="minorHAnsi"/>
          <w:sz w:val="24"/>
          <w:szCs w:val="24"/>
        </w:rPr>
        <w:t xml:space="preserve"> (dashed li</w:t>
      </w:r>
      <w:r w:rsidR="004D3142">
        <w:rPr>
          <w:rFonts w:eastAsiaTheme="minorEastAsia" w:cstheme="minorHAnsi"/>
          <w:sz w:val="24"/>
          <w:szCs w:val="24"/>
        </w:rPr>
        <w:t>ne in panel a</w:t>
      </w:r>
      <w:r w:rsidR="00335DA1">
        <w:rPr>
          <w:rFonts w:eastAsiaTheme="minorEastAsia" w:cstheme="minorHAnsi"/>
          <w:sz w:val="24"/>
          <w:szCs w:val="24"/>
        </w:rPr>
        <w:t>)</w:t>
      </w:r>
      <w:r w:rsidR="00853E76">
        <w:rPr>
          <w:rFonts w:eastAsiaTheme="minorEastAsia" w:cstheme="minorHAnsi"/>
          <w:sz w:val="24"/>
          <w:szCs w:val="24"/>
        </w:rPr>
        <w:t>.</w:t>
      </w:r>
      <w:r w:rsidR="00A04F29">
        <w:rPr>
          <w:rFonts w:eastAsiaTheme="minorEastAsia" w:cstheme="minorHAnsi"/>
          <w:sz w:val="24"/>
          <w:szCs w:val="24"/>
        </w:rPr>
        <w:t xml:space="preserve"> R</w:t>
      </w:r>
      <w:r w:rsidR="004D3142">
        <w:rPr>
          <w:rFonts w:eastAsiaTheme="minorEastAsia" w:cstheme="minorHAnsi"/>
          <w:sz w:val="24"/>
          <w:szCs w:val="24"/>
        </w:rPr>
        <w:t>ed lines,</w:t>
      </w:r>
      <w:r w:rsidR="00A04F29">
        <w:rPr>
          <w:rFonts w:eastAsiaTheme="minorEastAsia" w:cstheme="minorHAnsi"/>
          <w:sz w:val="24"/>
          <w:szCs w:val="24"/>
        </w:rPr>
        <w:t xml:space="preserve"> stable </w:t>
      </w:r>
      <w:r w:rsidR="00335DA1">
        <w:rPr>
          <w:rFonts w:eastAsiaTheme="minorEastAsia" w:cstheme="minorHAnsi"/>
          <w:sz w:val="24"/>
          <w:szCs w:val="24"/>
        </w:rPr>
        <w:t>steady state</w:t>
      </w:r>
      <w:r w:rsidR="004D3142">
        <w:rPr>
          <w:rFonts w:eastAsiaTheme="minorEastAsia" w:cstheme="minorHAnsi"/>
          <w:sz w:val="24"/>
          <w:szCs w:val="24"/>
        </w:rPr>
        <w:t>s; black line,</w:t>
      </w:r>
      <w:r w:rsidR="00335DA1">
        <w:rPr>
          <w:rFonts w:eastAsiaTheme="minorEastAsia" w:cstheme="minorHAnsi"/>
          <w:sz w:val="24"/>
          <w:szCs w:val="24"/>
        </w:rPr>
        <w:t xml:space="preserve"> unstable steady state</w:t>
      </w:r>
      <w:r w:rsidR="004D3142">
        <w:rPr>
          <w:rFonts w:eastAsiaTheme="minorEastAsia" w:cstheme="minorHAnsi"/>
          <w:sz w:val="24"/>
          <w:szCs w:val="24"/>
        </w:rPr>
        <w:t>s; g</w:t>
      </w:r>
      <w:r w:rsidR="00335DA1">
        <w:rPr>
          <w:rFonts w:eastAsiaTheme="minorEastAsia" w:cstheme="minorHAnsi"/>
          <w:sz w:val="24"/>
          <w:szCs w:val="24"/>
        </w:rPr>
        <w:t>reen line</w:t>
      </w:r>
      <w:r w:rsidR="004D3142">
        <w:rPr>
          <w:rFonts w:eastAsiaTheme="minorEastAsia" w:cstheme="minorHAnsi"/>
          <w:sz w:val="24"/>
          <w:szCs w:val="24"/>
        </w:rPr>
        <w:t>s, amplitude of</w:t>
      </w:r>
      <w:r w:rsidR="00335DA1">
        <w:rPr>
          <w:rFonts w:eastAsiaTheme="minorEastAsia" w:cstheme="minorHAnsi"/>
          <w:sz w:val="24"/>
          <w:szCs w:val="24"/>
        </w:rPr>
        <w:t xml:space="preserve"> stable limit cycle</w:t>
      </w:r>
      <w:r w:rsidR="004D3142">
        <w:rPr>
          <w:rFonts w:eastAsiaTheme="minorEastAsia" w:cstheme="minorHAnsi"/>
          <w:sz w:val="24"/>
          <w:szCs w:val="24"/>
        </w:rPr>
        <w:t>s;</w:t>
      </w:r>
      <w:r w:rsidR="00335DA1">
        <w:rPr>
          <w:rFonts w:eastAsiaTheme="minorEastAsia" w:cstheme="minorHAnsi"/>
          <w:sz w:val="24"/>
          <w:szCs w:val="24"/>
        </w:rPr>
        <w:t xml:space="preserve"> </w:t>
      </w:r>
      <w:r w:rsidR="004D3142">
        <w:rPr>
          <w:rFonts w:eastAsiaTheme="minorEastAsia" w:cstheme="minorHAnsi"/>
          <w:sz w:val="24"/>
          <w:szCs w:val="24"/>
        </w:rPr>
        <w:t>b</w:t>
      </w:r>
      <w:r w:rsidR="00335DA1">
        <w:rPr>
          <w:rFonts w:eastAsiaTheme="minorEastAsia" w:cstheme="minorHAnsi"/>
          <w:sz w:val="24"/>
          <w:szCs w:val="24"/>
        </w:rPr>
        <w:t>lue line</w:t>
      </w:r>
      <w:r w:rsidR="004D3142">
        <w:rPr>
          <w:rFonts w:eastAsiaTheme="minorEastAsia" w:cstheme="minorHAnsi"/>
          <w:sz w:val="24"/>
          <w:szCs w:val="24"/>
        </w:rPr>
        <w:t>s, amplitude of</w:t>
      </w:r>
      <w:r w:rsidR="00335DA1">
        <w:rPr>
          <w:rFonts w:eastAsiaTheme="minorEastAsia" w:cstheme="minorHAnsi"/>
          <w:sz w:val="24"/>
          <w:szCs w:val="24"/>
        </w:rPr>
        <w:t xml:space="preserve"> unstable limit cycle</w:t>
      </w:r>
      <w:r w:rsidR="004D3142">
        <w:rPr>
          <w:rFonts w:eastAsiaTheme="minorEastAsia" w:cstheme="minorHAnsi"/>
          <w:sz w:val="24"/>
          <w:szCs w:val="24"/>
        </w:rPr>
        <w:t>s</w:t>
      </w:r>
      <w:r w:rsidR="00335DA1">
        <w:rPr>
          <w:rFonts w:eastAsiaTheme="minorEastAsia" w:cstheme="minorHAnsi"/>
          <w:sz w:val="24"/>
          <w:szCs w:val="24"/>
        </w:rPr>
        <w:t>.</w:t>
      </w:r>
      <w:r w:rsidR="004D3142">
        <w:rPr>
          <w:rFonts w:eastAsiaTheme="minorEastAsia" w:cstheme="minorHAnsi"/>
          <w:sz w:val="24"/>
          <w:szCs w:val="24"/>
        </w:rPr>
        <w:t xml:space="preserve"> The </w:t>
      </w:r>
      <w:proofErr w:type="spellStart"/>
      <w:r w:rsidR="004D3142">
        <w:rPr>
          <w:rFonts w:eastAsiaTheme="minorEastAsia" w:cstheme="minorHAnsi"/>
          <w:sz w:val="24"/>
          <w:szCs w:val="24"/>
        </w:rPr>
        <w:t>Hopf</w:t>
      </w:r>
      <w:proofErr w:type="spellEnd"/>
      <w:r w:rsidR="004D3142">
        <w:rPr>
          <w:rFonts w:eastAsiaTheme="minorEastAsia" w:cstheme="minorHAnsi"/>
          <w:sz w:val="24"/>
          <w:szCs w:val="24"/>
        </w:rPr>
        <w:t xml:space="preserve"> bifurcation at </w:t>
      </w:r>
      <w:r w:rsidR="004D3142" w:rsidRPr="005A3371">
        <w:rPr>
          <w:rFonts w:ascii="Cambria" w:eastAsiaTheme="minorEastAsia" w:hAnsi="Cambria" w:cstheme="minorHAnsi"/>
          <w:i/>
          <w:sz w:val="24"/>
          <w:szCs w:val="24"/>
        </w:rPr>
        <w:t>A</w:t>
      </w:r>
      <w:r w:rsidR="004D3142" w:rsidRPr="005A3371">
        <w:rPr>
          <w:rFonts w:ascii="Cambria" w:eastAsiaTheme="minorEastAsia" w:hAnsi="Cambria" w:cstheme="minorHAnsi"/>
          <w:sz w:val="24"/>
          <w:szCs w:val="24"/>
          <w:vertAlign w:val="subscript"/>
        </w:rPr>
        <w:t>MAX</w:t>
      </w:r>
      <w:r w:rsidR="004D3142" w:rsidRPr="005A3371">
        <w:rPr>
          <w:rFonts w:ascii="Cambria" w:hAnsi="Cambria" w:cstheme="minorHAnsi"/>
          <w:sz w:val="24"/>
          <w:szCs w:val="24"/>
        </w:rPr>
        <w:t xml:space="preserve"> ≈ 3.7</w:t>
      </w:r>
      <w:r w:rsidR="004D3142">
        <w:rPr>
          <w:rFonts w:cstheme="minorHAnsi"/>
          <w:sz w:val="24"/>
          <w:szCs w:val="24"/>
        </w:rPr>
        <w:t xml:space="preserve"> is sub-critical, i.e., the bifurcating limit cycles are unstable.</w:t>
      </w:r>
      <w:r w:rsidR="005A3371">
        <w:rPr>
          <w:rFonts w:cstheme="minorHAnsi"/>
          <w:sz w:val="24"/>
          <w:szCs w:val="24"/>
        </w:rPr>
        <w:t xml:space="preserve"> Parameter values other than those shown in the plots are given in Table S4.</w:t>
      </w:r>
    </w:p>
    <w:p w14:paraId="14A7291A" w14:textId="58B121F8" w:rsidR="00870FD0" w:rsidRDefault="00870FD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E70FD7D" w14:textId="148FC3FF" w:rsidR="00BC7B5C" w:rsidRDefault="008942A4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A5EB98B" wp14:editId="661B2751">
            <wp:extent cx="3591339" cy="23052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71" cy="23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511B" w14:textId="5F29EB93" w:rsidR="00870FD0" w:rsidRPr="00CE282D" w:rsidRDefault="00870FD0" w:rsidP="00870FD0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Figure S</w:t>
      </w:r>
      <w:r w:rsidR="0081260B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870FD0">
        <w:rPr>
          <w:rFonts w:cstheme="minorHAnsi"/>
          <w:bCs/>
          <w:sz w:val="24"/>
          <w:szCs w:val="24"/>
        </w:rPr>
        <w:t>Simulation</w:t>
      </w:r>
      <w:r>
        <w:rPr>
          <w:rFonts w:cstheme="minorHAnsi"/>
          <w:bCs/>
          <w:sz w:val="24"/>
          <w:szCs w:val="24"/>
        </w:rPr>
        <w:t xml:space="preserve"> results of SNF(</w:t>
      </w:r>
      <w:r w:rsidR="006465D6"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>M8) model</w:t>
      </w:r>
      <w:r w:rsidRPr="00870FD0">
        <w:rPr>
          <w:rFonts w:cstheme="minorHAnsi"/>
          <w:sz w:val="24"/>
          <w:szCs w:val="24"/>
        </w:rPr>
        <w:t>.</w:t>
      </w:r>
      <w:r w:rsidR="008942A4">
        <w:rPr>
          <w:rFonts w:cstheme="minorHAnsi"/>
          <w:sz w:val="24"/>
          <w:szCs w:val="24"/>
        </w:rPr>
        <w:t xml:space="preserve"> </w:t>
      </w:r>
      <w:proofErr w:type="spellStart"/>
      <w:r w:rsidR="008942A4" w:rsidRPr="005A3371">
        <w:rPr>
          <w:rFonts w:ascii="Cambria" w:hAnsi="Cambria" w:cstheme="minorHAnsi"/>
          <w:i/>
          <w:sz w:val="24"/>
          <w:szCs w:val="24"/>
        </w:rPr>
        <w:t>P</w:t>
      </w:r>
      <w:r w:rsidR="008942A4" w:rsidRPr="005A3371">
        <w:rPr>
          <w:rFonts w:ascii="Cambria" w:hAnsi="Cambria" w:cstheme="minorHAnsi"/>
          <w:sz w:val="24"/>
          <w:szCs w:val="24"/>
          <w:vertAlign w:val="subscript"/>
        </w:rPr>
        <w:t>tot</w:t>
      </w:r>
      <w:proofErr w:type="spellEnd"/>
      <w:r w:rsidR="008942A4" w:rsidRPr="005A3371">
        <w:rPr>
          <w:rFonts w:ascii="Cambria" w:hAnsi="Cambria" w:cstheme="minorHAnsi"/>
          <w:sz w:val="24"/>
          <w:szCs w:val="24"/>
        </w:rPr>
        <w:t xml:space="preserve"> = </w:t>
      </w:r>
      <w:r w:rsidR="008942A4" w:rsidRPr="005A3371">
        <w:rPr>
          <w:rFonts w:ascii="Cambria" w:hAnsi="Cambria" w:cstheme="minorHAnsi"/>
          <w:i/>
          <w:sz w:val="24"/>
          <w:szCs w:val="24"/>
        </w:rPr>
        <w:t>P</w:t>
      </w:r>
      <w:r w:rsidR="008942A4" w:rsidRPr="005A3371">
        <w:rPr>
          <w:rFonts w:ascii="Cambria" w:hAnsi="Cambria" w:cstheme="minorHAnsi"/>
          <w:sz w:val="24"/>
          <w:szCs w:val="24"/>
          <w:vertAlign w:val="subscript"/>
        </w:rPr>
        <w:t>0</w:t>
      </w:r>
      <w:r w:rsidR="008942A4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292058" w:rsidRPr="005A3371">
        <w:rPr>
          <w:rFonts w:ascii="Cambria" w:hAnsi="Cambria" w:cstheme="minorHAnsi"/>
          <w:sz w:val="24"/>
          <w:szCs w:val="24"/>
          <w:vertAlign w:val="subscript"/>
        </w:rPr>
        <w:t>1</w:t>
      </w:r>
      <w:r w:rsidR="00292058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292058" w:rsidRPr="005A3371">
        <w:rPr>
          <w:rFonts w:ascii="Cambria" w:hAnsi="Cambria" w:cstheme="minorHAnsi"/>
          <w:sz w:val="24"/>
          <w:szCs w:val="24"/>
          <w:vertAlign w:val="subscript"/>
        </w:rPr>
        <w:t>2</w:t>
      </w:r>
      <w:r w:rsidR="00292058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292058" w:rsidRPr="005A3371">
        <w:rPr>
          <w:rFonts w:ascii="Cambria" w:hAnsi="Cambria" w:cstheme="minorHAnsi"/>
          <w:sz w:val="24"/>
          <w:szCs w:val="24"/>
          <w:vertAlign w:val="subscript"/>
        </w:rPr>
        <w:t>3</w:t>
      </w:r>
      <w:r w:rsidR="00292058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292058" w:rsidRPr="005A3371">
        <w:rPr>
          <w:rFonts w:ascii="Cambria" w:hAnsi="Cambria" w:cstheme="minorHAnsi"/>
          <w:sz w:val="24"/>
          <w:szCs w:val="24"/>
          <w:vertAlign w:val="subscript"/>
        </w:rPr>
        <w:t>4</w:t>
      </w:r>
      <w:r w:rsidR="00292058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292058" w:rsidRPr="005A3371">
        <w:rPr>
          <w:rFonts w:ascii="Cambria" w:hAnsi="Cambria" w:cstheme="minorHAnsi"/>
          <w:sz w:val="24"/>
          <w:szCs w:val="24"/>
          <w:vertAlign w:val="subscript"/>
        </w:rPr>
        <w:t>5</w:t>
      </w:r>
      <w:r w:rsidR="00292058" w:rsidRPr="005A3371">
        <w:rPr>
          <w:rFonts w:ascii="Cambria" w:hAnsi="Cambria" w:cstheme="minorHAnsi"/>
          <w:sz w:val="24"/>
          <w:szCs w:val="24"/>
        </w:rPr>
        <w:t>+</w:t>
      </w:r>
      <w:r w:rsidR="00292058" w:rsidRPr="005A3371">
        <w:rPr>
          <w:rFonts w:ascii="Cambria" w:hAnsi="Cambria" w:cstheme="minorHAnsi"/>
          <w:i/>
          <w:sz w:val="24"/>
          <w:szCs w:val="24"/>
        </w:rPr>
        <w:t>P</w:t>
      </w:r>
      <w:r w:rsidR="008942A4">
        <w:rPr>
          <w:rFonts w:cstheme="minorHAnsi"/>
          <w:sz w:val="24"/>
          <w:szCs w:val="24"/>
        </w:rPr>
        <w:t xml:space="preserve">. All variables, including time </w:t>
      </w:r>
      <w:r w:rsidR="008942A4" w:rsidRPr="005A3371">
        <w:rPr>
          <w:rFonts w:ascii="Cambria" w:hAnsi="Cambria" w:cstheme="minorHAnsi"/>
          <w:i/>
          <w:sz w:val="24"/>
          <w:szCs w:val="24"/>
        </w:rPr>
        <w:t>t</w:t>
      </w:r>
      <w:r w:rsidR="008942A4">
        <w:rPr>
          <w:rFonts w:cstheme="minorHAnsi"/>
          <w:sz w:val="24"/>
          <w:szCs w:val="24"/>
        </w:rPr>
        <w:t>, are dimensionless.</w:t>
      </w:r>
      <w:r w:rsidR="00A973E9">
        <w:rPr>
          <w:rFonts w:cstheme="minorHAnsi"/>
          <w:sz w:val="24"/>
          <w:szCs w:val="24"/>
        </w:rPr>
        <w:t xml:space="preserve"> </w:t>
      </w:r>
      <w:r w:rsidR="00CE282D" w:rsidRPr="005A3371">
        <w:rPr>
          <w:rFonts w:ascii="Cambria" w:hAnsi="Cambria" w:cstheme="minorHAnsi"/>
          <w:i/>
          <w:sz w:val="24"/>
          <w:szCs w:val="24"/>
        </w:rPr>
        <w:t>A</w:t>
      </w:r>
      <w:r w:rsidR="00CE282D" w:rsidRPr="005A3371">
        <w:rPr>
          <w:rFonts w:ascii="Cambria" w:hAnsi="Cambria" w:cstheme="minorHAnsi"/>
          <w:sz w:val="24"/>
          <w:szCs w:val="24"/>
          <w:vertAlign w:val="subscript"/>
        </w:rPr>
        <w:t>T</w:t>
      </w:r>
      <w:r w:rsidR="00CE282D" w:rsidRPr="005A3371">
        <w:rPr>
          <w:rFonts w:ascii="Cambria" w:hAnsi="Cambria" w:cstheme="minorHAnsi"/>
          <w:sz w:val="24"/>
          <w:szCs w:val="24"/>
        </w:rPr>
        <w:t xml:space="preserve"> = 0.1</w:t>
      </w:r>
      <w:r w:rsidR="00CE282D">
        <w:rPr>
          <w:rFonts w:cstheme="minorHAnsi"/>
          <w:sz w:val="24"/>
          <w:szCs w:val="24"/>
        </w:rPr>
        <w:t xml:space="preserve">, </w:t>
      </w:r>
      <w:r w:rsidR="005A3371" w:rsidRPr="00B64082">
        <w:rPr>
          <w:rFonts w:ascii="Cambria" w:hAnsi="Cambria" w:cs="Times New Roman"/>
          <w:i/>
          <w:iCs/>
          <w:sz w:val="24"/>
          <w:szCs w:val="24"/>
        </w:rPr>
        <w:t>φ</w:t>
      </w:r>
      <w:r w:rsidR="005A3371" w:rsidRPr="005A3371">
        <w:rPr>
          <w:rFonts w:ascii="Cambria" w:hAnsi="Cambria" w:cstheme="minorHAnsi"/>
          <w:sz w:val="24"/>
          <w:szCs w:val="24"/>
        </w:rPr>
        <w:t xml:space="preserve"> </w:t>
      </w:r>
      <w:r w:rsidR="00CE282D" w:rsidRPr="005A3371">
        <w:rPr>
          <w:rFonts w:ascii="Cambria" w:hAnsi="Cambria" w:cstheme="minorHAnsi"/>
          <w:sz w:val="24"/>
          <w:szCs w:val="24"/>
        </w:rPr>
        <w:t>= 1</w:t>
      </w:r>
      <w:r w:rsidR="00292058">
        <w:rPr>
          <w:rFonts w:cstheme="minorHAnsi"/>
          <w:sz w:val="24"/>
          <w:szCs w:val="24"/>
        </w:rPr>
        <w:t xml:space="preserve">, and the remaining parameters follow the case SNF(2M8) in Table </w:t>
      </w:r>
      <w:r w:rsidR="00D2690E">
        <w:rPr>
          <w:rFonts w:cstheme="minorHAnsi"/>
          <w:sz w:val="24"/>
          <w:szCs w:val="24"/>
        </w:rPr>
        <w:t>S4</w:t>
      </w:r>
      <w:r w:rsidR="00292058">
        <w:rPr>
          <w:rFonts w:cstheme="minorHAnsi"/>
          <w:sz w:val="24"/>
          <w:szCs w:val="24"/>
        </w:rPr>
        <w:t>.</w:t>
      </w:r>
    </w:p>
    <w:p w14:paraId="703CD683" w14:textId="77777777" w:rsidR="00870FD0" w:rsidRDefault="00870FD0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8769746" w14:textId="77777777" w:rsidR="00F90C8C" w:rsidRDefault="00F90C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E543805" w14:textId="55FACB90" w:rsidR="00BC7B5C" w:rsidRPr="005D2B56" w:rsidRDefault="00BC7B5C" w:rsidP="005D2B56">
      <w:pPr>
        <w:pStyle w:val="Heading1"/>
        <w:spacing w:before="360"/>
      </w:pPr>
      <w:bookmarkStart w:id="8" w:name="_Toc49816784"/>
      <w:r w:rsidRPr="005D2B56">
        <w:lastRenderedPageBreak/>
        <w:t>Model naming convention</w:t>
      </w:r>
      <w:bookmarkEnd w:id="8"/>
    </w:p>
    <w:p w14:paraId="0BF031B5" w14:textId="4D7EB22B" w:rsidR="00781E0F" w:rsidRDefault="00F502DF" w:rsidP="006F46CF">
      <w:pPr>
        <w:spacing w:beforeLines="160" w:before="384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Our</w:t>
      </w:r>
      <w:r w:rsidR="00BC7B5C">
        <w:rPr>
          <w:rFonts w:cstheme="minorHAnsi"/>
          <w:sz w:val="24"/>
          <w:szCs w:val="24"/>
        </w:rPr>
        <w:t xml:space="preserve"> modified Kim-Forger models can have four different feedback topologies</w:t>
      </w:r>
      <w:r w:rsidR="00DA652F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three</w:t>
      </w:r>
      <w:r w:rsidR="00BC7B5C">
        <w:rPr>
          <w:rFonts w:cstheme="minorHAnsi"/>
          <w:sz w:val="24"/>
          <w:szCs w:val="24"/>
        </w:rPr>
        <w:t xml:space="preserve"> different </w:t>
      </w:r>
      <w:r>
        <w:rPr>
          <w:rFonts w:cstheme="minorHAnsi"/>
          <w:i/>
          <w:iCs/>
          <w:sz w:val="24"/>
          <w:szCs w:val="24"/>
        </w:rPr>
        <w:t>PER</w:t>
      </w:r>
      <w:r w:rsidR="00BC7B5C">
        <w:rPr>
          <w:rFonts w:cstheme="minorHAnsi"/>
          <w:i/>
          <w:iCs/>
          <w:sz w:val="24"/>
          <w:szCs w:val="24"/>
        </w:rPr>
        <w:t xml:space="preserve"> </w:t>
      </w:r>
      <w:r w:rsidR="00BC7B5C">
        <w:rPr>
          <w:rFonts w:cstheme="minorHAnsi"/>
          <w:sz w:val="24"/>
          <w:szCs w:val="24"/>
        </w:rPr>
        <w:t xml:space="preserve">transcription rate laws, two different PER degradation rate laws, and </w:t>
      </w:r>
      <w:r w:rsidR="009D6FB9" w:rsidRPr="009D6FB9">
        <w:rPr>
          <w:rFonts w:cstheme="minorHAnsi"/>
          <w:iCs/>
          <w:sz w:val="24"/>
          <w:szCs w:val="24"/>
        </w:rPr>
        <w:t>N</w:t>
      </w:r>
      <w:r w:rsidR="00BC7B5C">
        <w:rPr>
          <w:rFonts w:cstheme="minorHAnsi"/>
          <w:i/>
          <w:iCs/>
          <w:sz w:val="24"/>
          <w:szCs w:val="24"/>
        </w:rPr>
        <w:t xml:space="preserve"> </w:t>
      </w:r>
      <w:r w:rsidR="00BC7B5C">
        <w:rPr>
          <w:rFonts w:cstheme="minorHAnsi"/>
          <w:sz w:val="24"/>
          <w:szCs w:val="24"/>
        </w:rPr>
        <w:t>number of steps in t</w:t>
      </w:r>
      <w:r>
        <w:rPr>
          <w:rFonts w:cstheme="minorHAnsi"/>
          <w:sz w:val="24"/>
          <w:szCs w:val="24"/>
        </w:rPr>
        <w:t>he core PER-BMAL feedback loop.</w:t>
      </w:r>
      <w:r w:rsidR="00BC7B5C">
        <w:rPr>
          <w:rFonts w:cstheme="minorHAnsi"/>
          <w:sz w:val="24"/>
          <w:szCs w:val="24"/>
        </w:rPr>
        <w:t xml:space="preserve"> So, it is useful to </w:t>
      </w:r>
      <w:r>
        <w:rPr>
          <w:rFonts w:cstheme="minorHAnsi"/>
          <w:sz w:val="24"/>
          <w:szCs w:val="24"/>
        </w:rPr>
        <w:t>introduce</w:t>
      </w:r>
      <w:r w:rsidR="00BC7B5C">
        <w:rPr>
          <w:rFonts w:cstheme="minorHAnsi"/>
          <w:sz w:val="24"/>
          <w:szCs w:val="24"/>
        </w:rPr>
        <w:t xml:space="preserve"> a standard naming convention</w:t>
      </w:r>
      <w:r>
        <w:rPr>
          <w:rFonts w:cstheme="minorHAnsi"/>
          <w:sz w:val="24"/>
          <w:szCs w:val="24"/>
        </w:rPr>
        <w:t>, M(TD</w:t>
      </w:r>
      <w:r w:rsidR="009D6FB9" w:rsidRPr="009D6FB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),</w:t>
      </w:r>
      <w:r w:rsidR="00BC7B5C">
        <w:rPr>
          <w:rFonts w:cstheme="minorHAnsi"/>
          <w:sz w:val="24"/>
          <w:szCs w:val="24"/>
        </w:rPr>
        <w:t xml:space="preserve"> for each of these combinatori</w:t>
      </w:r>
      <w:r>
        <w:rPr>
          <w:rFonts w:cstheme="minorHAnsi"/>
          <w:sz w:val="24"/>
          <w:szCs w:val="24"/>
        </w:rPr>
        <w:t>al possibilities: M = model name (SNF, NNF, etc.), T = transcription rate law (0, 1, 2, according to Eq. 19 in the main text), and D = degradation rate law (L for linear, M for Michaelis-Menten).</w:t>
      </w:r>
      <w:r w:rsidR="009E4321">
        <w:rPr>
          <w:rFonts w:eastAsiaTheme="minorEastAsia" w:cstheme="minorHAnsi"/>
          <w:sz w:val="24"/>
          <w:szCs w:val="24"/>
        </w:rPr>
        <w:t xml:space="preserve"> </w:t>
      </w:r>
      <w:r w:rsidR="009E4321">
        <w:rPr>
          <w:rFonts w:cstheme="minorHAnsi"/>
          <w:sz w:val="24"/>
          <w:szCs w:val="24"/>
        </w:rPr>
        <w:t xml:space="preserve">For example, the original Kim-Forger SNF model </w:t>
      </w:r>
      <w:r>
        <w:rPr>
          <w:rFonts w:cstheme="minorHAnsi"/>
          <w:sz w:val="24"/>
          <w:szCs w:val="24"/>
        </w:rPr>
        <w:t xml:space="preserve">is denoted </w:t>
      </w:r>
      <w:r w:rsidR="009E4321">
        <w:rPr>
          <w:rFonts w:cstheme="minorHAnsi"/>
          <w:sz w:val="24"/>
          <w:szCs w:val="24"/>
        </w:rPr>
        <w:t>as SNF</w:t>
      </w:r>
      <w:r>
        <w:rPr>
          <w:rFonts w:cstheme="minorHAnsi"/>
          <w:sz w:val="24"/>
          <w:szCs w:val="24"/>
        </w:rPr>
        <w:t>(0L3)</w:t>
      </w:r>
      <w:r w:rsidR="009E4321">
        <w:rPr>
          <w:rFonts w:cstheme="minorHAnsi"/>
          <w:sz w:val="24"/>
          <w:szCs w:val="24"/>
        </w:rPr>
        <w:t>.</w:t>
      </w:r>
    </w:p>
    <w:p w14:paraId="16352AF4" w14:textId="6A66FC76" w:rsidR="00634B61" w:rsidRPr="00634B61" w:rsidRDefault="00A6010D" w:rsidP="005D2B56">
      <w:pPr>
        <w:pStyle w:val="Heading1"/>
        <w:spacing w:before="360"/>
      </w:pPr>
      <w:bookmarkStart w:id="9" w:name="_Toc49816785"/>
      <w:r>
        <w:t>N</w:t>
      </w:r>
      <w:r w:rsidR="00634B61" w:rsidRPr="00634B61">
        <w:t>on</w:t>
      </w:r>
      <w:r w:rsidR="005833E0">
        <w:t>-</w:t>
      </w:r>
      <w:proofErr w:type="spellStart"/>
      <w:r w:rsidR="00634B61" w:rsidRPr="00634B61">
        <w:t>dimensionalization</w:t>
      </w:r>
      <w:proofErr w:type="spellEnd"/>
      <w:r w:rsidR="00634B61" w:rsidRPr="00634B61">
        <w:t xml:space="preserve"> of the modified Kim-Forger equations</w:t>
      </w:r>
      <w:bookmarkEnd w:id="9"/>
    </w:p>
    <w:p w14:paraId="10BDA30B" w14:textId="6B67E604" w:rsidR="00634B61" w:rsidRDefault="00634B61" w:rsidP="006F46CF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 w:rsidRPr="00634B61">
        <w:rPr>
          <w:rFonts w:cstheme="minorHAnsi"/>
          <w:sz w:val="24"/>
          <w:szCs w:val="24"/>
        </w:rPr>
        <w:t>The models presented in this paper, as well as Kim and Forger</w:t>
      </w:r>
      <w:r w:rsidR="00F502DF">
        <w:rPr>
          <w:rFonts w:cstheme="minorHAnsi"/>
          <w:sz w:val="24"/>
          <w:szCs w:val="24"/>
        </w:rPr>
        <w:t>’</w:t>
      </w:r>
      <w:r w:rsidRPr="00634B61">
        <w:rPr>
          <w:rFonts w:cstheme="minorHAnsi"/>
          <w:sz w:val="24"/>
          <w:szCs w:val="24"/>
        </w:rPr>
        <w:t>s original models, were</w:t>
      </w:r>
      <w:r w:rsidR="00F502DF">
        <w:rPr>
          <w:rFonts w:cstheme="minorHAnsi"/>
          <w:sz w:val="24"/>
          <w:szCs w:val="24"/>
        </w:rPr>
        <w:t xml:space="preserve"> cast in</w:t>
      </w:r>
      <w:r w:rsidRPr="00634B61">
        <w:rPr>
          <w:rFonts w:cstheme="minorHAnsi"/>
          <w:sz w:val="24"/>
          <w:szCs w:val="24"/>
        </w:rPr>
        <w:t xml:space="preserve"> non</w:t>
      </w:r>
      <w:r w:rsidR="00F502DF">
        <w:rPr>
          <w:rFonts w:cstheme="minorHAnsi"/>
          <w:sz w:val="24"/>
          <w:szCs w:val="24"/>
        </w:rPr>
        <w:t>-dimensional form</w:t>
      </w:r>
      <w:r w:rsidRPr="00634B61">
        <w:rPr>
          <w:rFonts w:cstheme="minorHAnsi"/>
          <w:sz w:val="24"/>
          <w:szCs w:val="24"/>
        </w:rPr>
        <w:t xml:space="preserve"> </w:t>
      </w:r>
      <w:r w:rsidR="009D6FB9">
        <w:rPr>
          <w:rFonts w:cstheme="minorHAnsi"/>
          <w:sz w:val="24"/>
          <w:szCs w:val="24"/>
        </w:rPr>
        <w:t>before simulation and analysis.</w:t>
      </w:r>
      <w:r w:rsidRPr="00634B61">
        <w:rPr>
          <w:rFonts w:cstheme="minorHAnsi"/>
          <w:sz w:val="24"/>
          <w:szCs w:val="24"/>
        </w:rPr>
        <w:t xml:space="preserve"> </w:t>
      </w:r>
      <w:r w:rsidR="00B55450">
        <w:rPr>
          <w:rFonts w:cstheme="minorHAnsi"/>
          <w:sz w:val="24"/>
          <w:szCs w:val="24"/>
        </w:rPr>
        <w:t>For</w:t>
      </w:r>
      <w:r w:rsidR="00F502DF">
        <w:rPr>
          <w:rFonts w:cstheme="minorHAnsi"/>
          <w:sz w:val="24"/>
          <w:szCs w:val="24"/>
        </w:rPr>
        <w:t xml:space="preserve"> example, we </w:t>
      </w:r>
      <w:r w:rsidR="00B55450">
        <w:rPr>
          <w:rFonts w:cstheme="minorHAnsi"/>
          <w:sz w:val="24"/>
          <w:szCs w:val="24"/>
        </w:rPr>
        <w:t>show how to non-</w:t>
      </w:r>
      <w:proofErr w:type="spellStart"/>
      <w:r w:rsidR="00F502DF">
        <w:rPr>
          <w:rFonts w:cstheme="minorHAnsi"/>
          <w:sz w:val="24"/>
          <w:szCs w:val="24"/>
        </w:rPr>
        <w:t>dimensional</w:t>
      </w:r>
      <w:r w:rsidR="00B55450">
        <w:rPr>
          <w:rFonts w:cstheme="minorHAnsi"/>
          <w:sz w:val="24"/>
          <w:szCs w:val="24"/>
        </w:rPr>
        <w:t>ize</w:t>
      </w:r>
      <w:proofErr w:type="spellEnd"/>
      <w:r w:rsidR="00F502DF">
        <w:rPr>
          <w:rFonts w:cstheme="minorHAnsi"/>
          <w:sz w:val="24"/>
          <w:szCs w:val="24"/>
        </w:rPr>
        <w:t xml:space="preserve"> the</w:t>
      </w:r>
      <w:r w:rsidR="00F502DF" w:rsidRPr="00634B61">
        <w:rPr>
          <w:rFonts w:cstheme="minorHAnsi"/>
          <w:sz w:val="24"/>
          <w:szCs w:val="24"/>
        </w:rPr>
        <w:t xml:space="preserve"> SNF</w:t>
      </w:r>
      <w:r w:rsidR="00F502DF">
        <w:rPr>
          <w:rFonts w:cstheme="minorHAnsi"/>
          <w:sz w:val="24"/>
          <w:szCs w:val="24"/>
        </w:rPr>
        <w:t>(2M8)</w:t>
      </w:r>
      <w:r w:rsidR="00F502DF" w:rsidRPr="00634B61">
        <w:rPr>
          <w:rFonts w:cstheme="minorHAnsi"/>
          <w:sz w:val="24"/>
          <w:szCs w:val="24"/>
        </w:rPr>
        <w:t xml:space="preserve"> </w:t>
      </w:r>
      <w:r w:rsidR="00F502DF">
        <w:rPr>
          <w:rFonts w:cstheme="minorHAnsi"/>
          <w:sz w:val="24"/>
          <w:szCs w:val="24"/>
        </w:rPr>
        <w:t>model</w:t>
      </w:r>
      <w:r w:rsidR="00B55450">
        <w:rPr>
          <w:rFonts w:cstheme="minorHAnsi"/>
          <w:sz w:val="24"/>
          <w:szCs w:val="24"/>
        </w:rPr>
        <w:t>:</w:t>
      </w:r>
      <w:r w:rsidR="00F502DF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3E0" w:rsidRPr="005833E0" w14:paraId="75112C55" w14:textId="77777777" w:rsidTr="005833E0">
        <w:trPr>
          <w:trHeight w:val="576"/>
        </w:trPr>
        <w:tc>
          <w:tcPr>
            <w:tcW w:w="4675" w:type="dxa"/>
            <w:vAlign w:val="center"/>
          </w:tcPr>
          <w:p w14:paraId="456A8216" w14:textId="27C8D199" w:rsidR="005833E0" w:rsidRPr="005833E0" w:rsidRDefault="005833E0" w:rsidP="00987D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833E0">
              <w:rPr>
                <w:rFonts w:cstheme="minorHAnsi"/>
                <w:b/>
                <w:sz w:val="24"/>
                <w:szCs w:val="24"/>
              </w:rPr>
              <w:t>Dimensional Equations</w:t>
            </w:r>
          </w:p>
        </w:tc>
        <w:tc>
          <w:tcPr>
            <w:tcW w:w="4675" w:type="dxa"/>
            <w:vAlign w:val="center"/>
          </w:tcPr>
          <w:p w14:paraId="220D58B7" w14:textId="589020C9" w:rsidR="005833E0" w:rsidRPr="005833E0" w:rsidRDefault="005833E0" w:rsidP="00987DF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833E0">
              <w:rPr>
                <w:rFonts w:cstheme="minorHAnsi"/>
                <w:b/>
                <w:sz w:val="24"/>
                <w:szCs w:val="24"/>
              </w:rPr>
              <w:t>Non-dimensional Equations</w:t>
            </w:r>
          </w:p>
        </w:tc>
      </w:tr>
      <w:tr w:rsidR="00C41728" w14:paraId="131F6554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1EDE3956" w14:textId="3D184BA3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1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f>
                  <m:fPr>
                    <m:ctrlPr>
                      <w:ins w:id="1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1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1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1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free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1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E4A4AAB" w14:textId="1E4BC083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1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18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1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=φ</m:t>
                </m:r>
                <m:f>
                  <m:fPr>
                    <m:ctrlPr>
                      <w:ins w:id="2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2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4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2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6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free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ins w:id="2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</m:oMath>
            </m:oMathPara>
          </w:p>
        </w:tc>
      </w:tr>
      <w:tr w:rsidR="00C41728" w14:paraId="6A0F6B0D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25A760C1" w14:textId="09DD08D3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2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2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3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</m:t>
                </m:r>
                <m:sSub>
                  <m:sSubPr>
                    <m:ctrlPr>
                      <w:ins w:id="3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3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213785A9" w14:textId="75E73D58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3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3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35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36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ins w:id="3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3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3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C41728" w14:paraId="36441248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2EDEC080" w14:textId="43295161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4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4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4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ins w:id="4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4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45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328BBFA6" w14:textId="2323CC2F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4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4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48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4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5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5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5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5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41728" w14:paraId="7F8C47EB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6C7E18DD" w14:textId="733ADE38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5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5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5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ins w:id="5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5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59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3C8CC5C7" w14:textId="3FB754A4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6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6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62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6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6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6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6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6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41728" w14:paraId="39A5DA34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43B00067" w14:textId="104C7323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6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6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7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ins w:id="7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7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7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520C36F9" w14:textId="1058E569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7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7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76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7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7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7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8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8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41728" w14:paraId="35C8658C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2AB0DE60" w14:textId="395CAB9D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8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8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8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ins w:id="85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8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8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5E4FC86A" w14:textId="2D29C481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8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8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90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9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9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9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9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9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41728" w14:paraId="079CBC96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63EC79EF" w14:textId="31BB4699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9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9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9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sSub>
                  <m:sSubPr>
                    <m:ctrlPr>
                      <w:ins w:id="99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10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10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020EAA02" w14:textId="2EB34738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10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ins w:id="10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04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10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0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0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10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0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41728" w14:paraId="00E843BC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22FB8044" w14:textId="4EAA390E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11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1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sSub>
                  <m:sSubPr>
                    <m:ctrlPr>
                      <w:ins w:id="11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ins w:id="11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11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ins w:id="11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sSub>
                      <m:sSubPr>
                        <m:ctrlPr>
                          <w:ins w:id="116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+P</m:t>
                    </m:r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25747CE6" w14:textId="69885C92" w:rsidR="00C41728" w:rsidRDefault="00BC55AD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ins w:id="11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118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acc>
                      <m:accPr>
                        <m:ctrlPr>
                          <w:ins w:id="11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2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2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ins w:id="12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acc>
                      <m:accPr>
                        <m:ctrlPr>
                          <w:ins w:id="12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  <m:sSub>
                      <m:sSubPr>
                        <m:ctrlPr>
                          <w:ins w:id="12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25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trlPr>
                          <w:ins w:id="126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num>
                  <m:den>
                    <m:sSub>
                      <m:sSubPr>
                        <m:ctrlPr>
                          <w:ins w:id="12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28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trlPr>
                          <w:ins w:id="12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den>
                </m:f>
              </m:oMath>
            </m:oMathPara>
          </w:p>
        </w:tc>
      </w:tr>
      <w:tr w:rsidR="005833E0" w14:paraId="7053B4A0" w14:textId="77777777" w:rsidTr="005833E0">
        <w:trPr>
          <w:trHeight w:val="720"/>
        </w:trPr>
        <w:tc>
          <w:tcPr>
            <w:tcW w:w="4675" w:type="dxa"/>
            <w:vAlign w:val="center"/>
          </w:tcPr>
          <w:p w14:paraId="697B39A8" w14:textId="6EABA3C0" w:rsidR="005833E0" w:rsidRDefault="005833E0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2</m:t>
                </m:r>
                <m:sSub>
                  <m:sSubPr>
                    <m:ctrlPr>
                      <w:ins w:id="13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free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3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-P-</m:t>
                </m:r>
                <m:sSub>
                  <m:sSubPr>
                    <m:ctrlPr>
                      <w:ins w:id="13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ins w:id="13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radPr>
                  <m:deg/>
                  <m:e>
                    <m:sSup>
                      <m:sSupPr>
                        <m:ctrlPr>
                          <w:ins w:id="13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d>
                          <m:dPr>
                            <m:ctrlPr>
                              <w:ins w:id="135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136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-P-</m:t>
                            </m:r>
                            <m:sSub>
                              <m:sSubPr>
                                <m:ctrlPr>
                                  <w:ins w:id="137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ins w:id="138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ins w:id="13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4675" w:type="dxa"/>
            <w:vAlign w:val="center"/>
          </w:tcPr>
          <w:p w14:paraId="375FC6A0" w14:textId="28D1B22D" w:rsidR="005833E0" w:rsidRDefault="00256D91" w:rsidP="00987DF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ins w:id="14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4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free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14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4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ins w:id="144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ins w:id="145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146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ins w:id="14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radPr>
                  <m:deg/>
                  <m:e>
                    <m:sSup>
                      <m:sSupPr>
                        <m:ctrlPr>
                          <w:ins w:id="148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d>
                          <m:dPr>
                            <m:ctrlPr>
                              <w:ins w:id="149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150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ins w:id="151" w:author="Chen, Jing" w:date="2020-09-04T12:00:00Z"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ins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trlPr>
                                  <w:ins w:id="152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ins w:id="153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ins w:id="154" w:author="Chen, Jing" w:date="2020-09-04T12:00:00Z"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ins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ins w:id="15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56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ins w:id="157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158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rad>
              </m:oMath>
            </m:oMathPara>
          </w:p>
        </w:tc>
      </w:tr>
    </w:tbl>
    <w:p w14:paraId="4968D32A" w14:textId="5529D4E1" w:rsidR="00634B61" w:rsidRDefault="005833E0" w:rsidP="006F46CF">
      <w:pPr>
        <w:spacing w:beforeLines="160" w:before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we have already set </w:t>
      </w:r>
      <m:oMath>
        <m:sSub>
          <m:sSubPr>
            <m:ctrlPr>
              <w:ins w:id="159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ins w:id="160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ins w:id="161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 w:rsidR="00823025">
        <w:rPr>
          <w:rFonts w:cstheme="minorHAnsi"/>
          <w:sz w:val="24"/>
          <w:szCs w:val="24"/>
        </w:rPr>
        <w:t xml:space="preserve">, because this constraint makes oscillations most likely. </w:t>
      </w:r>
      <w:r w:rsidR="00B55450" w:rsidRPr="00634B61">
        <w:rPr>
          <w:rFonts w:cstheme="minorHAnsi"/>
          <w:sz w:val="24"/>
          <w:szCs w:val="24"/>
        </w:rPr>
        <w:t>The purpose of non</w:t>
      </w:r>
      <w:r w:rsidR="00B55450">
        <w:rPr>
          <w:rFonts w:cstheme="minorHAnsi"/>
          <w:sz w:val="24"/>
          <w:szCs w:val="24"/>
        </w:rPr>
        <w:t>-</w:t>
      </w:r>
      <w:proofErr w:type="spellStart"/>
      <w:r w:rsidR="00B55450" w:rsidRPr="00634B61">
        <w:rPr>
          <w:rFonts w:cstheme="minorHAnsi"/>
          <w:sz w:val="24"/>
          <w:szCs w:val="24"/>
        </w:rPr>
        <w:t>dimensionalization</w:t>
      </w:r>
      <w:proofErr w:type="spellEnd"/>
      <w:r w:rsidR="00B55450" w:rsidRPr="00634B61">
        <w:rPr>
          <w:rFonts w:cstheme="minorHAnsi"/>
          <w:sz w:val="24"/>
          <w:szCs w:val="24"/>
        </w:rPr>
        <w:t xml:space="preserve"> is to “scale away” as many of the </w:t>
      </w:r>
      <w:r w:rsidR="00B55450">
        <w:rPr>
          <w:rFonts w:cstheme="minorHAnsi"/>
          <w:sz w:val="24"/>
          <w:szCs w:val="24"/>
        </w:rPr>
        <w:t>kinetic</w:t>
      </w:r>
      <w:r w:rsidR="00B55450" w:rsidRPr="00634B61">
        <w:rPr>
          <w:rFonts w:cstheme="minorHAnsi"/>
          <w:sz w:val="24"/>
          <w:szCs w:val="24"/>
        </w:rPr>
        <w:t xml:space="preserve"> parameters as possible</w:t>
      </w:r>
      <w:r w:rsidR="00B55450">
        <w:rPr>
          <w:rFonts w:cstheme="minorHAnsi"/>
          <w:sz w:val="24"/>
          <w:szCs w:val="24"/>
        </w:rPr>
        <w:t>,</w:t>
      </w:r>
      <w:r w:rsidR="00B55450" w:rsidRPr="00634B61">
        <w:rPr>
          <w:rFonts w:cstheme="minorHAnsi"/>
          <w:sz w:val="24"/>
          <w:szCs w:val="24"/>
        </w:rPr>
        <w:t xml:space="preserve"> to </w:t>
      </w:r>
      <w:r w:rsidR="00B55450">
        <w:rPr>
          <w:rFonts w:cstheme="minorHAnsi"/>
          <w:sz w:val="24"/>
          <w:szCs w:val="24"/>
        </w:rPr>
        <w:t>reduce the dimensionality of the space of independent</w:t>
      </w:r>
      <w:r w:rsidR="00B55450" w:rsidRPr="00634B61">
        <w:rPr>
          <w:rFonts w:cstheme="minorHAnsi"/>
          <w:sz w:val="24"/>
          <w:szCs w:val="24"/>
        </w:rPr>
        <w:t xml:space="preserve"> parameters.  </w:t>
      </w:r>
      <w:r w:rsidR="00634B61" w:rsidRPr="00634B61">
        <w:rPr>
          <w:rFonts w:eastAsiaTheme="minorEastAsia" w:cstheme="minorHAnsi"/>
          <w:sz w:val="24"/>
          <w:szCs w:val="24"/>
        </w:rPr>
        <w:t xml:space="preserve">To </w:t>
      </w:r>
      <w:r w:rsidR="00B55450">
        <w:rPr>
          <w:rFonts w:eastAsiaTheme="minorEastAsia" w:cstheme="minorHAnsi"/>
          <w:sz w:val="24"/>
          <w:szCs w:val="24"/>
        </w:rPr>
        <w:t>this end, we make the following change of variables</w:t>
      </w:r>
      <w:r w:rsidR="00823025">
        <w:rPr>
          <w:rFonts w:eastAsiaTheme="minorEastAsia" w:cstheme="minorHAnsi"/>
          <w:sz w:val="24"/>
          <w:szCs w:val="24"/>
        </w:rPr>
        <w:t>, where the “hat-wearing” variables are the dimensionless versions of their respective dimensional quantities</w:t>
      </w:r>
      <w:r w:rsidR="00B55450">
        <w:rPr>
          <w:rFonts w:eastAsiaTheme="minorEastAsia" w:cstheme="minorHAnsi"/>
          <w:sz w:val="24"/>
          <w:szCs w:val="24"/>
        </w:rPr>
        <w:t>:</w:t>
      </w:r>
      <w:r w:rsidR="00634B61" w:rsidRPr="00634B61">
        <w:rPr>
          <w:rFonts w:eastAsiaTheme="minorEastAsia" w:cstheme="minorHAnsi"/>
          <w:sz w:val="24"/>
          <w:szCs w:val="24"/>
        </w:rPr>
        <w:t xml:space="preserve"> </w:t>
      </w:r>
    </w:p>
    <w:p w14:paraId="5579CB32" w14:textId="477E9054" w:rsidR="00634B61" w:rsidRDefault="00823025" w:rsidP="006F46CF">
      <w:pPr>
        <w:spacing w:beforeLines="160" w:before="384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ins w:id="162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163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ins w:id="164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acc>
          <m:accPr>
            <m:ctrlPr>
              <w:ins w:id="165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166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ins w:id="167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f>
              <m:fPr>
                <m:ctrlPr>
                  <w:ins w:id="16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fPr>
              <m:num>
                <m:sSub>
                  <m:sSubPr>
                    <m:ctrlPr>
                      <w:ins w:id="169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ins w:id="17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ins w:id="171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acc>
              <m:accPr>
                <m:ctrlPr>
                  <w:ins w:id="172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173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ins w:id="174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175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ins w:id="176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ins w:id="177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Sup>
              <m:sSubSupPr>
                <m:ctrlPr>
                  <w:ins w:id="17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bSup>
          </m:den>
        </m:f>
        <m:sSub>
          <m:sSubPr>
            <m:ctrlPr>
              <w:ins w:id="179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180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…,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181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ins w:id="182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183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ins w:id="184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ins w:id="185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∙∙∙α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num>
          <m:den>
            <m:sSubSup>
              <m:sSubSupPr>
                <m:ctrlPr>
                  <w:ins w:id="186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bSup>
          </m:den>
        </m:f>
        <m:sSub>
          <m:sSubPr>
            <m:ctrlPr>
              <w:ins w:id="187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18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p>
          <m:sSupPr>
            <m:ctrlPr>
              <w:ins w:id="189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acc>
          <m:accPr>
            <m:ctrlPr>
              <w:ins w:id="190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 w:rsidR="00256D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ins w:id="191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ins w:id="192" w:author="Chen, Jing" w:date="2020-09-04T12:00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acc>
          <m:accPr>
            <m:ctrlPr>
              <w:ins w:id="193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</m:oMath>
      <w:r w:rsidR="00256D91">
        <w:rPr>
          <w:rFonts w:ascii="Times New Roman" w:eastAsiaTheme="minorEastAsia" w:hAnsi="Times New Roman" w:cs="Times New Roman"/>
          <w:sz w:val="24"/>
          <w:szCs w:val="24"/>
        </w:rPr>
        <w:t xml:space="preserve">,     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194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ins w:id="195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196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p>
          <m:sSupPr>
            <m:ctrlPr>
              <w:ins w:id="197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ins w:id="198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ins w:id="199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200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sSup>
          <m:sSupPr>
            <m:ctrlPr>
              <w:ins w:id="201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202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ins w:id="203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204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p>
          <m:sSupPr>
            <m:ctrlPr>
              <w:ins w:id="205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ins w:id="206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ins w:id="207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acc>
              <m:accPr>
                <m:ctrlPr>
                  <w:ins w:id="20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p>
          <m:sSupPr>
            <m:ctrlPr>
              <w:ins w:id="209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634B6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396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34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ins w:id="210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ins w:id="211" w:author="Chen, Jing" w:date="2020-09-04T12:00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212" w:author="Chen, Jing" w:date="2020-09-04T12:00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b>
            </m:sSub>
          </m:num>
          <m:den>
            <m:sSub>
              <m:sSubPr>
                <m:ctrlPr>
                  <w:ins w:id="213" w:author="Chen, Jing" w:date="2020-09-04T12:00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A0021C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sSup>
          <m:sSupPr>
            <m:ctrlPr>
              <w:ins w:id="214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ins w:id="215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216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ins w:id="217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ins w:id="21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∙∙∙α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num>
          <m:den>
            <m:sSubSup>
              <m:sSubSupPr>
                <m:ctrlPr>
                  <w:ins w:id="219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bSup>
          </m:den>
        </m:f>
      </m:oMath>
    </w:p>
    <w:p w14:paraId="3C752E4E" w14:textId="471E1302" w:rsidR="00634B61" w:rsidRDefault="00C10176" w:rsidP="006F46CF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 w:rsidRPr="00CE52C9">
        <w:rPr>
          <w:rFonts w:eastAsiaTheme="minorEastAsia" w:cstheme="minorHAnsi"/>
          <w:sz w:val="24"/>
          <w:szCs w:val="24"/>
        </w:rPr>
        <w:t>The non-dimensional ODEs for the hat-wearing variables</w:t>
      </w:r>
      <w:r w:rsidR="00256D91" w:rsidRPr="00CE52C9">
        <w:rPr>
          <w:rFonts w:eastAsiaTheme="minorEastAsia" w:cstheme="minorHAnsi"/>
          <w:sz w:val="24"/>
          <w:szCs w:val="24"/>
        </w:rPr>
        <w:t xml:space="preserve"> and hat-wearing parameters</w:t>
      </w:r>
      <w:r w:rsidRPr="00CE52C9">
        <w:rPr>
          <w:rFonts w:eastAsiaTheme="minorEastAsia" w:cstheme="minorHAnsi"/>
          <w:sz w:val="24"/>
          <w:szCs w:val="24"/>
        </w:rPr>
        <w:t xml:space="preserve"> are given above</w:t>
      </w:r>
      <w:r w:rsidR="009D6FB9">
        <w:rPr>
          <w:rFonts w:eastAsiaTheme="minorEastAsia" w:cstheme="minorHAnsi"/>
          <w:sz w:val="24"/>
          <w:szCs w:val="24"/>
        </w:rPr>
        <w:t>. When</w:t>
      </w:r>
      <w:r w:rsidR="00256D91" w:rsidRPr="00CE52C9">
        <w:rPr>
          <w:rFonts w:eastAsiaTheme="minorEastAsia" w:cstheme="minorHAnsi"/>
          <w:sz w:val="24"/>
          <w:szCs w:val="24"/>
        </w:rPr>
        <w:t xml:space="preserve"> writing these dimensionless eq</w:t>
      </w:r>
      <w:r w:rsidR="009D6FB9">
        <w:rPr>
          <w:rFonts w:eastAsiaTheme="minorEastAsia" w:cstheme="minorHAnsi"/>
          <w:sz w:val="24"/>
          <w:szCs w:val="24"/>
        </w:rPr>
        <w:t>uations in the main text, we</w:t>
      </w:r>
      <w:r w:rsidR="00256D91" w:rsidRPr="00CE52C9">
        <w:rPr>
          <w:rFonts w:eastAsiaTheme="minorEastAsia" w:cstheme="minorHAnsi"/>
          <w:sz w:val="24"/>
          <w:szCs w:val="24"/>
        </w:rPr>
        <w:t xml:space="preserve"> </w:t>
      </w:r>
      <w:r w:rsidR="009D6FB9">
        <w:rPr>
          <w:rFonts w:eastAsiaTheme="minorEastAsia" w:cstheme="minorHAnsi"/>
          <w:sz w:val="24"/>
          <w:szCs w:val="24"/>
        </w:rPr>
        <w:t>suppress</w:t>
      </w:r>
      <w:r w:rsidR="00256D91" w:rsidRPr="00CE52C9">
        <w:rPr>
          <w:rFonts w:eastAsiaTheme="minorEastAsia" w:cstheme="minorHAnsi"/>
          <w:sz w:val="24"/>
          <w:szCs w:val="24"/>
        </w:rPr>
        <w:t xml:space="preserve"> the hats</w:t>
      </w:r>
      <w:r w:rsidRPr="00CE52C9">
        <w:rPr>
          <w:rFonts w:eastAsiaTheme="minorEastAsia" w:cstheme="minorHAnsi"/>
          <w:sz w:val="24"/>
          <w:szCs w:val="24"/>
        </w:rPr>
        <w:t>.</w:t>
      </w:r>
    </w:p>
    <w:p w14:paraId="25B1E7AB" w14:textId="77777777" w:rsidR="00D2690E" w:rsidRPr="002374EF" w:rsidRDefault="00D2690E" w:rsidP="00D2690E">
      <w:pPr>
        <w:pStyle w:val="Heading1"/>
        <w:spacing w:before="360"/>
      </w:pPr>
      <w:bookmarkStart w:id="220" w:name="_Toc49121087"/>
      <w:bookmarkStart w:id="221" w:name="_Toc49816786"/>
      <w:r>
        <w:t xml:space="preserve">Estimation of the scaling factor </w:t>
      </w:r>
      <w:r>
        <w:rPr>
          <w:i/>
        </w:rPr>
        <w:t>P</w:t>
      </w:r>
      <w:r>
        <w:t>*.</w:t>
      </w:r>
      <w:bookmarkEnd w:id="220"/>
      <w:bookmarkEnd w:id="221"/>
    </w:p>
    <w:p w14:paraId="3511565A" w14:textId="2C0B1D0A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estimate the scaling factor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P</w:t>
      </w:r>
      <w:r w:rsidRPr="005A3371">
        <w:rPr>
          <w:rFonts w:ascii="Cambria" w:eastAsiaTheme="minorEastAsia" w:hAnsi="Cambria" w:cs="Times New Roman"/>
          <w:sz w:val="24"/>
          <w:szCs w:val="24"/>
        </w:rPr>
        <w:t>*</w:t>
      </w:r>
      <w:r>
        <w:rPr>
          <w:rFonts w:eastAsiaTheme="minorEastAsia" w:cstheme="minorHAnsi"/>
          <w:sz w:val="24"/>
          <w:szCs w:val="24"/>
        </w:rPr>
        <w:t xml:space="preserve"> from the fact that there are a maximum of ~30,000 molecules of PER in a mammalian cell </w: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 </w:instrText>
      </w:r>
      <w:r w:rsidR="007074F7"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EN.CITE.DATA </w:instrText>
      </w:r>
      <w:r w:rsidR="007074F7">
        <w:rPr>
          <w:rFonts w:eastAsiaTheme="minorEastAsia" w:cstheme="minorHAnsi"/>
          <w:sz w:val="24"/>
          <w:szCs w:val="24"/>
        </w:rPr>
      </w:r>
      <w:r w:rsidR="007074F7"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[1]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. For the SNF(2M8) model,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2690E" w:rsidRPr="00B016BD" w14:paraId="10686866" w14:textId="77777777" w:rsidTr="000122F6">
        <w:tc>
          <w:tcPr>
            <w:tcW w:w="350" w:type="pct"/>
            <w:vAlign w:val="center"/>
          </w:tcPr>
          <w:p w14:paraId="752A7C41" w14:textId="77777777" w:rsidR="00D2690E" w:rsidRPr="00B016BD" w:rsidRDefault="00D2690E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9EDC757" w14:textId="77777777" w:rsidR="00D2690E" w:rsidRPr="00B016BD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222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ins w:id="223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24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2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P+</m:t>
                </m:r>
                <m:sSub>
                  <m:sSubPr>
                    <m:ctrlPr>
                      <w:ins w:id="226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+…+</m:t>
                </m:r>
                <m:sSub>
                  <m:sSubPr>
                    <m:ctrlPr>
                      <w:ins w:id="227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2054D04" w14:textId="723EB9D5" w:rsidR="00D2690E" w:rsidRPr="00B016BD" w:rsidRDefault="00D2690E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228" w:name="_Ref49100177"/>
            <w:r w:rsidRPr="00B016BD">
              <w:rPr>
                <w:sz w:val="24"/>
                <w:szCs w:val="24"/>
              </w:rPr>
              <w:t>(S</w:t>
            </w:r>
            <w:r w:rsidRPr="00B016BD">
              <w:rPr>
                <w:sz w:val="24"/>
                <w:szCs w:val="24"/>
              </w:rPr>
              <w:fldChar w:fldCharType="begin"/>
            </w:r>
            <w:r w:rsidRPr="00B016BD">
              <w:rPr>
                <w:sz w:val="24"/>
                <w:szCs w:val="24"/>
              </w:rPr>
              <w:instrText xml:space="preserve"> SEQ Equation \* ARABIC </w:instrText>
            </w:r>
            <w:r w:rsidRPr="00B016BD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</w:t>
            </w:r>
            <w:r w:rsidRPr="00B016BD">
              <w:rPr>
                <w:noProof/>
                <w:sz w:val="24"/>
                <w:szCs w:val="24"/>
              </w:rPr>
              <w:fldChar w:fldCharType="end"/>
            </w:r>
            <w:r w:rsidRPr="00B016BD">
              <w:rPr>
                <w:sz w:val="24"/>
                <w:szCs w:val="24"/>
              </w:rPr>
              <w:t>)</w:t>
            </w:r>
            <w:bookmarkEnd w:id="228"/>
          </w:p>
        </w:tc>
      </w:tr>
    </w:tbl>
    <w:p w14:paraId="1079D1A5" w14:textId="77777777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where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V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N</w:t>
      </w:r>
      <w:r w:rsidRPr="005A3371">
        <w:rPr>
          <w:rFonts w:ascii="Cambria" w:eastAsiaTheme="minorEastAsia" w:hAnsi="Cambria" w:cs="Times New Roman"/>
          <w:sz w:val="24"/>
          <w:szCs w:val="24"/>
        </w:rPr>
        <w:t>/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V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C</w:t>
      </w:r>
      <w:r>
        <w:rPr>
          <w:rFonts w:eastAsiaTheme="minorEastAsia" w:cstheme="minorHAnsi"/>
          <w:sz w:val="24"/>
          <w:szCs w:val="24"/>
        </w:rPr>
        <w:t xml:space="preserve"> is the ratio of nuclear to cytoplasmic volumes.</w:t>
      </w:r>
    </w:p>
    <w:p w14:paraId="2C6C7073" w14:textId="6F6FF4C8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Plugging into Eq.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REF _Ref49100177 \h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 w:rsidRPr="00B016BD">
        <w:rPr>
          <w:sz w:val="24"/>
          <w:szCs w:val="24"/>
        </w:rPr>
        <w:t>(S</w:t>
      </w:r>
      <w:r>
        <w:rPr>
          <w:noProof/>
          <w:sz w:val="24"/>
          <w:szCs w:val="24"/>
        </w:rPr>
        <w:t>1</w:t>
      </w:r>
      <w:r w:rsidRPr="00B016BD">
        <w:rPr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 the nondimensionalization factors</w:t>
      </w:r>
      <w:r w:rsidR="008F0D6D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</w:t>
      </w:r>
      <w:r w:rsidR="008F0D6D">
        <w:rPr>
          <w:rFonts w:eastAsiaTheme="minorEastAsia" w:cstheme="minorHAnsi"/>
          <w:sz w:val="24"/>
          <w:szCs w:val="24"/>
        </w:rPr>
        <w:t>we find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2690E" w:rsidRPr="00856422" w14:paraId="24C2838A" w14:textId="77777777" w:rsidTr="000122F6">
        <w:tc>
          <w:tcPr>
            <w:tcW w:w="350" w:type="pct"/>
            <w:vAlign w:val="center"/>
          </w:tcPr>
          <w:p w14:paraId="5722A685" w14:textId="77777777" w:rsidR="00D2690E" w:rsidRPr="00856422" w:rsidRDefault="00D2690E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75B25BD" w14:textId="77777777" w:rsidR="00D2690E" w:rsidRPr="00856422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ins w:id="229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ins w:id="230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231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sSup>
                  <m:sSupPr>
                    <m:ctrlPr>
                      <w:ins w:id="232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  <m:f>
                  <m:fPr>
                    <m:ctrlPr>
                      <w:ins w:id="233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34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3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acc>
                  <m:accPr>
                    <m:ctrlPr>
                      <w:ins w:id="236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ins w:id="237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ins w:id="238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f>
                      <m:fPr>
                        <m:ctrlPr>
                          <w:ins w:id="23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240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241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ins w:id="242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43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ins w:id="24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f>
                          <m:fPr>
                            <m:ctrlPr>
                              <w:ins w:id="245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fPr>
                          <m:num>
                            <m:sSubSup>
                              <m:sSubSupPr>
                                <m:ctrlPr>
                                  <w:ins w:id="246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ins w:id="247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ins w:id="248" w:author="Chen, Jing" w:date="2020-09-04T12:00:00Z"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acc>
                          <m:accPr>
                            <m:ctrlPr>
                              <w:ins w:id="249" w:author="Chen, Jing" w:date="2020-09-04T12:00:00Z"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EC3B34E" w14:textId="51947247" w:rsidR="00D2690E" w:rsidRPr="00856422" w:rsidRDefault="00D2690E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250" w:name="_Ref49100236"/>
            <w:r w:rsidRPr="00856422">
              <w:rPr>
                <w:sz w:val="24"/>
                <w:szCs w:val="24"/>
              </w:rPr>
              <w:t>(S</w:t>
            </w:r>
            <w:r w:rsidRPr="00856422">
              <w:rPr>
                <w:sz w:val="24"/>
                <w:szCs w:val="24"/>
              </w:rPr>
              <w:fldChar w:fldCharType="begin"/>
            </w:r>
            <w:r w:rsidRPr="00856422">
              <w:rPr>
                <w:sz w:val="24"/>
                <w:szCs w:val="24"/>
              </w:rPr>
              <w:instrText xml:space="preserve"> SEQ Equation \* ARABIC </w:instrText>
            </w:r>
            <w:r w:rsidRPr="00856422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</w:t>
            </w:r>
            <w:r w:rsidRPr="00856422">
              <w:rPr>
                <w:noProof/>
                <w:sz w:val="24"/>
                <w:szCs w:val="24"/>
              </w:rPr>
              <w:fldChar w:fldCharType="end"/>
            </w:r>
            <w:r w:rsidRPr="00856422">
              <w:rPr>
                <w:sz w:val="24"/>
                <w:szCs w:val="24"/>
              </w:rPr>
              <w:t>)</w:t>
            </w:r>
            <w:bookmarkEnd w:id="250"/>
          </w:p>
        </w:tc>
      </w:tr>
    </w:tbl>
    <w:p w14:paraId="553D148E" w14:textId="22FBCEA6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Let us assume the identities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α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3</w:t>
      </w:r>
      <w:r w:rsidRPr="005A3371">
        <w:rPr>
          <w:rFonts w:ascii="Cambria" w:eastAsiaTheme="minorEastAsia" w:hAnsi="Cambria" w:cstheme="minorHAnsi"/>
          <w:sz w:val="24"/>
          <w:szCs w:val="24"/>
        </w:rPr>
        <w:t xml:space="preserve"> =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α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4</w:t>
      </w:r>
      <w:r w:rsidRPr="005A3371">
        <w:rPr>
          <w:rFonts w:ascii="Cambria" w:eastAsiaTheme="minorEastAsia" w:hAnsi="Cambria" w:cstheme="minorHAnsi"/>
          <w:sz w:val="24"/>
          <w:szCs w:val="24"/>
        </w:rPr>
        <w:t xml:space="preserve"> = …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α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7</w:t>
      </w:r>
      <w:r w:rsidRPr="005A3371">
        <w:rPr>
          <w:rFonts w:ascii="Cambria" w:eastAsiaTheme="minorEastAsia" w:hAnsi="Cambria" w:cstheme="minorHAnsi"/>
          <w:sz w:val="24"/>
          <w:szCs w:val="24"/>
        </w:rPr>
        <w:t xml:space="preserve"> =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β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, for the case of a simple chain of phosphorylation reactions. Then Eq.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REF _Ref49100236 \h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 w:rsidRPr="00856422">
        <w:rPr>
          <w:sz w:val="24"/>
          <w:szCs w:val="24"/>
        </w:rPr>
        <w:t>(S</w:t>
      </w:r>
      <w:r>
        <w:rPr>
          <w:noProof/>
          <w:sz w:val="24"/>
          <w:szCs w:val="24"/>
        </w:rPr>
        <w:t>2</w:t>
      </w:r>
      <w:r w:rsidRPr="00856422">
        <w:rPr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 becomes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2690E" w:rsidRPr="00B016BD" w14:paraId="68FBD6C4" w14:textId="77777777" w:rsidTr="000122F6">
        <w:tc>
          <w:tcPr>
            <w:tcW w:w="350" w:type="pct"/>
            <w:vAlign w:val="center"/>
          </w:tcPr>
          <w:p w14:paraId="234A7A1B" w14:textId="77777777" w:rsidR="00D2690E" w:rsidRPr="00B016BD" w:rsidRDefault="00D2690E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B3B3493" w14:textId="77777777" w:rsidR="00D2690E" w:rsidRPr="00B016BD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251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252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ins w:id="253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54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5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acc>
                  <m:accPr>
                    <m:ctrlPr>
                      <w:ins w:id="256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ins w:id="257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58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59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den>
                </m:f>
                <m:d>
                  <m:dPr>
                    <m:ctrlPr>
                      <w:ins w:id="260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61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62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ins w:id="263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64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26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66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95CD248" w14:textId="11047C5D" w:rsidR="00D2690E" w:rsidRPr="00B016BD" w:rsidRDefault="00D2690E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B016BD">
              <w:rPr>
                <w:sz w:val="24"/>
                <w:szCs w:val="24"/>
              </w:rPr>
              <w:t>(S</w:t>
            </w:r>
            <w:r w:rsidRPr="00B016BD">
              <w:rPr>
                <w:sz w:val="24"/>
                <w:szCs w:val="24"/>
              </w:rPr>
              <w:fldChar w:fldCharType="begin"/>
            </w:r>
            <w:r w:rsidRPr="00B016BD">
              <w:rPr>
                <w:sz w:val="24"/>
                <w:szCs w:val="24"/>
              </w:rPr>
              <w:instrText xml:space="preserve"> SEQ Equation \* ARABIC </w:instrText>
            </w:r>
            <w:r w:rsidRPr="00B016BD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</w:t>
            </w:r>
            <w:r w:rsidRPr="00B016BD">
              <w:rPr>
                <w:noProof/>
                <w:sz w:val="24"/>
                <w:szCs w:val="24"/>
              </w:rPr>
              <w:fldChar w:fldCharType="end"/>
            </w:r>
            <w:r w:rsidRPr="00B016BD">
              <w:rPr>
                <w:sz w:val="24"/>
                <w:szCs w:val="24"/>
              </w:rPr>
              <w:t>)</w:t>
            </w:r>
          </w:p>
        </w:tc>
      </w:tr>
    </w:tbl>
    <w:p w14:paraId="206B0967" w14:textId="77777777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Furthermore, since </w:t>
      </w:r>
      <w:r w:rsidRPr="005A3371">
        <w:rPr>
          <w:rFonts w:eastAsiaTheme="minorEastAsia" w:cstheme="minorHAnsi"/>
          <w:sz w:val="24"/>
          <w:szCs w:val="24"/>
        </w:rPr>
        <w:t>P</w:t>
      </w:r>
      <w:r w:rsidRPr="005A3371">
        <w:rPr>
          <w:rFonts w:eastAsiaTheme="minorEastAsia" w:cstheme="minorHAnsi"/>
          <w:sz w:val="24"/>
          <w:szCs w:val="24"/>
          <w:vertAlign w:val="subscript"/>
        </w:rPr>
        <w:t>5</w:t>
      </w:r>
      <w:r>
        <w:rPr>
          <w:rFonts w:eastAsiaTheme="minorEastAsia" w:cstheme="minorHAnsi"/>
          <w:sz w:val="24"/>
          <w:szCs w:val="24"/>
        </w:rPr>
        <w:t xml:space="preserve"> is transported into the nucleus, </w:t>
      </w:r>
      <m:oMath>
        <m:f>
          <m:fPr>
            <m:ctrlPr>
              <w:ins w:id="267" w:author="Chen, Jing" w:date="2020-09-04T12:00:00Z"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268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ins w:id="269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ins w:id="270" w:author="Chen, Jing" w:date="2020-09-04T12:00:00Z"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w:ins>
            </m:ctrlPr>
          </m:fPr>
          <m:num>
            <m:sSub>
              <m:sSubPr>
                <m:ctrlPr>
                  <w:ins w:id="271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ins w:id="272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eastAsiaTheme="minorEastAsia" w:cstheme="minorHAnsi"/>
          <w:sz w:val="24"/>
          <w:szCs w:val="24"/>
        </w:rPr>
        <w:t xml:space="preserve"> ; so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2690E" w:rsidRPr="00B016BD" w14:paraId="67DB8915" w14:textId="77777777" w:rsidTr="000122F6">
        <w:tc>
          <w:tcPr>
            <w:tcW w:w="350" w:type="pct"/>
            <w:vAlign w:val="center"/>
          </w:tcPr>
          <w:p w14:paraId="455472FC" w14:textId="77777777" w:rsidR="00D2690E" w:rsidRPr="00B016BD" w:rsidRDefault="00D2690E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53CBFAB9" w14:textId="77777777" w:rsidR="00D2690E" w:rsidRPr="00B016BD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273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74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tot</m:t>
                        </m:r>
                      </m:sub>
                    </m:sSub>
                  </m:num>
                  <m:den>
                    <m:sSup>
                      <m:sSupPr>
                        <m:ctrlPr>
                          <w:ins w:id="27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ins w:id="276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277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278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ins w:id="279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acc>
                      <m:accPr>
                        <m:ctrlPr>
                          <w:ins w:id="280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281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82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ins w:id="283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84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285" w:author="Chen, Jing" w:date="2020-09-04T12:00:00Z"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286" w:author="Chen, Jing" w:date="2020-09-04T12:00:00Z"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535E687E" w14:textId="5F45BC67" w:rsidR="00D2690E" w:rsidRPr="00B016BD" w:rsidRDefault="00D2690E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B016BD">
              <w:rPr>
                <w:sz w:val="24"/>
                <w:szCs w:val="24"/>
              </w:rPr>
              <w:t>(S</w:t>
            </w:r>
            <w:r w:rsidRPr="00B016BD">
              <w:rPr>
                <w:sz w:val="24"/>
                <w:szCs w:val="24"/>
              </w:rPr>
              <w:fldChar w:fldCharType="begin"/>
            </w:r>
            <w:r w:rsidRPr="00B016BD">
              <w:rPr>
                <w:sz w:val="24"/>
                <w:szCs w:val="24"/>
              </w:rPr>
              <w:instrText xml:space="preserve"> SEQ Equation \* ARABIC </w:instrText>
            </w:r>
            <w:r w:rsidRPr="00B016BD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</w:t>
            </w:r>
            <w:r w:rsidRPr="00B016BD">
              <w:rPr>
                <w:noProof/>
                <w:sz w:val="24"/>
                <w:szCs w:val="24"/>
              </w:rPr>
              <w:fldChar w:fldCharType="end"/>
            </w:r>
            <w:r w:rsidRPr="00B016BD">
              <w:rPr>
                <w:sz w:val="24"/>
                <w:szCs w:val="24"/>
              </w:rPr>
              <w:t>)</w:t>
            </w:r>
          </w:p>
        </w:tc>
      </w:tr>
    </w:tbl>
    <w:p w14:paraId="6C26C644" w14:textId="5BC542DC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From simulations of the model, we find that the sum of nondimensional PER species is ~5 at the peak of its oscillation (Fig</w:t>
      </w:r>
      <w:r w:rsidR="002A4BF5">
        <w:rPr>
          <w:rFonts w:eastAsiaTheme="minorEastAsia" w:cstheme="minorHAnsi"/>
          <w:sz w:val="24"/>
          <w:szCs w:val="24"/>
        </w:rPr>
        <w:t>ure</w:t>
      </w:r>
      <w:r>
        <w:rPr>
          <w:rFonts w:eastAsiaTheme="minorEastAsia" w:cstheme="minorHAnsi"/>
          <w:sz w:val="24"/>
          <w:szCs w:val="24"/>
        </w:rPr>
        <w:t xml:space="preserve"> S5); and from </w:t>
      </w:r>
      <w:proofErr w:type="spellStart"/>
      <w:r>
        <w:rPr>
          <w:rFonts w:eastAsiaTheme="minorEastAsia" w:cstheme="minorHAnsi"/>
          <w:sz w:val="24"/>
          <w:szCs w:val="24"/>
        </w:rPr>
        <w:t>BioNumbers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PEVuZE5vdGU+PENpdGU+PEF1dGhvcj5NaWxvPC9BdXRob3I+PFllYXI+MjAxMDwvWWVhcj48UmVj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</w:fldData>
        </w:fldChar>
      </w:r>
      <w:r>
        <w:rPr>
          <w:rFonts w:eastAsiaTheme="minorEastAsia" w:cstheme="minorHAnsi"/>
          <w:sz w:val="24"/>
          <w:szCs w:val="24"/>
        </w:rPr>
        <w:instrText xml:space="preserve"> ADDIN EN.CITE </w:instrTex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PEVuZE5vdGU+PENpdGU+PEF1dGhvcj5NaWxvPC9BdXRob3I+PFllYXI+MjAxMDwvWWVhcj48UmVj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</w:fldData>
        </w:fldChar>
      </w:r>
      <w:r>
        <w:rPr>
          <w:rFonts w:eastAsiaTheme="minorEastAsia" w:cstheme="minorHAnsi"/>
          <w:sz w:val="24"/>
          <w:szCs w:val="24"/>
        </w:rPr>
        <w:instrText xml:space="preserve"> ADDIN EN.CITE.DATA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[2]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 we find that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V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N</w:t>
      </w:r>
      <w:r w:rsidRPr="005A3371">
        <w:rPr>
          <w:rFonts w:ascii="Cambria" w:eastAsiaTheme="minorEastAsia" w:hAnsi="Cambria" w:cs="Times New Roman"/>
          <w:sz w:val="24"/>
          <w:szCs w:val="24"/>
        </w:rPr>
        <w:t>/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V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C</w:t>
      </w:r>
      <w:r w:rsidRPr="005A3371">
        <w:rPr>
          <w:rFonts w:ascii="Cambria" w:eastAsiaTheme="minorEastAsia" w:hAnsi="Cambria" w:cstheme="minorHAnsi"/>
          <w:sz w:val="24"/>
          <w:szCs w:val="24"/>
        </w:rPr>
        <w:t xml:space="preserve"> ≈ 0.1</w:t>
      </w:r>
      <w:r>
        <w:rPr>
          <w:rFonts w:eastAsiaTheme="minorEastAsia" w:cstheme="minorHAnsi"/>
          <w:sz w:val="24"/>
          <w:szCs w:val="24"/>
        </w:rPr>
        <w:t xml:space="preserve">. Because </w:t>
      </w:r>
      <w:proofErr w:type="spellStart"/>
      <w:r w:rsidRPr="005A3371">
        <w:rPr>
          <w:rFonts w:ascii="Cambria" w:eastAsiaTheme="minorEastAsia" w:hAnsi="Cambria" w:cs="Times New Roman"/>
          <w:i/>
          <w:sz w:val="24"/>
          <w:szCs w:val="24"/>
        </w:rPr>
        <w:t>P</w:t>
      </w:r>
      <w:r w:rsidRPr="005A3371">
        <w:rPr>
          <w:rFonts w:ascii="Cambria" w:eastAsiaTheme="minorEastAsia" w:hAnsi="Cambria" w:cs="Times New Roman"/>
          <w:sz w:val="24"/>
          <w:szCs w:val="24"/>
          <w:vertAlign w:val="subscript"/>
        </w:rPr>
        <w:t>tot</w:t>
      </w:r>
      <w:proofErr w:type="spellEnd"/>
      <w:r w:rsidRPr="005A3371">
        <w:rPr>
          <w:rFonts w:ascii="Cambria" w:eastAsiaTheme="minorEastAsia" w:hAnsi="Cambria" w:cstheme="minorHAnsi"/>
          <w:sz w:val="24"/>
          <w:szCs w:val="24"/>
        </w:rPr>
        <w:t xml:space="preserve"> ≈</w:t>
      </w:r>
      <w:r>
        <w:rPr>
          <w:rFonts w:eastAsiaTheme="minorEastAsia" w:cstheme="minorHAnsi"/>
          <w:sz w:val="24"/>
          <w:szCs w:val="24"/>
        </w:rPr>
        <w:t xml:space="preserve"> 30,000 molecules </w: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 </w:instrText>
      </w:r>
      <w:r w:rsidR="007074F7"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EN.CITE.DATA </w:instrText>
      </w:r>
      <w:r w:rsidR="007074F7">
        <w:rPr>
          <w:rFonts w:eastAsiaTheme="minorEastAsia" w:cstheme="minorHAnsi"/>
          <w:sz w:val="24"/>
          <w:szCs w:val="24"/>
        </w:rPr>
      </w:r>
      <w:r w:rsidR="007074F7"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[1]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, we estimate </w:t>
      </w:r>
      <w:r w:rsidRPr="005A3371">
        <w:rPr>
          <w:rFonts w:ascii="Cambria" w:eastAsiaTheme="minorEastAsia" w:hAnsi="Cambria" w:cs="Times New Roman"/>
          <w:i/>
          <w:sz w:val="24"/>
          <w:szCs w:val="24"/>
        </w:rPr>
        <w:t>P</w:t>
      </w:r>
      <w:r w:rsidRPr="005A3371">
        <w:rPr>
          <w:rFonts w:ascii="Cambria" w:eastAsiaTheme="minorEastAsia" w:hAnsi="Cambria" w:cs="Times New Roman"/>
          <w:sz w:val="24"/>
          <w:szCs w:val="24"/>
        </w:rPr>
        <w:t>*</w:t>
      </w:r>
      <w:r>
        <w:rPr>
          <w:rFonts w:eastAsiaTheme="minorEastAsia" w:cstheme="minorHAnsi"/>
          <w:sz w:val="24"/>
          <w:szCs w:val="24"/>
        </w:rPr>
        <w:t xml:space="preserve"> ≈ 60,000 molecules. For a typical mammalian cell volume of 4000 </w:t>
      </w:r>
      <w:proofErr w:type="spellStart"/>
      <w:r>
        <w:rPr>
          <w:rFonts w:eastAsiaTheme="minorEastAsia" w:cstheme="minorHAnsi"/>
          <w:sz w:val="24"/>
          <w:szCs w:val="24"/>
        </w:rPr>
        <w:t>fL</w:t>
      </w:r>
      <w:proofErr w:type="spellEnd"/>
      <w:r>
        <w:rPr>
          <w:rFonts w:eastAsiaTheme="minorEastAsia" w:cstheme="minorHAnsi"/>
          <w:sz w:val="24"/>
          <w:szCs w:val="24"/>
        </w:rPr>
        <w:t xml:space="preserve"> (</w:t>
      </w:r>
      <w:proofErr w:type="spellStart"/>
      <w:r>
        <w:rPr>
          <w:rFonts w:eastAsiaTheme="minorEastAsia" w:cstheme="minorHAnsi"/>
          <w:sz w:val="24"/>
          <w:szCs w:val="24"/>
        </w:rPr>
        <w:t>BioNumbers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PEVuZE5vdGU+PENpdGU+PEF1dGhvcj5NaWxvPC9BdXRob3I+PFllYXI+MjAxMDwvWWVhcj48UmVj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</w:fldData>
        </w:fldChar>
      </w:r>
      <w:r>
        <w:rPr>
          <w:rFonts w:eastAsiaTheme="minorEastAsia" w:cstheme="minorHAnsi"/>
          <w:sz w:val="24"/>
          <w:szCs w:val="24"/>
        </w:rPr>
        <w:instrText xml:space="preserve"> ADDIN EN.CITE </w:instrTex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PEVuZE5vdGU+PENpdGU+PEF1dGhvcj5NaWxvPC9BdXRob3I+PFllYXI+MjAxMDwvWWVhcj48UmVj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</w:fldData>
        </w:fldChar>
      </w:r>
      <w:r>
        <w:rPr>
          <w:rFonts w:eastAsiaTheme="minorEastAsia" w:cstheme="minorHAnsi"/>
          <w:sz w:val="24"/>
          <w:szCs w:val="24"/>
        </w:rPr>
        <w:instrText xml:space="preserve"> ADDIN EN.CITE.DATA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[2]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), </w:t>
      </w:r>
      <m:oMath>
        <m:sSup>
          <m:sSupPr>
            <m:ctrlPr>
              <w:ins w:id="287" w:author="Chen, Jing" w:date="2020-09-04T12:00:00Z"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w:ins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ins w:id="288" w:author="Chen, Jing" w:date="2020-09-04T12:00:00Z"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w:ins>
            </m:ctrlPr>
          </m:dPr>
          <m:e>
            <m:f>
              <m:fPr>
                <m:ctrlPr>
                  <w:ins w:id="289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6×</m:t>
                </m:r>
                <m:sSup>
                  <m:sSupPr>
                    <m:ctrlPr>
                      <w:ins w:id="290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6×</m:t>
                </m:r>
                <m:sSup>
                  <m:sSupPr>
                    <m:ctrlPr>
                      <w:ins w:id="291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14</m:t>
                    </m:r>
                  </m:sup>
                </m:sSup>
              </m:den>
            </m:f>
          </m:e>
        </m:d>
        <m:d>
          <m:dPr>
            <m:ctrlPr>
              <w:ins w:id="292" w:author="Chen, Jing" w:date="2020-09-04T12:00:00Z"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w:ins>
            </m:ctrlPr>
          </m:dPr>
          <m:e>
            <m:f>
              <m:fPr>
                <m:ctrlPr>
                  <w:ins w:id="293" w:author="Chen, Jing" w:date="2020-09-04T12:00:00Z"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w:ins>
                </m:ctrlPr>
              </m:fPr>
              <m:num>
                <m:sSup>
                  <m:sSupPr>
                    <m:ctrlPr>
                      <w:ins w:id="294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4×</m:t>
                </m:r>
                <m:sSup>
                  <m:sSupPr>
                    <m:ctrlPr>
                      <w:ins w:id="295" w:author="Chen, Jing" w:date="2020-09-04T12:00:00Z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w:proofErr w:type="spellStart"/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>nM</m:t>
        </m:r>
        <w:proofErr w:type="spellEnd"/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 xml:space="preserve">≈ 25 </w:t>
      </w:r>
      <w:proofErr w:type="spellStart"/>
      <w:r>
        <w:rPr>
          <w:rFonts w:eastAsiaTheme="minorEastAsia" w:cstheme="minorHAnsi"/>
          <w:sz w:val="24"/>
          <w:szCs w:val="24"/>
        </w:rPr>
        <w:t>nM.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</w:p>
    <w:p w14:paraId="2690FE2A" w14:textId="72291067" w:rsidR="00D2690E" w:rsidRDefault="00D2690E" w:rsidP="00D2690E">
      <w:pPr>
        <w:spacing w:beforeLines="160" w:before="384" w:line="36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 a check on this estimate: in our simulations,</w:t>
      </w:r>
      <w:r w:rsidR="00FC7933">
        <w:rPr>
          <w:rFonts w:eastAsiaTheme="minorEastAsia" w:cstheme="minorHAnsi"/>
          <w:sz w:val="24"/>
          <w:szCs w:val="24"/>
        </w:rPr>
        <w:t xml:space="preserve"> </w:t>
      </w:r>
      <w:r w:rsidR="00FC7933" w:rsidRPr="00FC7933">
        <w:rPr>
          <w:rFonts w:ascii="Cambria" w:eastAsiaTheme="minorEastAsia" w:hAnsi="Cambria" w:cstheme="minorHAnsi"/>
          <w:i/>
          <w:sz w:val="24"/>
          <w:szCs w:val="24"/>
        </w:rPr>
        <w:t>Â</w:t>
      </w:r>
      <w:r w:rsidR="00FC7933" w:rsidRPr="00FC7933">
        <w:rPr>
          <w:rFonts w:ascii="Cambria" w:eastAsiaTheme="minorEastAsia" w:hAnsi="Cambria" w:cstheme="minorHAnsi"/>
          <w:sz w:val="24"/>
          <w:szCs w:val="24"/>
          <w:vertAlign w:val="subscript"/>
        </w:rPr>
        <w:t>T</w:t>
      </w:r>
      <w:r w:rsidR="00FC7933">
        <w:rPr>
          <w:rFonts w:eastAsiaTheme="minorEastAsia" w:cstheme="minorHAnsi"/>
          <w:sz w:val="24"/>
          <w:szCs w:val="24"/>
        </w:rPr>
        <w:t xml:space="preserve"> ≈ 0.1, </w:t>
      </w:r>
      <w:r>
        <w:rPr>
          <w:rFonts w:eastAsiaTheme="minorEastAsia" w:cstheme="minorHAnsi"/>
          <w:sz w:val="24"/>
          <w:szCs w:val="24"/>
        </w:rPr>
        <w:t>so</w:t>
      </w:r>
      <w:r w:rsidR="00FC7933">
        <w:rPr>
          <w:rFonts w:eastAsiaTheme="minorEastAsia" w:cstheme="minorHAnsi"/>
          <w:sz w:val="24"/>
          <w:szCs w:val="24"/>
        </w:rPr>
        <w:t xml:space="preserve"> </w:t>
      </w:r>
      <w:r w:rsidR="00FC7933" w:rsidRPr="00FC7933">
        <w:rPr>
          <w:rFonts w:ascii="Cambria" w:eastAsiaTheme="minorEastAsia" w:hAnsi="Cambria" w:cstheme="minorHAnsi"/>
          <w:i/>
          <w:sz w:val="24"/>
          <w:szCs w:val="24"/>
        </w:rPr>
        <w:t>A</w:t>
      </w:r>
      <w:r w:rsidR="00FC7933" w:rsidRPr="00FC7933">
        <w:rPr>
          <w:rFonts w:ascii="Cambria" w:eastAsiaTheme="minorEastAsia" w:hAnsi="Cambria" w:cstheme="minorHAnsi"/>
          <w:sz w:val="24"/>
          <w:szCs w:val="24"/>
          <w:vertAlign w:val="subscript"/>
        </w:rPr>
        <w:t>T</w:t>
      </w:r>
      <w:r w:rsidR="00FC7933">
        <w:rPr>
          <w:rFonts w:eastAsiaTheme="minorEastAsia" w:cstheme="minorHAnsi"/>
          <w:sz w:val="24"/>
          <w:szCs w:val="24"/>
        </w:rPr>
        <w:t xml:space="preserve"> ≈ 2.5 </w:t>
      </w:r>
      <w:proofErr w:type="spellStart"/>
      <w:r w:rsidR="00FC7933">
        <w:rPr>
          <w:rFonts w:eastAsiaTheme="minorEastAsia" w:cstheme="minorHAnsi"/>
          <w:sz w:val="24"/>
          <w:szCs w:val="24"/>
        </w:rPr>
        <w:t>nM</w:t>
      </w:r>
      <w:proofErr w:type="spellEnd"/>
      <w:r>
        <w:rPr>
          <w:rFonts w:eastAsiaTheme="minorEastAsia" w:cstheme="minorHAnsi"/>
          <w:sz w:val="24"/>
          <w:szCs w:val="24"/>
        </w:rPr>
        <w:t xml:space="preserve">; in which case, the total number of BMAL molecules in a cell would be ~6000. The observed number is ~25,000 </w:t>
      </w:r>
      <w:r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 </w:instrText>
      </w:r>
      <w:r w:rsidR="007074F7">
        <w:rPr>
          <w:rFonts w:eastAsiaTheme="minorEastAsia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 w:rsidR="007074F7">
        <w:rPr>
          <w:rFonts w:eastAsiaTheme="minorEastAsia" w:cstheme="minorHAnsi"/>
          <w:sz w:val="24"/>
          <w:szCs w:val="24"/>
        </w:rPr>
        <w:instrText xml:space="preserve"> ADDIN EN.CITE.DATA </w:instrText>
      </w:r>
      <w:r w:rsidR="007074F7">
        <w:rPr>
          <w:rFonts w:eastAsiaTheme="minorEastAsia" w:cstheme="minorHAnsi"/>
          <w:sz w:val="24"/>
          <w:szCs w:val="24"/>
        </w:rPr>
      </w:r>
      <w:r w:rsidR="007074F7"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[1]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 xml:space="preserve">, so </w:t>
      </w:r>
      <w:r w:rsidR="00FC7933" w:rsidRPr="00FC7933">
        <w:rPr>
          <w:rFonts w:ascii="Cambria" w:eastAsiaTheme="minorEastAsia" w:hAnsi="Cambria" w:cstheme="minorHAnsi"/>
          <w:i/>
          <w:sz w:val="24"/>
          <w:szCs w:val="24"/>
        </w:rPr>
        <w:t>Â</w:t>
      </w:r>
      <w:r w:rsidR="00FC7933" w:rsidRPr="00FC7933">
        <w:rPr>
          <w:rFonts w:ascii="Cambria" w:eastAsiaTheme="minorEastAsia" w:hAnsi="Cambria" w:cstheme="minorHAnsi"/>
          <w:sz w:val="24"/>
          <w:szCs w:val="24"/>
          <w:vertAlign w:val="subscript"/>
        </w:rPr>
        <w:t>T</w:t>
      </w:r>
      <w:r w:rsidR="00FC7933">
        <w:rPr>
          <w:rFonts w:eastAsiaTheme="minorEastAsia" w:cstheme="minorHAnsi"/>
          <w:sz w:val="24"/>
          <w:szCs w:val="24"/>
        </w:rPr>
        <w:t xml:space="preserve"> ≈ 0.4 </w:t>
      </w:r>
      <w:r>
        <w:rPr>
          <w:rFonts w:eastAsiaTheme="minorEastAsia" w:cstheme="minorHAnsi"/>
          <w:sz w:val="24"/>
          <w:szCs w:val="24"/>
        </w:rPr>
        <w:t>is probably a more realistic value for this parameter. This estimate raises another problem with the original KF model, SNF(0L3), which oscillates over a very small range,</w:t>
      </w:r>
      <w:r w:rsidR="00FC7933">
        <w:rPr>
          <w:rFonts w:eastAsiaTheme="minorEastAsia" w:cstheme="minorHAnsi"/>
          <w:sz w:val="24"/>
          <w:szCs w:val="24"/>
        </w:rPr>
        <w:t xml:space="preserve"> 0.03 &lt; </w:t>
      </w:r>
      <w:r w:rsidR="00FC7933" w:rsidRPr="00FC7933">
        <w:rPr>
          <w:rFonts w:ascii="Cambria" w:eastAsiaTheme="minorEastAsia" w:hAnsi="Cambria" w:cstheme="minorHAnsi"/>
          <w:i/>
          <w:sz w:val="24"/>
          <w:szCs w:val="24"/>
        </w:rPr>
        <w:t>Â</w:t>
      </w:r>
      <w:r w:rsidR="00FC7933" w:rsidRPr="00FC7933">
        <w:rPr>
          <w:rFonts w:ascii="Cambria" w:eastAsiaTheme="minorEastAsia" w:hAnsi="Cambria" w:cstheme="minorHAnsi"/>
          <w:sz w:val="24"/>
          <w:szCs w:val="24"/>
          <w:vertAlign w:val="subscript"/>
        </w:rPr>
        <w:t>T</w:t>
      </w:r>
      <w:r w:rsidR="00FC7933">
        <w:rPr>
          <w:rFonts w:eastAsiaTheme="minorEastAsia" w:cstheme="minorHAnsi"/>
          <w:sz w:val="24"/>
          <w:szCs w:val="24"/>
        </w:rPr>
        <w:t xml:space="preserve"> &lt; 0.1</w:t>
      </w:r>
      <w:r>
        <w:rPr>
          <w:rFonts w:eastAsiaTheme="minorEastAsia" w:cstheme="minorHAnsi"/>
          <w:sz w:val="24"/>
          <w:szCs w:val="24"/>
        </w:rPr>
        <w:t xml:space="preserve"> for </w:t>
      </w:r>
      <w:proofErr w:type="spellStart"/>
      <w:r w:rsidR="00FC7933" w:rsidRPr="002A4BF5">
        <w:rPr>
          <w:rFonts w:ascii="Cambria" w:eastAsiaTheme="minorEastAsia" w:hAnsi="Cambria" w:cstheme="minorHAnsi"/>
          <w:i/>
          <w:iCs/>
          <w:sz w:val="24"/>
          <w:szCs w:val="24"/>
        </w:rPr>
        <w:t>K̂</w:t>
      </w:r>
      <w:r w:rsidR="00FC7933"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d</w:t>
      </w:r>
      <w:proofErr w:type="spellEnd"/>
      <w:r w:rsidR="00FC7933">
        <w:rPr>
          <w:rFonts w:ascii="Cambria" w:eastAsiaTheme="minorEastAsia" w:hAnsi="Cambria" w:cstheme="minorHAnsi"/>
          <w:iCs/>
          <w:sz w:val="24"/>
          <w:szCs w:val="24"/>
        </w:rPr>
        <w:t xml:space="preserve"> </w:t>
      </w:r>
      <w:r w:rsidR="00FC7933" w:rsidRPr="006F3581">
        <w:rPr>
          <w:rFonts w:eastAsiaTheme="minorEastAsia" w:cstheme="minorHAnsi"/>
          <w:iCs/>
          <w:sz w:val="24"/>
          <w:szCs w:val="24"/>
        </w:rPr>
        <w:t>= 10</w:t>
      </w:r>
      <w:r w:rsidR="00FC7933" w:rsidRPr="006F3581">
        <w:rPr>
          <w:rFonts w:eastAsiaTheme="minorEastAsia" w:cstheme="minorHAnsi"/>
          <w:iCs/>
          <w:sz w:val="24"/>
          <w:szCs w:val="24"/>
          <w:vertAlign w:val="superscript"/>
        </w:rPr>
        <w:t>-4</w:t>
      </w:r>
      <w:r w:rsidR="00FC7933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>according to Figure 3a.</w:t>
      </w:r>
    </w:p>
    <w:p w14:paraId="3080E187" w14:textId="77777777" w:rsidR="007074F7" w:rsidRPr="00634B61" w:rsidRDefault="007074F7" w:rsidP="007074F7">
      <w:pPr>
        <w:pStyle w:val="Heading1"/>
        <w:spacing w:before="360"/>
      </w:pPr>
      <w:bookmarkStart w:id="296" w:name="_Toc49121088"/>
      <w:bookmarkStart w:id="297" w:name="_Toc49816787"/>
      <w:r w:rsidRPr="00634B61">
        <w:t>Estimation of a physically realistic range</w:t>
      </w:r>
      <w:r>
        <w:t xml:space="preserve"> of</w:t>
      </w:r>
      <w:r w:rsidRPr="00CE52C9">
        <w:rPr>
          <w:i/>
          <w:iCs/>
        </w:rPr>
        <w:t xml:space="preserve"> </w:t>
      </w:r>
      <w:proofErr w:type="spellStart"/>
      <w:r w:rsidRPr="00634B61">
        <w:rPr>
          <w:i/>
          <w:iCs/>
        </w:rPr>
        <w:t>K</w:t>
      </w:r>
      <w:r w:rsidRPr="00CE52C9">
        <w:rPr>
          <w:iCs/>
          <w:vertAlign w:val="subscript"/>
        </w:rPr>
        <w:t>d</w:t>
      </w:r>
      <w:proofErr w:type="spellEnd"/>
      <w:r>
        <w:rPr>
          <w:i/>
          <w:iCs/>
          <w:vertAlign w:val="subscript"/>
        </w:rPr>
        <w:t xml:space="preserve"> </w:t>
      </w:r>
      <w:r>
        <w:rPr>
          <w:iCs/>
        </w:rPr>
        <w:t>values</w:t>
      </w:r>
      <w:r w:rsidRPr="00634B61">
        <w:t>.</w:t>
      </w:r>
      <w:bookmarkEnd w:id="296"/>
      <w:bookmarkEnd w:id="297"/>
    </w:p>
    <w:p w14:paraId="5B58D4CE" w14:textId="77777777" w:rsidR="007074F7" w:rsidRDefault="007074F7" w:rsidP="007074F7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the above estimate of </w:t>
      </w:r>
      <w:r w:rsidRPr="002A4BF5">
        <w:rPr>
          <w:rFonts w:ascii="Cambria" w:hAnsi="Cambria" w:cs="Times New Roman"/>
          <w:i/>
          <w:sz w:val="24"/>
          <w:szCs w:val="24"/>
        </w:rPr>
        <w:t>P</w:t>
      </w:r>
      <w:r w:rsidRPr="002A4BF5">
        <w:rPr>
          <w:rFonts w:ascii="Cambria" w:hAnsi="Cambria" w:cs="Times New Roman"/>
          <w:sz w:val="24"/>
          <w:szCs w:val="24"/>
        </w:rPr>
        <w:t>*</w:t>
      </w:r>
      <w:r>
        <w:rPr>
          <w:rFonts w:cstheme="minorHAnsi"/>
          <w:sz w:val="24"/>
          <w:szCs w:val="24"/>
        </w:rPr>
        <w:t>, we find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074F7" w:rsidRPr="006B62D3" w14:paraId="500A65AC" w14:textId="77777777" w:rsidTr="000122F6">
        <w:tc>
          <w:tcPr>
            <w:tcW w:w="350" w:type="pct"/>
            <w:vAlign w:val="center"/>
          </w:tcPr>
          <w:p w14:paraId="79E8B7BA" w14:textId="77777777" w:rsidR="007074F7" w:rsidRPr="006B62D3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FDD530D" w14:textId="77777777" w:rsidR="007074F7" w:rsidRPr="006B62D3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29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acc>
                      <m:accPr>
                        <m:ctrlPr>
                          <w:ins w:id="299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0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30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sSup>
                      <m:sSupPr>
                        <m:ctrlPr>
                          <w:ins w:id="302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0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30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unbind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30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bind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ins w:id="306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25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8C81CED" w14:textId="35F468ED" w:rsidR="007074F7" w:rsidRPr="006B62D3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07" w:name="_Ref42558685"/>
            <w:r w:rsidRPr="006B62D3">
              <w:rPr>
                <w:sz w:val="24"/>
                <w:szCs w:val="24"/>
              </w:rPr>
              <w:t>(S</w:t>
            </w:r>
            <w:r w:rsidRPr="006B62D3">
              <w:rPr>
                <w:sz w:val="24"/>
                <w:szCs w:val="24"/>
              </w:rPr>
              <w:fldChar w:fldCharType="begin"/>
            </w:r>
            <w:r w:rsidRPr="006B62D3">
              <w:rPr>
                <w:sz w:val="24"/>
                <w:szCs w:val="24"/>
              </w:rPr>
              <w:instrText xml:space="preserve"> SEQ Equation \* ARABIC </w:instrText>
            </w:r>
            <w:r w:rsidRPr="006B62D3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5</w:t>
            </w:r>
            <w:r w:rsidRPr="006B62D3">
              <w:rPr>
                <w:noProof/>
                <w:sz w:val="24"/>
                <w:szCs w:val="24"/>
              </w:rPr>
              <w:fldChar w:fldCharType="end"/>
            </w:r>
            <w:r w:rsidRPr="006B62D3">
              <w:rPr>
                <w:sz w:val="24"/>
                <w:szCs w:val="24"/>
              </w:rPr>
              <w:t>)</w:t>
            </w:r>
            <w:bookmarkEnd w:id="307"/>
          </w:p>
        </w:tc>
      </w:tr>
    </w:tbl>
    <w:p w14:paraId="39EB4C74" w14:textId="77777777" w:rsidR="007074F7" w:rsidRDefault="007074F7" w:rsidP="007074F7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 w:rsidRPr="001F56F9">
        <w:rPr>
          <w:rFonts w:eastAsiaTheme="minorEastAsia" w:cstheme="minorHAnsi"/>
          <w:sz w:val="24"/>
          <w:szCs w:val="24"/>
        </w:rPr>
        <w:t xml:space="preserve">To estimate a reasonable upper limit for </w:t>
      </w:r>
      <w:proofErr w:type="spellStart"/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k</w:t>
      </w:r>
      <w:r w:rsidRPr="002A4BF5">
        <w:rPr>
          <w:rFonts w:ascii="Cambria" w:eastAsiaTheme="minorEastAsia" w:hAnsi="Cambria" w:cstheme="minorHAnsi"/>
          <w:sz w:val="24"/>
          <w:szCs w:val="24"/>
          <w:vertAlign w:val="subscript"/>
        </w:rPr>
        <w:t>bind</w:t>
      </w:r>
      <w:proofErr w:type="spellEnd"/>
      <w:r w:rsidRPr="001F56F9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 xml:space="preserve">we must consider </w:t>
      </w:r>
      <w:r w:rsidRPr="001F56F9">
        <w:rPr>
          <w:rFonts w:eastAsiaTheme="minorEastAsia" w:cstheme="minorHAnsi"/>
          <w:sz w:val="24"/>
          <w:szCs w:val="24"/>
        </w:rPr>
        <w:t>the</w:t>
      </w:r>
      <w:r>
        <w:rPr>
          <w:rFonts w:eastAsiaTheme="minorEastAsia" w:cstheme="minorHAnsi"/>
          <w:sz w:val="24"/>
          <w:szCs w:val="24"/>
        </w:rPr>
        <w:t xml:space="preserve"> probability that</w:t>
      </w:r>
      <w:r w:rsidRPr="001F56F9">
        <w:rPr>
          <w:rFonts w:eastAsiaTheme="minorEastAsia" w:cstheme="minorHAnsi"/>
          <w:sz w:val="24"/>
          <w:szCs w:val="24"/>
        </w:rPr>
        <w:t xml:space="preserve"> PER and BMAL </w:t>
      </w:r>
      <w:r>
        <w:rPr>
          <w:rFonts w:eastAsiaTheme="minorEastAsia" w:cstheme="minorHAnsi"/>
          <w:sz w:val="24"/>
          <w:szCs w:val="24"/>
        </w:rPr>
        <w:t>will collide and bind.</w:t>
      </w:r>
      <w:r w:rsidRPr="001F56F9">
        <w:rPr>
          <w:rFonts w:eastAsiaTheme="minorEastAsia" w:cstheme="minorHAnsi"/>
          <w:sz w:val="24"/>
          <w:szCs w:val="24"/>
        </w:rPr>
        <w:t xml:space="preserve"> For two spherical molecules with diffusion coefficients </w:t>
      </w:r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D</w:t>
      </w:r>
      <w:r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1</w:t>
      </w:r>
      <w:r w:rsidRPr="001F56F9">
        <w:rPr>
          <w:rFonts w:eastAsiaTheme="minorEastAsia" w:cstheme="minorHAnsi"/>
          <w:i/>
          <w:iCs/>
          <w:sz w:val="24"/>
          <w:szCs w:val="24"/>
          <w:vertAlign w:val="subscript"/>
        </w:rPr>
        <w:t xml:space="preserve"> </w:t>
      </w:r>
      <w:r w:rsidRPr="001F56F9">
        <w:rPr>
          <w:rFonts w:eastAsiaTheme="minorEastAsia" w:cstheme="minorHAnsi"/>
          <w:sz w:val="24"/>
          <w:szCs w:val="24"/>
        </w:rPr>
        <w:t xml:space="preserve">and </w:t>
      </w:r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D</w:t>
      </w:r>
      <w:r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2</w:t>
      </w:r>
      <w:r w:rsidRPr="001F56F9">
        <w:rPr>
          <w:rFonts w:eastAsiaTheme="minorEastAsia" w:cstheme="minorHAnsi"/>
          <w:sz w:val="24"/>
          <w:szCs w:val="24"/>
        </w:rPr>
        <w:t xml:space="preserve">, and radii </w:t>
      </w:r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R</w:t>
      </w:r>
      <w:r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1</w:t>
      </w:r>
      <w:r w:rsidRPr="001F56F9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Pr="001F56F9">
        <w:rPr>
          <w:rFonts w:eastAsiaTheme="minorEastAsia" w:cstheme="minorHAnsi"/>
          <w:sz w:val="24"/>
          <w:szCs w:val="24"/>
        </w:rPr>
        <w:t xml:space="preserve">and </w:t>
      </w:r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R</w:t>
      </w:r>
      <w:r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2</w:t>
      </w:r>
      <w:r w:rsidRPr="001F56F9">
        <w:rPr>
          <w:rFonts w:eastAsiaTheme="minorEastAsia" w:cstheme="minorHAnsi"/>
          <w:sz w:val="24"/>
          <w:szCs w:val="24"/>
        </w:rPr>
        <w:t xml:space="preserve">, the </w:t>
      </w:r>
      <w:proofErr w:type="spellStart"/>
      <w:r w:rsidRPr="001F56F9">
        <w:rPr>
          <w:rFonts w:eastAsiaTheme="minorEastAsia" w:cstheme="minorHAnsi"/>
          <w:sz w:val="24"/>
          <w:szCs w:val="24"/>
        </w:rPr>
        <w:t>Smoluchowski</w:t>
      </w:r>
      <w:proofErr w:type="spellEnd"/>
      <w:r w:rsidRPr="001F56F9">
        <w:rPr>
          <w:rFonts w:eastAsiaTheme="minorEastAsia" w:cstheme="minorHAnsi"/>
          <w:sz w:val="24"/>
          <w:szCs w:val="24"/>
        </w:rPr>
        <w:t xml:space="preserve"> rate</w:t>
      </w:r>
      <w:r>
        <w:rPr>
          <w:rFonts w:eastAsiaTheme="minorEastAsia" w:cstheme="minorHAnsi"/>
          <w:sz w:val="24"/>
          <w:szCs w:val="24"/>
        </w:rPr>
        <w:t xml:space="preserve"> constant</w:t>
      </w:r>
      <w:r w:rsidRPr="00B36837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for diffusion-</w:t>
      </w:r>
      <w:r w:rsidRPr="001F56F9">
        <w:rPr>
          <w:rFonts w:eastAsiaTheme="minorEastAsia" w:cstheme="minorHAnsi"/>
          <w:sz w:val="24"/>
          <w:szCs w:val="24"/>
        </w:rPr>
        <w:t>limited collision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ADDIN EN.CITE &lt;EndNote&gt;&lt;Cite&gt;&lt;Year&gt;2000&lt;/Year&gt;&lt;RecNum&gt;4713&lt;/RecNum&gt;&lt;DisplayText&gt;[3]&lt;/DisplayText&gt;&lt;record&gt;&lt;rec-number&gt;4713&lt;/rec-number&gt;&lt;foreign-keys&gt;&lt;key app="EN" db-id="fetzf2ww9wedetexavmpprzdfffsfax5p5zp" timestamp="1598237068" guid="7aaa28db-9dbc-4fad-bdc0-46bf2d1069f8"&gt;4713&lt;/key&gt;&lt;/foreign-keys&gt;&lt;ref-type name="Web Page"&gt;12&lt;/ref-type&gt;&lt;contributors&gt;&lt;/contributors&gt;&lt;titles&gt;&lt;title&gt;Rates of Diffusion-Controlled Reactions&lt;/title&gt;&lt;/titles&gt;&lt;dates&gt;&lt;year&gt;2000&lt;/year&gt;&lt;/dates&gt;&lt;urls&gt;&lt;related-urls&gt;&lt;url&gt;https://www.ks.uiuc.edu/Services/Class/PHYS498/LectureNotes/chp8.pdf&lt;/url&gt;&lt;/related-urls&gt;&lt;/urls&gt;&lt;research-notes&gt;Phys; diffusion-limited collision rate&lt;/research-notes&gt;&lt;/record&gt;&lt;/Cite&gt;&lt;/EndNote&gt;</w:instrText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[3]</w:t>
      </w:r>
      <w:r>
        <w:rPr>
          <w:rFonts w:eastAsiaTheme="minorEastAsia" w:cstheme="minorHAnsi"/>
          <w:sz w:val="24"/>
          <w:szCs w:val="24"/>
        </w:rPr>
        <w:fldChar w:fldCharType="end"/>
      </w:r>
      <w:r w:rsidRPr="001F56F9">
        <w:rPr>
          <w:rFonts w:eastAsiaTheme="minorEastAsia" w:cstheme="minorHAnsi"/>
          <w:sz w:val="24"/>
          <w:szCs w:val="24"/>
        </w:rPr>
        <w:t xml:space="preserve"> is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7929"/>
        <w:gridCol w:w="594"/>
      </w:tblGrid>
      <w:tr w:rsidR="007074F7" w:rsidRPr="007911BB" w14:paraId="0433697B" w14:textId="77777777" w:rsidTr="000122F6">
        <w:tc>
          <w:tcPr>
            <w:tcW w:w="350" w:type="pct"/>
            <w:vAlign w:val="center"/>
          </w:tcPr>
          <w:p w14:paraId="12E0D73C" w14:textId="77777777" w:rsidR="007074F7" w:rsidRPr="007911BB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56ADCB26" w14:textId="77777777" w:rsidR="007074F7" w:rsidRPr="007911BB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08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=4π</m:t>
                </m:r>
                <m:d>
                  <m:dPr>
                    <m:ctrlPr>
                      <w:ins w:id="309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310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31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ins w:id="31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ins w:id="313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64574D0A" w14:textId="38F47012" w:rsidR="007074F7" w:rsidRPr="007911BB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14" w:name="_Ref42558777"/>
            <w:r w:rsidRPr="007911BB">
              <w:rPr>
                <w:sz w:val="24"/>
                <w:szCs w:val="24"/>
              </w:rPr>
              <w:t>(S</w:t>
            </w:r>
            <w:r w:rsidRPr="007911BB">
              <w:rPr>
                <w:sz w:val="24"/>
                <w:szCs w:val="24"/>
              </w:rPr>
              <w:fldChar w:fldCharType="begin"/>
            </w:r>
            <w:r w:rsidRPr="007911BB">
              <w:rPr>
                <w:sz w:val="24"/>
                <w:szCs w:val="24"/>
              </w:rPr>
              <w:instrText xml:space="preserve"> SEQ Equation \* ARABIC </w:instrText>
            </w:r>
            <w:r w:rsidRPr="007911BB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6</w:t>
            </w:r>
            <w:r w:rsidRPr="007911BB">
              <w:rPr>
                <w:noProof/>
                <w:sz w:val="24"/>
                <w:szCs w:val="24"/>
              </w:rPr>
              <w:fldChar w:fldCharType="end"/>
            </w:r>
            <w:r w:rsidRPr="007911BB">
              <w:rPr>
                <w:sz w:val="24"/>
                <w:szCs w:val="24"/>
              </w:rPr>
              <w:t>)</w:t>
            </w:r>
            <w:bookmarkEnd w:id="314"/>
          </w:p>
        </w:tc>
      </w:tr>
      <w:tr w:rsidR="007074F7" w:rsidRPr="007911BB" w14:paraId="0AEB98C5" w14:textId="77777777" w:rsidTr="000122F6">
        <w:tc>
          <w:tcPr>
            <w:tcW w:w="350" w:type="pct"/>
            <w:vAlign w:val="center"/>
          </w:tcPr>
          <w:p w14:paraId="436235ED" w14:textId="77777777" w:rsidR="007074F7" w:rsidRPr="007911BB" w:rsidRDefault="007074F7" w:rsidP="000122F6">
            <w:pPr>
              <w:rPr>
                <w:sz w:val="24"/>
                <w:szCs w:val="24"/>
              </w:rPr>
            </w:pPr>
            <w:r w:rsidRPr="007911BB">
              <w:rPr>
                <w:sz w:val="24"/>
                <w:szCs w:val="24"/>
              </w:rPr>
              <w:t>where</w:t>
            </w:r>
          </w:p>
        </w:tc>
        <w:tc>
          <w:tcPr>
            <w:tcW w:w="4300" w:type="pct"/>
            <w:vAlign w:val="center"/>
          </w:tcPr>
          <w:p w14:paraId="29BB9F50" w14:textId="77777777" w:rsidR="007074F7" w:rsidRPr="007911BB" w:rsidRDefault="007074F7" w:rsidP="000122F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1DDB8E37" w14:textId="77777777" w:rsidR="007074F7" w:rsidRPr="007911BB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</w:p>
        </w:tc>
      </w:tr>
      <w:tr w:rsidR="007074F7" w:rsidRPr="007911BB" w14:paraId="6A604E74" w14:textId="77777777" w:rsidTr="000122F6">
        <w:tc>
          <w:tcPr>
            <w:tcW w:w="350" w:type="pct"/>
            <w:vAlign w:val="center"/>
          </w:tcPr>
          <w:p w14:paraId="0B50674E" w14:textId="77777777" w:rsidR="007074F7" w:rsidRPr="007911BB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2697D57B" w14:textId="77777777" w:rsidR="007074F7" w:rsidRPr="007911BB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15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316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ins w:id="317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radPr>
                  <m:deg/>
                  <m:e>
                    <m:f>
                      <m:fPr>
                        <m:ctrlPr>
                          <w:ins w:id="318" w:author="Chen, Jing" w:date="2020-09-04T12:00:00Z"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319" w:author="Chen, Jing" w:date="2020-09-04T12:00:00Z"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320" w:author="Chen, Jing" w:date="2020-09-04T12:00:00Z"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ins w:id="321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ins w:id="322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radPr>
                  <m:deg/>
                  <m:e>
                    <m:f>
                      <m:fPr>
                        <m:ctrlPr>
                          <w:ins w:id="323" w:author="Chen, Jing" w:date="2020-09-04T12:00:00Z"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324" w:author="Chen, Jing" w:date="2020-09-04T12:00:00Z"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325" w:author="Chen, Jing" w:date="2020-09-04T12:00:00Z"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50" w:type="pct"/>
            <w:vAlign w:val="center"/>
          </w:tcPr>
          <w:p w14:paraId="29E5A7BA" w14:textId="75BF8F1E" w:rsidR="007074F7" w:rsidRPr="007911BB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26" w:name="_Ref42558778"/>
            <w:r w:rsidRPr="007911BB">
              <w:rPr>
                <w:sz w:val="24"/>
                <w:szCs w:val="24"/>
              </w:rPr>
              <w:t>(S</w:t>
            </w:r>
            <w:r w:rsidRPr="007911BB">
              <w:rPr>
                <w:sz w:val="24"/>
                <w:szCs w:val="24"/>
              </w:rPr>
              <w:fldChar w:fldCharType="begin"/>
            </w:r>
            <w:r w:rsidRPr="007911BB">
              <w:rPr>
                <w:sz w:val="24"/>
                <w:szCs w:val="24"/>
              </w:rPr>
              <w:instrText xml:space="preserve"> SEQ Equation \* ARABIC </w:instrText>
            </w:r>
            <w:r w:rsidRPr="007911BB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7</w:t>
            </w:r>
            <w:r w:rsidRPr="007911BB">
              <w:rPr>
                <w:noProof/>
                <w:sz w:val="24"/>
                <w:szCs w:val="24"/>
              </w:rPr>
              <w:fldChar w:fldCharType="end"/>
            </w:r>
            <w:r w:rsidRPr="007911BB">
              <w:rPr>
                <w:sz w:val="24"/>
                <w:szCs w:val="24"/>
              </w:rPr>
              <w:t>)</w:t>
            </w:r>
            <w:bookmarkEnd w:id="326"/>
          </w:p>
        </w:tc>
      </w:tr>
    </w:tbl>
    <w:p w14:paraId="0BAEA7B6" w14:textId="59BDEC35" w:rsidR="007074F7" w:rsidRDefault="007074F7" w:rsidP="007074F7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and </w:t>
      </w:r>
      <w:r w:rsidRPr="002A4BF5">
        <w:rPr>
          <w:rFonts w:ascii="Cambria" w:eastAsiaTheme="minorEastAsia" w:hAnsi="Cambria" w:cs="Times New Roman"/>
          <w:i/>
          <w:sz w:val="24"/>
          <w:szCs w:val="24"/>
        </w:rPr>
        <w:t>N</w:t>
      </w:r>
      <w:r w:rsidRPr="002A4BF5">
        <w:rPr>
          <w:rFonts w:ascii="Cambria" w:eastAsiaTheme="minorEastAsia" w:hAnsi="Cambria" w:cs="Times New Roman"/>
          <w:sz w:val="24"/>
          <w:szCs w:val="24"/>
          <w:vertAlign w:val="subscript"/>
        </w:rPr>
        <w:t>A</w:t>
      </w:r>
      <w:r>
        <w:rPr>
          <w:rFonts w:eastAsiaTheme="minorEastAsia" w:cstheme="minorHAnsi"/>
          <w:sz w:val="24"/>
          <w:szCs w:val="24"/>
        </w:rPr>
        <w:t xml:space="preserve"> is Avogadro’s number. </w:t>
      </w:r>
      <w:r w:rsidRPr="001F56F9">
        <w:rPr>
          <w:rFonts w:eastAsiaTheme="minorEastAsia" w:cstheme="minorHAnsi"/>
          <w:sz w:val="24"/>
          <w:szCs w:val="24"/>
        </w:rPr>
        <w:t xml:space="preserve">For reactant molecules with similar sizes and diffusion coefficients, </w:t>
      </w:r>
      <w:proofErr w:type="spellStart"/>
      <w:r>
        <w:rPr>
          <w:rFonts w:eastAsiaTheme="minorEastAsia" w:cstheme="minorHAnsi"/>
          <w:sz w:val="24"/>
          <w:szCs w:val="24"/>
        </w:rPr>
        <w:t>Eqs</w:t>
      </w:r>
      <w:proofErr w:type="spellEnd"/>
      <w:r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REF _Ref42558777 \h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 w:rsidRPr="007911BB">
        <w:rPr>
          <w:sz w:val="24"/>
          <w:szCs w:val="24"/>
        </w:rPr>
        <w:t>(S</w:t>
      </w:r>
      <w:r>
        <w:rPr>
          <w:noProof/>
          <w:sz w:val="24"/>
          <w:szCs w:val="24"/>
        </w:rPr>
        <w:t>6</w:t>
      </w:r>
      <w:r w:rsidRPr="007911BB">
        <w:rPr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>-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REF _Ref42558778 \h </w:instrText>
      </w:r>
      <w:r>
        <w:rPr>
          <w:rFonts w:eastAsiaTheme="minorEastAsia" w:cstheme="minorHAnsi"/>
          <w:sz w:val="24"/>
          <w:szCs w:val="24"/>
        </w:rPr>
      </w:r>
      <w:r>
        <w:rPr>
          <w:rFonts w:eastAsiaTheme="minorEastAsia" w:cstheme="minorHAnsi"/>
          <w:sz w:val="24"/>
          <w:szCs w:val="24"/>
        </w:rPr>
        <w:fldChar w:fldCharType="separate"/>
      </w:r>
      <w:r w:rsidRPr="007911BB">
        <w:rPr>
          <w:sz w:val="24"/>
          <w:szCs w:val="24"/>
        </w:rPr>
        <w:t>(S</w:t>
      </w:r>
      <w:r>
        <w:rPr>
          <w:noProof/>
          <w:sz w:val="24"/>
          <w:szCs w:val="24"/>
        </w:rPr>
        <w:t>7</w:t>
      </w:r>
      <w:r w:rsidRPr="007911BB">
        <w:rPr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fldChar w:fldCharType="end"/>
      </w:r>
      <w:r w:rsidRPr="001F56F9">
        <w:rPr>
          <w:rFonts w:eastAsiaTheme="minorEastAsia" w:cstheme="minorHAnsi"/>
          <w:sz w:val="24"/>
          <w:szCs w:val="24"/>
        </w:rPr>
        <w:t xml:space="preserve"> can be simplified 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074F7" w:rsidRPr="006B62D3" w14:paraId="2DA972A0" w14:textId="77777777" w:rsidTr="000122F6">
        <w:tc>
          <w:tcPr>
            <w:tcW w:w="350" w:type="pct"/>
            <w:vAlign w:val="center"/>
          </w:tcPr>
          <w:p w14:paraId="4664B65A" w14:textId="77777777" w:rsidR="007074F7" w:rsidRPr="006B62D3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20B46E3E" w14:textId="77777777" w:rsidR="007074F7" w:rsidRPr="006B62D3" w:rsidRDefault="00BC55AD" w:rsidP="000122F6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ins w:id="327" w:author="Chen, Jing" w:date="2020-09-04T12:00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=16πDR</m:t>
              </m:r>
              <m:sSub>
                <m:sSubPr>
                  <m:ctrlPr>
                    <w:ins w:id="328" w:author="Chen, Jing" w:date="2020-09-04T12:00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oMath>
            <w:r w:rsidR="007074F7">
              <w:rPr>
                <w:rFonts w:eastAsiaTheme="minorEastAsia"/>
                <w:sz w:val="24"/>
                <w:szCs w:val="24"/>
              </w:rPr>
              <w:t>;</w:t>
            </w:r>
          </w:p>
        </w:tc>
        <w:tc>
          <w:tcPr>
            <w:tcW w:w="350" w:type="pct"/>
            <w:vAlign w:val="center"/>
          </w:tcPr>
          <w:p w14:paraId="44F6084E" w14:textId="1CF0B41F" w:rsidR="007074F7" w:rsidRPr="006B62D3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29" w:name="_Ref42558832"/>
            <w:r w:rsidRPr="006B62D3">
              <w:rPr>
                <w:sz w:val="24"/>
                <w:szCs w:val="24"/>
              </w:rPr>
              <w:t>(S</w:t>
            </w:r>
            <w:r w:rsidRPr="006B62D3">
              <w:rPr>
                <w:sz w:val="24"/>
                <w:szCs w:val="24"/>
              </w:rPr>
              <w:fldChar w:fldCharType="begin"/>
            </w:r>
            <w:r w:rsidRPr="006B62D3">
              <w:rPr>
                <w:sz w:val="24"/>
                <w:szCs w:val="24"/>
              </w:rPr>
              <w:instrText xml:space="preserve"> SEQ Equation \* ARABIC </w:instrText>
            </w:r>
            <w:r w:rsidRPr="006B62D3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8</w:t>
            </w:r>
            <w:r w:rsidRPr="006B62D3">
              <w:rPr>
                <w:noProof/>
                <w:sz w:val="24"/>
                <w:szCs w:val="24"/>
              </w:rPr>
              <w:fldChar w:fldCharType="end"/>
            </w:r>
            <w:r w:rsidRPr="006B62D3">
              <w:rPr>
                <w:sz w:val="24"/>
                <w:szCs w:val="24"/>
              </w:rPr>
              <w:t>)</w:t>
            </w:r>
            <w:bookmarkEnd w:id="329"/>
          </w:p>
        </w:tc>
      </w:tr>
    </w:tbl>
    <w:p w14:paraId="589F393E" w14:textId="77777777" w:rsidR="007074F7" w:rsidRPr="00B92315" w:rsidRDefault="007074F7" w:rsidP="007074F7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hence, t</w:t>
      </w:r>
      <w:r w:rsidRPr="001F56F9">
        <w:rPr>
          <w:rFonts w:eastAsiaTheme="minorEastAsia" w:cstheme="minorHAnsi"/>
          <w:sz w:val="24"/>
          <w:szCs w:val="24"/>
        </w:rPr>
        <w:t xml:space="preserve">he </w:t>
      </w:r>
      <w:proofErr w:type="spellStart"/>
      <w:r w:rsidRPr="001F56F9">
        <w:rPr>
          <w:rFonts w:eastAsiaTheme="minorEastAsia" w:cstheme="minorHAnsi"/>
          <w:sz w:val="24"/>
          <w:szCs w:val="24"/>
        </w:rPr>
        <w:t>Smoluchowski</w:t>
      </w:r>
      <w:proofErr w:type="spellEnd"/>
      <w:r w:rsidRPr="001F56F9">
        <w:rPr>
          <w:rFonts w:eastAsiaTheme="minorEastAsia" w:cstheme="minorHAnsi"/>
          <w:sz w:val="24"/>
          <w:szCs w:val="24"/>
        </w:rPr>
        <w:t xml:space="preserve"> rate</w:t>
      </w:r>
      <w:r>
        <w:rPr>
          <w:rFonts w:eastAsiaTheme="minorEastAsia" w:cstheme="minorHAnsi"/>
          <w:sz w:val="24"/>
          <w:szCs w:val="24"/>
        </w:rPr>
        <w:t xml:space="preserve"> constant</w:t>
      </w:r>
      <w:r w:rsidRPr="001F56F9">
        <w:rPr>
          <w:rFonts w:eastAsiaTheme="minorEastAsia" w:cstheme="minorHAnsi"/>
          <w:sz w:val="24"/>
          <w:szCs w:val="24"/>
        </w:rPr>
        <w:t xml:space="preserve"> for </w:t>
      </w:r>
      <w:r>
        <w:rPr>
          <w:rFonts w:eastAsiaTheme="minorEastAsia" w:cstheme="minorHAnsi"/>
          <w:sz w:val="24"/>
          <w:szCs w:val="24"/>
        </w:rPr>
        <w:t>the association of two proteins</w:t>
      </w:r>
      <w:r w:rsidRPr="001F56F9">
        <w:rPr>
          <w:rFonts w:eastAsiaTheme="minorEastAsia" w:cstheme="minorHAnsi"/>
          <w:sz w:val="24"/>
          <w:szCs w:val="24"/>
        </w:rPr>
        <w:t xml:space="preserve"> with </w:t>
      </w:r>
      <w:r>
        <w:rPr>
          <w:rFonts w:eastAsiaTheme="minorEastAsia" w:cstheme="minorHAnsi"/>
          <w:sz w:val="24"/>
          <w:szCs w:val="24"/>
        </w:rPr>
        <w:t>radii</w:t>
      </w:r>
      <w:r w:rsidRPr="001F56F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2</w:t>
      </w:r>
      <w:r w:rsidRPr="001F56F9">
        <w:rPr>
          <w:rFonts w:eastAsiaTheme="minorEastAsia" w:cstheme="minorHAnsi"/>
          <w:sz w:val="24"/>
          <w:szCs w:val="24"/>
        </w:rPr>
        <w:t xml:space="preserve"> nm</w:t>
      </w:r>
      <w:r>
        <w:rPr>
          <w:rFonts w:eastAsiaTheme="minorEastAsia" w:cstheme="minorHAnsi"/>
          <w:sz w:val="24"/>
          <w:szCs w:val="24"/>
        </w:rPr>
        <w:t xml:space="preserve"> and diffusion constants of 15 μm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s</w:t>
      </w:r>
      <w:r w:rsidRPr="00A979A2">
        <w:rPr>
          <w:rFonts w:eastAsiaTheme="minorEastAsia" w:cstheme="minorHAnsi"/>
          <w:sz w:val="24"/>
          <w:szCs w:val="24"/>
          <w:vertAlign w:val="superscript"/>
        </w:rPr>
        <w:t>−1</w:t>
      </w:r>
      <w:r>
        <w:rPr>
          <w:rFonts w:eastAsiaTheme="minorEastAsia" w:cstheme="minorHAnsi"/>
          <w:sz w:val="24"/>
          <w:szCs w:val="24"/>
          <w:vertAlign w:val="superscript"/>
        </w:rPr>
        <w:t xml:space="preserve"> </w:t>
      </w:r>
      <w:r>
        <w:rPr>
          <w:rFonts w:eastAsiaTheme="minorEastAsia" w:cstheme="minorHAnsi"/>
          <w:sz w:val="24"/>
          <w:szCs w:val="24"/>
        </w:rPr>
        <w:t>would be ~</w:t>
      </w:r>
      <w:r w:rsidRPr="001F56F9">
        <w:rPr>
          <w:rFonts w:eastAsiaTheme="minorEastAsia" w:cstheme="minorHAnsi"/>
          <w:sz w:val="24"/>
          <w:szCs w:val="24"/>
        </w:rPr>
        <w:t>10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9</w:t>
      </w:r>
      <w:r w:rsidRPr="001F56F9">
        <w:rPr>
          <w:rFonts w:eastAsiaTheme="minorEastAsia" w:cstheme="minorHAnsi"/>
          <w:sz w:val="24"/>
          <w:szCs w:val="24"/>
        </w:rPr>
        <w:t xml:space="preserve"> M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>Note that</w:t>
      </w:r>
      <w:r w:rsidRPr="001F56F9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1F56F9">
        <w:rPr>
          <w:rFonts w:eastAsiaTheme="minorEastAsia" w:cstheme="minorHAnsi"/>
          <w:sz w:val="24"/>
          <w:szCs w:val="24"/>
        </w:rPr>
        <w:t>Smoluchowski</w:t>
      </w:r>
      <w:r>
        <w:rPr>
          <w:rFonts w:eastAsiaTheme="minorEastAsia" w:cstheme="minorHAnsi"/>
          <w:sz w:val="24"/>
          <w:szCs w:val="24"/>
        </w:rPr>
        <w:t>’s</w:t>
      </w:r>
      <w:proofErr w:type="spellEnd"/>
      <w:r>
        <w:rPr>
          <w:rFonts w:eastAsiaTheme="minorEastAsia" w:cstheme="minorHAnsi"/>
          <w:sz w:val="24"/>
          <w:szCs w:val="24"/>
        </w:rPr>
        <w:t xml:space="preserve"> equation gives the</w:t>
      </w:r>
      <w:r w:rsidRPr="001F56F9">
        <w:rPr>
          <w:rFonts w:eastAsiaTheme="minorEastAsia" w:cstheme="minorHAnsi"/>
          <w:sz w:val="24"/>
          <w:szCs w:val="24"/>
        </w:rPr>
        <w:t xml:space="preserve"> maximum possible binding </w:t>
      </w:r>
      <w:r>
        <w:rPr>
          <w:rFonts w:eastAsiaTheme="minorEastAsia" w:cstheme="minorHAnsi"/>
          <w:sz w:val="24"/>
          <w:szCs w:val="24"/>
        </w:rPr>
        <w:t xml:space="preserve">rate </w:t>
      </w:r>
      <w:r w:rsidRPr="001F56F9">
        <w:rPr>
          <w:rFonts w:eastAsiaTheme="minorEastAsia" w:cstheme="minorHAnsi"/>
          <w:sz w:val="24"/>
          <w:szCs w:val="24"/>
        </w:rPr>
        <w:t>constant</w:t>
      </w:r>
      <w:r>
        <w:rPr>
          <w:rFonts w:eastAsiaTheme="minorEastAsia" w:cstheme="minorHAnsi"/>
          <w:sz w:val="24"/>
          <w:szCs w:val="24"/>
        </w:rPr>
        <w:t>, when every collision</w:t>
      </w:r>
      <w:r w:rsidRPr="001F56F9">
        <w:rPr>
          <w:rFonts w:eastAsiaTheme="minorEastAsia" w:cstheme="minorHAnsi"/>
          <w:sz w:val="24"/>
          <w:szCs w:val="24"/>
        </w:rPr>
        <w:t xml:space="preserve"> between reactants lead</w:t>
      </w:r>
      <w:r>
        <w:rPr>
          <w:rFonts w:eastAsiaTheme="minorEastAsia" w:cstheme="minorHAnsi"/>
          <w:sz w:val="24"/>
          <w:szCs w:val="24"/>
        </w:rPr>
        <w:t>s</w:t>
      </w:r>
      <w:r w:rsidRPr="001F56F9">
        <w:rPr>
          <w:rFonts w:eastAsiaTheme="minorEastAsia" w:cstheme="minorHAnsi"/>
          <w:sz w:val="24"/>
          <w:szCs w:val="24"/>
        </w:rPr>
        <w:t xml:space="preserve"> to </w:t>
      </w:r>
      <w:r>
        <w:rPr>
          <w:rFonts w:eastAsiaTheme="minorEastAsia" w:cstheme="minorHAnsi"/>
          <w:sz w:val="24"/>
          <w:szCs w:val="24"/>
        </w:rPr>
        <w:t xml:space="preserve">binding. </w:t>
      </w:r>
      <w:r w:rsidRPr="001F56F9">
        <w:rPr>
          <w:rFonts w:eastAsiaTheme="minorEastAsia" w:cstheme="minorHAnsi"/>
          <w:sz w:val="24"/>
          <w:szCs w:val="24"/>
        </w:rPr>
        <w:t xml:space="preserve">For </w:t>
      </w:r>
      <w:r>
        <w:rPr>
          <w:rFonts w:eastAsiaTheme="minorEastAsia" w:cstheme="minorHAnsi"/>
          <w:sz w:val="24"/>
          <w:szCs w:val="24"/>
        </w:rPr>
        <w:t xml:space="preserve">most </w:t>
      </w:r>
      <w:r w:rsidRPr="001F56F9">
        <w:rPr>
          <w:rFonts w:eastAsiaTheme="minorEastAsia" w:cstheme="minorHAnsi"/>
          <w:sz w:val="24"/>
          <w:szCs w:val="24"/>
        </w:rPr>
        <w:t>molecules</w:t>
      </w:r>
      <w:r>
        <w:rPr>
          <w:rFonts w:eastAsiaTheme="minorEastAsia" w:cstheme="minorHAnsi"/>
          <w:sz w:val="24"/>
          <w:szCs w:val="24"/>
        </w:rPr>
        <w:t>, especially</w:t>
      </w:r>
      <w:r w:rsidRPr="001F56F9">
        <w:rPr>
          <w:rFonts w:eastAsiaTheme="minorEastAsia" w:cstheme="minorHAnsi"/>
          <w:sz w:val="24"/>
          <w:szCs w:val="24"/>
        </w:rPr>
        <w:t xml:space="preserve"> proteins, the probability of reaction upon collision is actually much lower, because the proteins’ </w:t>
      </w:r>
      <w:r>
        <w:rPr>
          <w:rFonts w:eastAsiaTheme="minorEastAsia" w:cstheme="minorHAnsi"/>
          <w:sz w:val="24"/>
          <w:szCs w:val="24"/>
        </w:rPr>
        <w:t>binding</w:t>
      </w:r>
      <w:r w:rsidRPr="001F56F9">
        <w:rPr>
          <w:rFonts w:eastAsiaTheme="minorEastAsia" w:cstheme="minorHAnsi"/>
          <w:sz w:val="24"/>
          <w:szCs w:val="24"/>
        </w:rPr>
        <w:t xml:space="preserve"> sites are likely limited to a fraction of the total surface area</w:t>
      </w:r>
      <w:r>
        <w:rPr>
          <w:rFonts w:eastAsiaTheme="minorEastAsia" w:cstheme="minorHAnsi"/>
          <w:sz w:val="24"/>
          <w:szCs w:val="24"/>
        </w:rPr>
        <w:t xml:space="preserve"> and successful binding also depends on details of molecular forces at atomic scales</w:t>
      </w:r>
      <w:r w:rsidRPr="001F56F9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 xml:space="preserve"> The typical range of measured binding rates between proteins is 0.5-5×10</w:t>
      </w:r>
      <w:r w:rsidRPr="004D003C">
        <w:rPr>
          <w:rFonts w:eastAsiaTheme="minorEastAsia" w:cstheme="minorHAnsi"/>
          <w:sz w:val="24"/>
          <w:szCs w:val="24"/>
          <w:vertAlign w:val="superscript"/>
        </w:rPr>
        <w:t>6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1F56F9">
        <w:rPr>
          <w:rFonts w:eastAsiaTheme="minorEastAsia" w:cstheme="minorHAnsi"/>
          <w:sz w:val="24"/>
          <w:szCs w:val="24"/>
        </w:rPr>
        <w:t>M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ADDIN EN.CITE &lt;EndNote&gt;&lt;Cite&gt;&lt;Author&gt;Northrup&lt;/Author&gt;&lt;Year&gt;1992&lt;/Year&gt;&lt;RecNum&gt;912&lt;/RecNum&gt;&lt;DisplayText&gt;[4]&lt;/DisplayText&gt;&lt;record&gt;&lt;rec-number&gt;912&lt;/rec-number&gt;&lt;foreign-keys&gt;&lt;key app="EN" db-id="fetzf2ww9wedetexavmpprzdfffsfax5p5zp" timestamp="0" guid="e02e8192-9e9e-4189-b0b2-2e77c56aae06"&gt;912&lt;/key&gt;&lt;/foreign-keys&gt;&lt;ref-type name="Journal Article"&gt;17&lt;/ref-type&gt;&lt;contributors&gt;&lt;authors&gt;&lt;author&gt;Northrup, S. H.&lt;/author&gt;&lt;author&gt;Erickson, H. P.&lt;/author&gt;&lt;/authors&gt;&lt;/contributors&gt;&lt;auth-address&gt;Department of Chemistry, Tennessee Technological University, Cookeville 38505.&lt;/auth-address&gt;&lt;titles&gt;&lt;title&gt;Kinetics of protein-protein association explained by Brownian dynamics computer simulation&lt;/title&gt;&lt;secondary-title&gt;Proc Natl Acad Sci U S A&lt;/secondary-title&gt;&lt;alt-title&gt;P Natl Acad Sci USA&amp;#xD;P Natl Acad Sci USA&lt;/alt-title&gt;&lt;/titles&gt;&lt;periodical&gt;&lt;full-title&gt;Proc Natl Acad Sci U S A&lt;/full-title&gt;&lt;abbr-1&gt;Proceedings of the National Academy of Sciences of the United States of America&lt;/abbr-1&gt;&lt;/periodical&gt;&lt;pages&gt;3338-42&lt;/pages&gt;&lt;volume&gt;89&lt;/volume&gt;&lt;number&gt;8&lt;/number&gt;&lt;keywords&gt;&lt;keyword&gt;*Computer Simulation&lt;/keyword&gt;&lt;keyword&gt;Kinetics&lt;/keyword&gt;&lt;keyword&gt;Mathematics&lt;/keyword&gt;&lt;keyword&gt;Protein Binding&lt;/keyword&gt;&lt;keyword&gt;Protein Conformation&lt;/keyword&gt;&lt;keyword&gt;Proteins/*chemistry/metabolism&lt;/keyword&gt;&lt;/keywords&gt;&lt;dates&gt;&lt;year&gt;1992&lt;/year&gt;&lt;pub-dates&gt;&lt;date&gt;Apr 15&lt;/date&gt;&lt;/pub-dates&gt;&lt;/dates&gt;&lt;isbn&gt;0027-8424 (Print)&amp;#xD;0027-8424 (Linking)&lt;/isbn&gt;&lt;accession-num&gt;1565624&lt;/accession-num&gt;&lt;urls&gt;&lt;related-urls&gt;&lt;url&gt;https://www.ncbi.nlm.nih.gov/pubmed/1565624&lt;/url&gt;&lt;url&gt;http://www.pnas.org/content/pnas/89/8/3338.full.pdf&lt;/url&gt;&lt;/related-urls&gt;&lt;/urls&gt;&lt;custom2&gt;PMC48862&lt;/custom2&gt;&lt;research-notes&gt;Phys; rate of protein-protein binding ~ 0.5~5x10^6/M/s, fastest ~ 10^8/M/s (insulin dimer. w/ strong electrostatic), diffusion limit ~10^9/M/s&lt;/research-notes&gt;&lt;language&gt;English&lt;/language&gt;&lt;/record&gt;&lt;/Cite&gt;&lt;/EndNote&gt;</w:instrText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[4]</w:t>
      </w:r>
      <w:r>
        <w:rPr>
          <w:rFonts w:eastAsiaTheme="minorEastAsia" w:cstheme="minorHAnsi"/>
          <w:sz w:val="24"/>
          <w:szCs w:val="24"/>
        </w:rPr>
        <w:fldChar w:fldCharType="end"/>
      </w:r>
      <w:r>
        <w:rPr>
          <w:rFonts w:eastAsiaTheme="minorEastAsia" w:cstheme="minorHAnsi"/>
          <w:sz w:val="24"/>
          <w:szCs w:val="24"/>
        </w:rPr>
        <w:t>.</w:t>
      </w:r>
    </w:p>
    <w:p w14:paraId="6F63E68C" w14:textId="6F3C6306" w:rsidR="007074F7" w:rsidRDefault="007074F7" w:rsidP="007074F7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rate constant, </w:t>
      </w:r>
      <w:proofErr w:type="spellStart"/>
      <w:r w:rsidRPr="002A4BF5">
        <w:rPr>
          <w:rFonts w:ascii="Cambria" w:eastAsiaTheme="minorEastAsia" w:hAnsi="Cambria" w:cs="Times New Roman"/>
          <w:i/>
          <w:sz w:val="24"/>
          <w:szCs w:val="24"/>
        </w:rPr>
        <w:t>k</w:t>
      </w:r>
      <w:r w:rsidRPr="002A4BF5">
        <w:rPr>
          <w:rFonts w:ascii="Cambria" w:eastAsiaTheme="minorEastAsia" w:hAnsi="Cambria" w:cs="Times New Roman"/>
          <w:sz w:val="24"/>
          <w:szCs w:val="24"/>
          <w:vertAlign w:val="subscript"/>
        </w:rPr>
        <w:t>unbind</w:t>
      </w:r>
      <w:proofErr w:type="spellEnd"/>
      <w:r>
        <w:rPr>
          <w:rFonts w:eastAsiaTheme="minorEastAsia" w:cstheme="minorHAnsi"/>
          <w:sz w:val="24"/>
          <w:szCs w:val="24"/>
        </w:rPr>
        <w:t xml:space="preserve">, for the dissociation of </w:t>
      </w:r>
      <w:proofErr w:type="gramStart"/>
      <w:r>
        <w:rPr>
          <w:rFonts w:eastAsiaTheme="minorEastAsia" w:cstheme="minorHAnsi"/>
          <w:sz w:val="24"/>
          <w:szCs w:val="24"/>
        </w:rPr>
        <w:t>PER:BMAL</w:t>
      </w:r>
      <w:proofErr w:type="gramEnd"/>
      <w:r>
        <w:rPr>
          <w:rFonts w:eastAsiaTheme="minorEastAsia" w:cstheme="minorHAnsi"/>
          <w:sz w:val="24"/>
          <w:szCs w:val="24"/>
        </w:rPr>
        <w:t xml:space="preserve"> complexes can be estimated from the residence </w:t>
      </w:r>
      <w:r w:rsidRPr="001F56F9">
        <w:rPr>
          <w:rFonts w:eastAsiaTheme="minorEastAsia" w:cstheme="minorHAnsi"/>
          <w:sz w:val="24"/>
          <w:szCs w:val="24"/>
        </w:rPr>
        <w:t xml:space="preserve">time </w:t>
      </w:r>
      <w:r>
        <w:rPr>
          <w:rFonts w:eastAsiaTheme="minorEastAsia" w:cstheme="minorHAnsi"/>
          <w:sz w:val="24"/>
          <w:szCs w:val="24"/>
        </w:rPr>
        <w:t>of the</w:t>
      </w:r>
      <w:r w:rsidRPr="001F56F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complex, which</w:t>
      </w:r>
      <w:r w:rsidRPr="001F56F9">
        <w:rPr>
          <w:rFonts w:eastAsiaTheme="minorEastAsia" w:cstheme="minorHAnsi"/>
          <w:sz w:val="24"/>
          <w:szCs w:val="24"/>
        </w:rPr>
        <w:t xml:space="preserve"> is </w:t>
      </w:r>
      <w:r>
        <w:rPr>
          <w:rFonts w:eastAsiaTheme="minorEastAsia" w:cstheme="minorHAnsi"/>
          <w:sz w:val="24"/>
          <w:szCs w:val="24"/>
        </w:rPr>
        <w:t xml:space="preserve">likely to be </w:t>
      </w:r>
      <w:r w:rsidRPr="001F56F9">
        <w:rPr>
          <w:rFonts w:eastAsiaTheme="minorEastAsia" w:cstheme="minorHAnsi"/>
          <w:sz w:val="24"/>
          <w:szCs w:val="24"/>
        </w:rPr>
        <w:t xml:space="preserve">on the order of </w:t>
      </w:r>
      <w:r>
        <w:rPr>
          <w:rFonts w:eastAsiaTheme="minorEastAsia" w:cstheme="minorHAnsi"/>
          <w:sz w:val="24"/>
          <w:szCs w:val="24"/>
        </w:rPr>
        <w:t xml:space="preserve">minutes.  So, </w:t>
      </w:r>
      <w:proofErr w:type="spellStart"/>
      <w:r w:rsidRPr="002A4BF5">
        <w:rPr>
          <w:rFonts w:ascii="Cambria" w:eastAsiaTheme="minorEastAsia" w:hAnsi="Cambria" w:cs="Times New Roman"/>
          <w:i/>
          <w:sz w:val="24"/>
          <w:szCs w:val="24"/>
        </w:rPr>
        <w:t>k</w:t>
      </w:r>
      <w:r w:rsidRPr="002A4BF5">
        <w:rPr>
          <w:rFonts w:ascii="Cambria" w:eastAsiaTheme="minorEastAsia" w:hAnsi="Cambria" w:cs="Times New Roman"/>
          <w:sz w:val="24"/>
          <w:szCs w:val="24"/>
          <w:vertAlign w:val="subscript"/>
        </w:rPr>
        <w:t>unbind</w:t>
      </w:r>
      <w:proofErr w:type="spellEnd"/>
      <w:r>
        <w:rPr>
          <w:rFonts w:eastAsiaTheme="minorEastAsia" w:cstheme="minorHAnsi"/>
          <w:sz w:val="24"/>
          <w:szCs w:val="24"/>
        </w:rPr>
        <w:t xml:space="preserve"> ≈ </w:t>
      </w:r>
      <w:r w:rsidRPr="001F56F9">
        <w:rPr>
          <w:rFonts w:eastAsiaTheme="minorEastAsia" w:cstheme="minorHAnsi"/>
          <w:sz w:val="24"/>
          <w:szCs w:val="24"/>
        </w:rPr>
        <w:t>0.01 s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 xml:space="preserve">.  With the previously </w:t>
      </w:r>
      <w:r>
        <w:rPr>
          <w:rFonts w:eastAsiaTheme="minorEastAsia" w:cstheme="minorHAnsi"/>
          <w:sz w:val="24"/>
          <w:szCs w:val="24"/>
        </w:rPr>
        <w:t>derived</w:t>
      </w:r>
      <w:r w:rsidRPr="001F56F9">
        <w:rPr>
          <w:rFonts w:eastAsiaTheme="minorEastAsia" w:cstheme="minorHAnsi"/>
          <w:sz w:val="24"/>
          <w:szCs w:val="24"/>
        </w:rPr>
        <w:t xml:space="preserve"> diffusion-limited binding </w:t>
      </w:r>
      <w:r>
        <w:rPr>
          <w:rFonts w:eastAsiaTheme="minorEastAsia" w:cstheme="minorHAnsi"/>
          <w:sz w:val="24"/>
          <w:szCs w:val="24"/>
        </w:rPr>
        <w:t xml:space="preserve">constant, </w:t>
      </w:r>
      <w:proofErr w:type="spellStart"/>
      <w:r w:rsidRPr="002A4BF5">
        <w:rPr>
          <w:rFonts w:ascii="Cambria" w:eastAsiaTheme="minorEastAsia" w:hAnsi="Cambria" w:cs="Times New Roman"/>
          <w:i/>
          <w:sz w:val="24"/>
          <w:szCs w:val="24"/>
        </w:rPr>
        <w:t>k</w:t>
      </w:r>
      <w:r w:rsidRPr="002A4BF5">
        <w:rPr>
          <w:rFonts w:ascii="Cambria" w:eastAsiaTheme="minorEastAsia" w:hAnsi="Cambria" w:cs="Times New Roman"/>
          <w:sz w:val="24"/>
          <w:szCs w:val="24"/>
          <w:vertAlign w:val="subscript"/>
        </w:rPr>
        <w:t>bind</w:t>
      </w:r>
      <w:proofErr w:type="spellEnd"/>
      <w:r w:rsidRPr="001F56F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≈ 1</w:t>
      </w:r>
      <w:r w:rsidRPr="001F56F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n</w:t>
      </w:r>
      <w:r w:rsidRPr="001F56F9">
        <w:rPr>
          <w:rFonts w:eastAsiaTheme="minorEastAsia" w:cstheme="minorHAnsi"/>
          <w:sz w:val="24"/>
          <w:szCs w:val="24"/>
        </w:rPr>
        <w:t>M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perscript"/>
        </w:rPr>
        <w:t>−</w:t>
      </w:r>
      <w:r w:rsidRPr="001F56F9">
        <w:rPr>
          <w:rFonts w:eastAsiaTheme="minorEastAsia" w:cstheme="minorHAnsi"/>
          <w:sz w:val="24"/>
          <w:szCs w:val="24"/>
          <w:vertAlign w:val="superscript"/>
        </w:rPr>
        <w:t>1</w:t>
      </w:r>
      <w:r w:rsidRPr="001F56F9">
        <w:rPr>
          <w:rFonts w:eastAsiaTheme="minorEastAsia" w:cstheme="minorHAnsi"/>
          <w:sz w:val="24"/>
          <w:szCs w:val="24"/>
        </w:rPr>
        <w:t>, the absolute lower limit on</w:t>
      </w:r>
      <w:r>
        <w:rPr>
          <w:rFonts w:eastAsiaTheme="minorEastAsia" w:cstheme="minorHAnsi"/>
          <w:sz w:val="24"/>
          <w:szCs w:val="24"/>
        </w:rPr>
        <w:t xml:space="preserve"> the dimensionless</w:t>
      </w:r>
      <w:r w:rsidRPr="001F56F9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2A4BF5">
        <w:rPr>
          <w:rFonts w:ascii="Cambria" w:eastAsiaTheme="minorEastAsia" w:hAnsi="Cambria" w:cstheme="minorHAnsi"/>
          <w:i/>
          <w:iCs/>
          <w:sz w:val="24"/>
          <w:szCs w:val="24"/>
        </w:rPr>
        <w:t>K̂</w:t>
      </w:r>
      <w:r w:rsidRPr="002A4BF5">
        <w:rPr>
          <w:rFonts w:ascii="Cambria" w:eastAsiaTheme="minorEastAsia" w:hAnsi="Cambria" w:cstheme="minorHAnsi"/>
          <w:iCs/>
          <w:sz w:val="24"/>
          <w:szCs w:val="24"/>
          <w:vertAlign w:val="subscript"/>
        </w:rPr>
        <w:t>d</w:t>
      </w:r>
      <w:proofErr w:type="spellEnd"/>
      <w:r w:rsidRPr="001F56F9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Pr="001F56F9">
        <w:rPr>
          <w:rFonts w:eastAsiaTheme="minorEastAsia" w:cstheme="minorHAnsi"/>
          <w:sz w:val="24"/>
          <w:szCs w:val="24"/>
        </w:rPr>
        <w:t>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074F7" w:rsidRPr="007C6879" w14:paraId="3A8E1359" w14:textId="77777777" w:rsidTr="000122F6">
        <w:tc>
          <w:tcPr>
            <w:tcW w:w="350" w:type="pct"/>
            <w:vAlign w:val="center"/>
          </w:tcPr>
          <w:p w14:paraId="66907FB2" w14:textId="77777777" w:rsidR="007074F7" w:rsidRPr="007C6879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507FACCD" w14:textId="77777777" w:rsidR="007074F7" w:rsidRPr="007C6879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ins w:id="330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m:acc>
                      <m:accPr>
                        <m:ctrlPr>
                          <w:ins w:id="331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32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p>
                      <m:sSupPr>
                        <m:ctrlPr>
                          <w:ins w:id="333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ins w:id="334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ins w:id="335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ins w:id="336" w:author="Chen, Jing" w:date="2020-09-04T12:00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w:ins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den>
                </m:f>
                <m:f>
                  <m:fPr>
                    <m:ctrlPr>
                      <w:ins w:id="337" w:author="Chen, Jing" w:date="2020-09-04T12:0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25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ins w:id="338" w:author="Chen, Jing" w:date="2020-09-04T12:00:00Z"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4×10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4D1505D8" w14:textId="59870661" w:rsidR="007074F7" w:rsidRPr="007C6879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7C6879">
              <w:rPr>
                <w:sz w:val="24"/>
                <w:szCs w:val="24"/>
              </w:rPr>
              <w:t>(S</w:t>
            </w:r>
            <w:r w:rsidRPr="007C6879">
              <w:rPr>
                <w:sz w:val="24"/>
                <w:szCs w:val="24"/>
              </w:rPr>
              <w:fldChar w:fldCharType="begin"/>
            </w:r>
            <w:r w:rsidRPr="007C6879">
              <w:rPr>
                <w:sz w:val="24"/>
                <w:szCs w:val="24"/>
              </w:rPr>
              <w:instrText xml:space="preserve"> SEQ Equation \* ARABIC </w:instrText>
            </w:r>
            <w:r w:rsidRPr="007C6879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9</w:t>
            </w:r>
            <w:r w:rsidRPr="007C6879">
              <w:rPr>
                <w:noProof/>
                <w:sz w:val="24"/>
                <w:szCs w:val="24"/>
              </w:rPr>
              <w:fldChar w:fldCharType="end"/>
            </w:r>
            <w:r w:rsidRPr="007C6879">
              <w:rPr>
                <w:sz w:val="24"/>
                <w:szCs w:val="24"/>
              </w:rPr>
              <w:t>)</w:t>
            </w:r>
          </w:p>
        </w:tc>
      </w:tr>
    </w:tbl>
    <w:p w14:paraId="77891C0A" w14:textId="77777777" w:rsidR="007074F7" w:rsidRDefault="007074F7" w:rsidP="007074F7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 w:rsidRPr="001F56F9">
        <w:rPr>
          <w:rFonts w:eastAsiaTheme="minorEastAsia" w:cstheme="minorHAnsi"/>
          <w:sz w:val="24"/>
          <w:szCs w:val="24"/>
        </w:rPr>
        <w:t xml:space="preserve">However, </w:t>
      </w:r>
      <w:r>
        <w:rPr>
          <w:rFonts w:eastAsiaTheme="minorEastAsia" w:cstheme="minorHAnsi"/>
          <w:sz w:val="24"/>
          <w:szCs w:val="24"/>
        </w:rPr>
        <w:t>because</w:t>
      </w:r>
      <w:r w:rsidRPr="001F56F9">
        <w:rPr>
          <w:rFonts w:eastAsiaTheme="minorEastAsia" w:cstheme="minorHAnsi"/>
          <w:sz w:val="24"/>
          <w:szCs w:val="24"/>
        </w:rPr>
        <w:t xml:space="preserve"> the binding rate for proteins is typically at least </w:t>
      </w:r>
      <w:r>
        <w:rPr>
          <w:rFonts w:eastAsiaTheme="minorEastAsia" w:cstheme="minorHAnsi"/>
          <w:sz w:val="24"/>
          <w:szCs w:val="24"/>
        </w:rPr>
        <w:t>three</w:t>
      </w:r>
      <w:r w:rsidRPr="001F56F9">
        <w:rPr>
          <w:rFonts w:eastAsiaTheme="minorEastAsia" w:cstheme="minorHAnsi"/>
          <w:sz w:val="24"/>
          <w:szCs w:val="24"/>
        </w:rPr>
        <w:t xml:space="preserve"> orders of magnitude lower than the</w:t>
      </w:r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Smoluchowski</w:t>
      </w:r>
      <w:proofErr w:type="spellEnd"/>
      <w:r w:rsidRPr="001F56F9">
        <w:rPr>
          <w:rFonts w:eastAsiaTheme="minorEastAsia" w:cstheme="minorHAnsi"/>
          <w:sz w:val="24"/>
          <w:szCs w:val="24"/>
        </w:rPr>
        <w:t xml:space="preserve"> maximum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ADDIN EN.CITE &lt;EndNote&gt;&lt;Cite&gt;&lt;Author&gt;Northrup&lt;/Author&gt;&lt;Year&gt;1992&lt;/Year&gt;&lt;RecNum&gt;912&lt;/RecNum&gt;&lt;DisplayText&gt;[4]&lt;/DisplayText&gt;&lt;record&gt;&lt;rec-number&gt;912&lt;/rec-number&gt;&lt;foreign-keys&gt;&lt;key app="EN" db-id="fetzf2ww9wedetexavmpprzdfffsfax5p5zp" timestamp="0" guid="e02e8192-9e9e-4189-b0b2-2e77c56aae06"&gt;912&lt;/key&gt;&lt;/foreign-keys&gt;&lt;ref-type name="Journal Article"&gt;17&lt;/ref-type&gt;&lt;contributors&gt;&lt;authors&gt;&lt;author&gt;Northrup, S. H.&lt;/author&gt;&lt;author&gt;Erickson, H. P.&lt;/author&gt;&lt;/authors&gt;&lt;/contributors&gt;&lt;auth-address&gt;Department of Chemistry, Tennessee Technological University, Cookeville 38505.&lt;/auth-address&gt;&lt;titles&gt;&lt;title&gt;Kinetics of protein-protein association explained by Brownian dynamics computer simulation&lt;/title&gt;&lt;secondary-title&gt;Proc Natl Acad Sci U S A&lt;/secondary-title&gt;&lt;alt-title&gt;P Natl Acad Sci USA&amp;#xD;P Natl Acad Sci USA&lt;/alt-title&gt;&lt;/titles&gt;&lt;periodical&gt;&lt;full-title&gt;Proc Natl Acad Sci U S A&lt;/full-title&gt;&lt;abbr-1&gt;Proceedings of the National Academy of Sciences of the United States of America&lt;/abbr-1&gt;&lt;/periodical&gt;&lt;pages&gt;3338-42&lt;/pages&gt;&lt;volume&gt;89&lt;/volume&gt;&lt;number&gt;8&lt;/number&gt;&lt;keywords&gt;&lt;keyword&gt;*Computer Simulation&lt;/keyword&gt;&lt;keyword&gt;Kinetics&lt;/keyword&gt;&lt;keyword&gt;Mathematics&lt;/keyword&gt;&lt;keyword&gt;Protein Binding&lt;/keyword&gt;&lt;keyword&gt;Protein Conformation&lt;/keyword&gt;&lt;keyword&gt;Proteins/*chemistry/metabolism&lt;/keyword&gt;&lt;/keywords&gt;&lt;dates&gt;&lt;year&gt;1992&lt;/year&gt;&lt;pub-dates&gt;&lt;date&gt;Apr 15&lt;/date&gt;&lt;/pub-dates&gt;&lt;/dates&gt;&lt;isbn&gt;0027-8424 (Print)&amp;#xD;0027-8424 (Linking)&lt;/isbn&gt;&lt;accession-num&gt;1565624&lt;/accession-num&gt;&lt;urls&gt;&lt;related-urls&gt;&lt;url&gt;https://www.ncbi.nlm.nih.gov/pubmed/1565624&lt;/url&gt;&lt;url&gt;http://www.pnas.org/content/pnas/89/8/3338.full.pdf&lt;/url&gt;&lt;/related-urls&gt;&lt;/urls&gt;&lt;custom2&gt;PMC48862&lt;/custom2&gt;&lt;research-notes&gt;Phys; rate of protein-protein binding ~ 0.5~5x10^6/M/s, fastest ~ 10^8/M/s (insulin dimer. w/ strong electrostatic), diffusion limit ~10^9/M/s&lt;/research-notes&gt;&lt;language&gt;English&lt;/language&gt;&lt;/record&gt;&lt;/Cite&gt;&lt;/EndNote&gt;</w:instrText>
      </w:r>
      <w:r>
        <w:rPr>
          <w:rFonts w:eastAsiaTheme="minorEastAsia" w:cstheme="minorHAnsi"/>
          <w:sz w:val="24"/>
          <w:szCs w:val="24"/>
        </w:rPr>
        <w:fldChar w:fldCharType="separate"/>
      </w:r>
      <w:r>
        <w:rPr>
          <w:rFonts w:eastAsiaTheme="minorEastAsia" w:cstheme="minorHAnsi"/>
          <w:noProof/>
          <w:sz w:val="24"/>
          <w:szCs w:val="24"/>
        </w:rPr>
        <w:t>[4]</w:t>
      </w:r>
      <w:r>
        <w:rPr>
          <w:rFonts w:eastAsiaTheme="minorEastAsia" w:cstheme="minorHAnsi"/>
          <w:sz w:val="24"/>
          <w:szCs w:val="24"/>
        </w:rPr>
        <w:fldChar w:fldCharType="end"/>
      </w:r>
      <w:r w:rsidRPr="001F56F9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>a more realistic</w:t>
      </w:r>
      <w:r w:rsidRPr="001F56F9">
        <w:rPr>
          <w:rFonts w:eastAsiaTheme="minorEastAsia" w:cstheme="minorHAnsi"/>
          <w:sz w:val="24"/>
          <w:szCs w:val="24"/>
        </w:rPr>
        <w:t xml:space="preserve"> lower limit is </w:t>
      </w:r>
      <m:oMath>
        <m:sSubSup>
          <m:sSubSupPr>
            <m:ctrlPr>
              <w:ins w:id="339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SupPr>
          <m:e>
            <m:acc>
              <m:accPr>
                <m:ctrlPr>
                  <w:ins w:id="340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=0.1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159E2171" w14:textId="400166F1" w:rsidR="007074F7" w:rsidRPr="00A00677" w:rsidRDefault="007074F7" w:rsidP="007074F7">
      <w:pPr>
        <w:pStyle w:val="Heading1"/>
        <w:spacing w:before="360"/>
        <w:rPr>
          <w:i/>
        </w:rPr>
      </w:pPr>
      <w:bookmarkStart w:id="341" w:name="_Toc49121089"/>
      <w:bookmarkStart w:id="342" w:name="_Toc49816788"/>
      <w:r>
        <w:t xml:space="preserve">Deriving the rate laws for </w:t>
      </w:r>
      <w:r>
        <w:rPr>
          <w:i/>
        </w:rPr>
        <w:t>PER</w:t>
      </w:r>
      <w:r w:rsidRPr="000D05D9">
        <w:t xml:space="preserve"> </w:t>
      </w:r>
      <w:r>
        <w:t>transcription</w:t>
      </w:r>
      <w:bookmarkEnd w:id="341"/>
      <w:bookmarkEnd w:id="342"/>
      <w:r w:rsidR="007A68D5">
        <w:t>.</w:t>
      </w:r>
    </w:p>
    <w:p w14:paraId="6E759C9A" w14:textId="77777777" w:rsidR="007074F7" w:rsidRDefault="007074F7" w:rsidP="007074F7">
      <w:pPr>
        <w:pStyle w:val="MTDisplayEquation"/>
        <w:spacing w:beforeLines="160" w:before="384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BMAL:CLOCK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binds to many E-box sequences throughout the mammalian genome, and PER:CRY binds to both free and E-box-bound BMAL:CLOCK complexes. Let </w:t>
      </w:r>
      <w:proofErr w:type="spellStart"/>
      <w:r w:rsidRPr="002A4BF5">
        <w:rPr>
          <w:rFonts w:ascii="Cambria" w:hAnsi="Cambria" w:cstheme="minorHAnsi"/>
          <w:sz w:val="24"/>
          <w:szCs w:val="24"/>
        </w:rPr>
        <w:t>E</w:t>
      </w:r>
      <w:r w:rsidRPr="002A4BF5">
        <w:rPr>
          <w:rFonts w:ascii="Cambria" w:hAnsi="Cambria"/>
          <w:i/>
          <w:sz w:val="24"/>
          <w:szCs w:val="24"/>
          <w:vertAlign w:val="subscript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A4BF5">
        <w:rPr>
          <w:rFonts w:ascii="Cambria" w:hAnsi="Cambria"/>
          <w:i/>
          <w:sz w:val="24"/>
          <w:szCs w:val="24"/>
        </w:rPr>
        <w:t>i</w:t>
      </w:r>
      <w:proofErr w:type="spellEnd"/>
      <w:r w:rsidRPr="002A4BF5">
        <w:rPr>
          <w:rFonts w:ascii="Cambria" w:hAnsi="Cambria" w:cstheme="minorHAnsi"/>
          <w:sz w:val="24"/>
          <w:szCs w:val="24"/>
        </w:rPr>
        <w:t xml:space="preserve"> = 1, …, Ω</w:t>
      </w:r>
      <w:r>
        <w:rPr>
          <w:rFonts w:asciiTheme="minorHAnsi" w:hAnsiTheme="minorHAnsi" w:cstheme="minorHAnsi"/>
          <w:sz w:val="24"/>
          <w:szCs w:val="24"/>
        </w:rPr>
        <w:t xml:space="preserve">, denote all the E-box sequences that bind all four proteins BMAL, CLOCK, PER and CRY, where </w:t>
      </w:r>
      <w:r w:rsidRPr="002A4BF5">
        <w:rPr>
          <w:rFonts w:ascii="Cambria" w:hAnsi="Cambria" w:cstheme="minorHAnsi"/>
          <w:sz w:val="24"/>
          <w:szCs w:val="24"/>
        </w:rPr>
        <w:t>Ω</w:t>
      </w:r>
      <w:r>
        <w:rPr>
          <w:rFonts w:asciiTheme="minorHAnsi" w:hAnsiTheme="minorHAnsi" w:cstheme="minorHAnsi"/>
          <w:sz w:val="24"/>
          <w:szCs w:val="24"/>
        </w:rPr>
        <w:t xml:space="preserve"> ≈ 1500 according to </w:t>
      </w:r>
      <w:proofErr w:type="spellStart"/>
      <w:r>
        <w:rPr>
          <w:rFonts w:asciiTheme="minorHAnsi" w:hAnsiTheme="minorHAnsi" w:cstheme="minorHAnsi"/>
          <w:sz w:val="24"/>
          <w:szCs w:val="24"/>
        </w:rPr>
        <w:t>ChIP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-seq data </w:t>
      </w:r>
      <w:r>
        <w:rPr>
          <w:rFonts w:asciiTheme="minorHAnsi" w:hAnsiTheme="minorHAnsi" w:cstheme="minorHAnsi"/>
          <w:sz w:val="24"/>
          <w:szCs w:val="24"/>
        </w:rPr>
        <w:fldChar w:fldCharType="begin">
          <w:fldData xml:space="preserve">PEVuZE5vdGU+PENpdGU+PEF1dGhvcj5Lb2lrZTwvQXV0aG9yPjxZZWFyPjIwMTI8L1llYXI+PFJl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</w:fldData>
        </w:fldChar>
      </w:r>
      <w:r>
        <w:rPr>
          <w:rFonts w:asciiTheme="minorHAnsi" w:hAnsiTheme="minorHAnsi" w:cstheme="minorHAnsi"/>
          <w:sz w:val="24"/>
          <w:szCs w:val="24"/>
        </w:rPr>
        <w:instrText xml:space="preserve"> ADDIN EN.CITE </w:instrText>
      </w:r>
      <w:r>
        <w:rPr>
          <w:rFonts w:asciiTheme="minorHAnsi" w:hAnsiTheme="minorHAnsi" w:cstheme="minorHAnsi"/>
          <w:sz w:val="24"/>
          <w:szCs w:val="24"/>
        </w:rPr>
        <w:fldChar w:fldCharType="begin">
          <w:fldData xml:space="preserve">PEVuZE5vdGU+PENpdGU+PEF1dGhvcj5Lb2lrZTwvQXV0aG9yPjxZZWFyPjIwMTI8L1llYXI+PFJl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</w:fldData>
        </w:fldChar>
      </w:r>
      <w:r>
        <w:rPr>
          <w:rFonts w:asciiTheme="minorHAnsi" w:hAnsiTheme="minorHAnsi" w:cstheme="minorHAnsi"/>
          <w:sz w:val="24"/>
          <w:szCs w:val="24"/>
        </w:rPr>
        <w:instrText xml:space="preserve"> ADDIN EN.CITE.DATA </w:instrText>
      </w: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sz w:val="24"/>
          <w:szCs w:val="24"/>
        </w:rPr>
        <w:t>[5]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. The total concentrations of </w:t>
      </w:r>
      <w:proofErr w:type="gramStart"/>
      <w:r>
        <w:rPr>
          <w:rFonts w:asciiTheme="minorHAnsi" w:hAnsiTheme="minorHAnsi" w:cstheme="minorHAnsi"/>
          <w:sz w:val="24"/>
          <w:szCs w:val="24"/>
        </w:rPr>
        <w:t>BMAL:CLOCK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3B0D9B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) and PER:CRY (</w:t>
      </w:r>
      <w:r w:rsidRPr="003B0D9B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) dimers are: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781E0F" w14:paraId="69B07769" w14:textId="77777777" w:rsidTr="000122F6">
        <w:tc>
          <w:tcPr>
            <w:tcW w:w="350" w:type="pct"/>
            <w:vAlign w:val="center"/>
          </w:tcPr>
          <w:p w14:paraId="3105B4C2" w14:textId="77777777" w:rsidR="007074F7" w:rsidRPr="00781E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42F45736" w14:textId="77777777" w:rsidR="007074F7" w:rsidRPr="00781E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43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ins w:id="344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ins w:id="345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A:P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ins w:id="346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Ω</m:t>
                    </m:r>
                  </m:sup>
                  <m:e>
                    <m:d>
                      <m:dPr>
                        <m:ctrlPr>
                          <w:ins w:id="347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ins w:id="348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A:</m:t>
                            </m:r>
                            <m:sSub>
                              <m:sSubPr>
                                <m:ctrlPr>
                                  <w:ins w:id="349" w:author="Chen, Jing" w:date="2020-09-04T12:00:00Z"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ins w:id="350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P:A:</m:t>
                            </m:r>
                            <m:sSub>
                              <m:sSubPr>
                                <m:ctrlPr>
                                  <w:ins w:id="351" w:author="Chen, Jing" w:date="2020-09-04T12:00:00Z"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50" w:type="pct"/>
            <w:vAlign w:val="center"/>
          </w:tcPr>
          <w:p w14:paraId="32C27933" w14:textId="1A462908" w:rsidR="007074F7" w:rsidRPr="00781E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781E0F">
              <w:rPr>
                <w:sz w:val="24"/>
                <w:szCs w:val="24"/>
              </w:rPr>
              <w:t>(S</w:t>
            </w:r>
            <w:r w:rsidRPr="00781E0F">
              <w:rPr>
                <w:sz w:val="24"/>
                <w:szCs w:val="24"/>
              </w:rPr>
              <w:fldChar w:fldCharType="begin"/>
            </w:r>
            <w:r w:rsidRPr="00781E0F">
              <w:rPr>
                <w:sz w:val="24"/>
                <w:szCs w:val="24"/>
              </w:rPr>
              <w:instrText xml:space="preserve"> SEQ Equation \* ARABIC </w:instrText>
            </w:r>
            <w:r w:rsidRPr="00781E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10</w:t>
            </w:r>
            <w:r w:rsidRPr="00781E0F">
              <w:rPr>
                <w:noProof/>
                <w:sz w:val="24"/>
                <w:szCs w:val="24"/>
              </w:rPr>
              <w:fldChar w:fldCharType="end"/>
            </w:r>
            <w:r w:rsidRPr="00781E0F">
              <w:rPr>
                <w:sz w:val="24"/>
                <w:szCs w:val="24"/>
              </w:rPr>
              <w:t>)</w:t>
            </w:r>
          </w:p>
        </w:tc>
      </w:tr>
    </w:tbl>
    <w:p w14:paraId="31E1E7D6" w14:textId="77777777" w:rsidR="007074F7" w:rsidRDefault="007074F7" w:rsidP="007074F7">
      <w:pPr>
        <w:rPr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8022"/>
        <w:gridCol w:w="716"/>
      </w:tblGrid>
      <w:tr w:rsidR="007074F7" w:rsidRPr="00781E0F" w14:paraId="57E5E80D" w14:textId="77777777" w:rsidTr="000122F6">
        <w:tc>
          <w:tcPr>
            <w:tcW w:w="333" w:type="pct"/>
            <w:vAlign w:val="center"/>
          </w:tcPr>
          <w:p w14:paraId="4287DDC6" w14:textId="77777777" w:rsidR="007074F7" w:rsidRPr="00781E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284" w:type="pct"/>
            <w:vAlign w:val="center"/>
          </w:tcPr>
          <w:p w14:paraId="7153D762" w14:textId="77777777" w:rsidR="007074F7" w:rsidRPr="00781E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52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ins w:id="353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ins w:id="354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A:P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ins w:id="355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Ω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ins w:id="356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P:A:</m:t>
                        </m:r>
                        <m:sSub>
                          <m:sSubPr>
                            <m:ctrlPr>
                              <w:ins w:id="357" w:author="Chen, Jing" w:date="2020-09-04T12:00:00Z"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82" w:type="pct"/>
            <w:vAlign w:val="center"/>
          </w:tcPr>
          <w:p w14:paraId="387ABE5E" w14:textId="0407A4E8" w:rsidR="007074F7" w:rsidRPr="00781E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781E0F">
              <w:rPr>
                <w:sz w:val="24"/>
                <w:szCs w:val="24"/>
              </w:rPr>
              <w:t>(S</w:t>
            </w:r>
            <w:r w:rsidRPr="00781E0F">
              <w:rPr>
                <w:sz w:val="24"/>
                <w:szCs w:val="24"/>
              </w:rPr>
              <w:fldChar w:fldCharType="begin"/>
            </w:r>
            <w:r w:rsidRPr="00781E0F">
              <w:rPr>
                <w:sz w:val="24"/>
                <w:szCs w:val="24"/>
              </w:rPr>
              <w:instrText xml:space="preserve"> SEQ Equation \* ARABIC </w:instrText>
            </w:r>
            <w:r w:rsidRPr="00781E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11</w:t>
            </w:r>
            <w:r w:rsidRPr="00781E0F">
              <w:rPr>
                <w:noProof/>
                <w:sz w:val="24"/>
                <w:szCs w:val="24"/>
              </w:rPr>
              <w:fldChar w:fldCharType="end"/>
            </w:r>
            <w:r w:rsidRPr="00781E0F">
              <w:rPr>
                <w:sz w:val="24"/>
                <w:szCs w:val="24"/>
              </w:rPr>
              <w:t>)</w:t>
            </w:r>
          </w:p>
        </w:tc>
      </w:tr>
    </w:tbl>
    <w:p w14:paraId="2A0414A3" w14:textId="77777777" w:rsidR="007074F7" w:rsidRDefault="007074F7" w:rsidP="007074F7">
      <w:pPr>
        <w:pStyle w:val="MTDisplayEquation"/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 w:rsidRPr="005A3110">
        <w:rPr>
          <w:rFonts w:asciiTheme="minorHAnsi" w:hAnsiTheme="minorHAnsi" w:cstheme="minorHAnsi"/>
          <w:sz w:val="24"/>
          <w:szCs w:val="24"/>
        </w:rPr>
        <w:t>We are assuming that the synthesis and degradation of proteins are much slower reactions than the association and dissociations of proteins in a complex, so the total amounts of A and P in the system can be treated as constants on the time scale of the binding and unbinding reactions.</w:t>
      </w:r>
      <w:r>
        <w:rPr>
          <w:rFonts w:cstheme="minorHAnsi"/>
          <w:sz w:val="24"/>
          <w:szCs w:val="24"/>
        </w:rPr>
        <w:t xml:space="preserve"> </w:t>
      </w:r>
    </w:p>
    <w:p w14:paraId="799889DA" w14:textId="5808BEF9" w:rsidR="007074F7" w:rsidRDefault="007074F7" w:rsidP="007074F7">
      <w:pPr>
        <w:pStyle w:val="MTDisplayEquation"/>
        <w:spacing w:beforeLines="160" w:before="384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Because the total number of E-boxes (~1500) is considerably less than the total number of BMAL:CLOCK and PER:CRY complexes (~25,000 and ~30,000, respectively; </w:t>
      </w:r>
      <w:r w:rsidRPr="0066220B">
        <w:rPr>
          <w:rFonts w:asciiTheme="minorHAnsi" w:hAnsiTheme="minorHAnsi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>
        <w:rPr>
          <w:rFonts w:asciiTheme="minorHAnsi" w:hAnsiTheme="minorHAnsi" w:cstheme="minorHAnsi"/>
          <w:sz w:val="24"/>
          <w:szCs w:val="24"/>
        </w:rPr>
        <w:instrText xml:space="preserve"> ADDIN EN.CITE </w:instrText>
      </w:r>
      <w:r>
        <w:rPr>
          <w:rFonts w:asciiTheme="minorHAnsi" w:hAnsiTheme="minorHAnsi" w:cstheme="minorHAnsi"/>
          <w:sz w:val="24"/>
          <w:szCs w:val="24"/>
        </w:rPr>
        <w:fldChar w:fldCharType="begin">
          <w:fldData xml:space="preserve">PEVuZE5vdGU+PENpdGU+PEF1dGhvcj5OYXJ1bWk8L0F1dGhvcj48WWVhcj4yMDE2PC9ZZWFyPjxS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</w:fldData>
        </w:fldChar>
      </w:r>
      <w:r>
        <w:rPr>
          <w:rFonts w:asciiTheme="minorHAnsi" w:hAnsiTheme="minorHAnsi" w:cstheme="minorHAnsi"/>
          <w:sz w:val="24"/>
          <w:szCs w:val="24"/>
        </w:rPr>
        <w:instrText xml:space="preserve"> ADDIN EN.CITE.DATA </w:instrText>
      </w: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 w:rsidRPr="0066220B">
        <w:rPr>
          <w:rFonts w:asciiTheme="minorHAnsi" w:hAnsiTheme="minorHAnsi" w:cstheme="minorHAnsi"/>
          <w:sz w:val="24"/>
          <w:szCs w:val="24"/>
        </w:rPr>
      </w:r>
      <w:r w:rsidRPr="0066220B">
        <w:rPr>
          <w:rFonts w:asciiTheme="minorHAnsi" w:hAnsiTheme="minorHAnsi" w:cstheme="minorHAnsi"/>
          <w:sz w:val="24"/>
          <w:szCs w:val="24"/>
        </w:rPr>
        <w:fldChar w:fldCharType="separate"/>
      </w:r>
      <w:r w:rsidRPr="0066220B">
        <w:rPr>
          <w:rFonts w:asciiTheme="minorHAnsi" w:hAnsiTheme="minorHAnsi" w:cstheme="minorHAnsi"/>
          <w:noProof/>
          <w:sz w:val="24"/>
          <w:szCs w:val="24"/>
        </w:rPr>
        <w:t>[1]</w:t>
      </w:r>
      <w:r w:rsidRPr="0066220B"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), we can reasonably neglect the E-box-bound forms of the protein complexes, and assume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7112B4DF" w14:textId="77777777" w:rsidTr="000122F6">
        <w:tc>
          <w:tcPr>
            <w:tcW w:w="350" w:type="pct"/>
            <w:vAlign w:val="center"/>
          </w:tcPr>
          <w:p w14:paraId="6BED6BD3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0E4E72C5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58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≈</m:t>
                </m:r>
                <m:d>
                  <m:dPr>
                    <m:begChr m:val="["/>
                    <m:endChr m:val="]"/>
                    <m:ctrlPr>
                      <w:ins w:id="359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ins w:id="360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A:P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2959F71" w14:textId="19B1459E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61" w:name="_Ref49095669"/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12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  <w:bookmarkEnd w:id="361"/>
          </w:p>
        </w:tc>
      </w:tr>
    </w:tbl>
    <w:p w14:paraId="75B1D4E8" w14:textId="77777777" w:rsidR="007074F7" w:rsidRDefault="007074F7" w:rsidP="007074F7">
      <w:pPr>
        <w:rPr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549045E3" w14:textId="77777777" w:rsidTr="000122F6">
        <w:tc>
          <w:tcPr>
            <w:tcW w:w="350" w:type="pct"/>
            <w:vAlign w:val="center"/>
          </w:tcPr>
          <w:p w14:paraId="4241B8E6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E5F29B1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62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≈</m:t>
                </m:r>
                <m:d>
                  <m:dPr>
                    <m:begChr m:val="["/>
                    <m:endChr m:val="]"/>
                    <m:ctrlPr>
                      <w:ins w:id="363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ins w:id="364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A:P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53CF58D8" w14:textId="653850D6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13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3DD5F320" w14:textId="77777777" w:rsidR="007074F7" w:rsidRPr="008A710F" w:rsidRDefault="007074F7" w:rsidP="007074F7">
      <w:pPr>
        <w:pStyle w:val="MTDisplayEquation"/>
        <w:spacing w:beforeLines="160" w:before="384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derive an expression for the rate of </w:t>
      </w:r>
      <w:r>
        <w:rPr>
          <w:rFonts w:asciiTheme="minorHAnsi" w:hAnsiTheme="minorHAnsi" w:cstheme="minorHAnsi"/>
          <w:i/>
          <w:sz w:val="24"/>
          <w:szCs w:val="24"/>
        </w:rPr>
        <w:t xml:space="preserve">PER </w:t>
      </w:r>
      <w:r>
        <w:rPr>
          <w:rFonts w:asciiTheme="minorHAnsi" w:hAnsiTheme="minorHAnsi" w:cstheme="minorHAnsi"/>
          <w:sz w:val="24"/>
          <w:szCs w:val="24"/>
        </w:rPr>
        <w:t xml:space="preserve">transcription, we need to estimate the fraction of E-boxes bound to </w:t>
      </w:r>
      <w:proofErr w:type="gramStart"/>
      <w:r>
        <w:rPr>
          <w:rFonts w:asciiTheme="minorHAnsi" w:hAnsiTheme="minorHAnsi" w:cstheme="minorHAnsi"/>
          <w:sz w:val="24"/>
          <w:szCs w:val="24"/>
        </w:rPr>
        <w:t>BMAL:CLOCK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but not to PER:CRY, i.e., </w:t>
      </w:r>
      <w:r w:rsidRPr="002A4BF5">
        <w:rPr>
          <w:rFonts w:ascii="Cambria" w:hAnsi="Cambria" w:cstheme="minorHAnsi"/>
          <w:sz w:val="24"/>
          <w:szCs w:val="24"/>
        </w:rPr>
        <w:t>[</w:t>
      </w:r>
      <w:proofErr w:type="spellStart"/>
      <w:r w:rsidRPr="002A4BF5">
        <w:rPr>
          <w:rFonts w:ascii="Cambria" w:hAnsi="Cambria" w:cstheme="minorHAnsi"/>
          <w:sz w:val="24"/>
          <w:szCs w:val="24"/>
        </w:rPr>
        <w:t>A:E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proofErr w:type="spellEnd"/>
      <w:r w:rsidRPr="002A4BF5">
        <w:rPr>
          <w:rFonts w:ascii="Cambria" w:hAnsi="Cambria" w:cstheme="minorHAnsi"/>
          <w:sz w:val="24"/>
          <w:szCs w:val="24"/>
        </w:rPr>
        <w:t>]/[E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r w:rsidRPr="002A4BF5">
        <w:rPr>
          <w:rFonts w:ascii="Cambria" w:hAnsi="Cambria" w:cstheme="minorHAnsi"/>
          <w:sz w:val="24"/>
          <w:szCs w:val="24"/>
        </w:rPr>
        <w:t>]</w:t>
      </w:r>
      <w:r w:rsidRPr="002A4BF5">
        <w:rPr>
          <w:rFonts w:ascii="Cambria" w:hAnsi="Cambria" w:cstheme="minorHAnsi"/>
          <w:sz w:val="24"/>
          <w:szCs w:val="24"/>
          <w:vertAlign w:val="subscript"/>
        </w:rPr>
        <w:t>T</w:t>
      </w:r>
      <w:r>
        <w:rPr>
          <w:rFonts w:asciiTheme="minorHAnsi" w:hAnsiTheme="minorHAnsi" w:cstheme="minorHAnsi"/>
          <w:sz w:val="24"/>
          <w:szCs w:val="24"/>
        </w:rPr>
        <w:t xml:space="preserve">, where </w:t>
      </w:r>
      <w:r w:rsidRPr="002A4BF5">
        <w:rPr>
          <w:rFonts w:ascii="Cambria" w:hAnsi="Cambria" w:cstheme="minorHAnsi"/>
          <w:i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 is the index corresponding to E-boxes driving </w:t>
      </w:r>
      <w:r w:rsidRPr="00D94073">
        <w:rPr>
          <w:rFonts w:asciiTheme="minorHAnsi" w:hAnsiTheme="minorHAnsi" w:cstheme="minorHAnsi"/>
          <w:i/>
          <w:sz w:val="24"/>
          <w:szCs w:val="24"/>
        </w:rPr>
        <w:t>PER</w:t>
      </w:r>
      <w:r>
        <w:rPr>
          <w:rFonts w:asciiTheme="minorHAnsi" w:hAnsiTheme="minorHAnsi" w:cstheme="minorHAnsi"/>
          <w:sz w:val="24"/>
          <w:szCs w:val="24"/>
        </w:rPr>
        <w:t xml:space="preserve"> gene expression. To this end, we consider the equilibrium </w:t>
      </w:r>
      <w:r w:rsidRPr="008A710F">
        <w:rPr>
          <w:rFonts w:asciiTheme="minorHAnsi" w:hAnsiTheme="minorHAnsi" w:cstheme="minorHAnsi"/>
          <w:sz w:val="24"/>
          <w:szCs w:val="24"/>
        </w:rPr>
        <w:t>binding reactions: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620FF732" w14:textId="77777777" w:rsidTr="000122F6">
        <w:tc>
          <w:tcPr>
            <w:tcW w:w="350" w:type="pct"/>
            <w:vAlign w:val="center"/>
          </w:tcPr>
          <w:p w14:paraId="53DCEE69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5DB31F8A" w14:textId="77777777" w:rsidR="007074F7" w:rsidRPr="008A710F" w:rsidRDefault="007074F7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A + P</m:t>
                </m:r>
                <m:box>
                  <m:boxPr>
                    <m:opEmu m:val="1"/>
                    <m:ctrlPr>
                      <w:ins w:id="365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ins w:id="366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sSub>
                          <m:sSubPr>
                            <m:ctrlPr>
                              <w:ins w:id="367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dAP1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</m:t>
                        </m:r>
                      </m:e>
                    </m:groupCh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A:P</m:t>
                    </m:r>
                  </m:e>
                </m:box>
              </m:oMath>
            </m:oMathPara>
          </w:p>
        </w:tc>
        <w:tc>
          <w:tcPr>
            <w:tcW w:w="350" w:type="pct"/>
            <w:vAlign w:val="center"/>
          </w:tcPr>
          <w:p w14:paraId="3BCDD277" w14:textId="11E6BFC3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68" w:name="_Ref49096945"/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14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  <w:bookmarkEnd w:id="368"/>
          </w:p>
        </w:tc>
      </w:tr>
    </w:tbl>
    <w:p w14:paraId="198B1C72" w14:textId="77777777" w:rsidR="007074F7" w:rsidRPr="008A710F" w:rsidRDefault="007074F7" w:rsidP="007074F7">
      <w:pPr>
        <w:rPr>
          <w:sz w:val="24"/>
          <w:szCs w:val="24"/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2B4E3A02" w14:textId="77777777" w:rsidTr="000122F6">
        <w:tc>
          <w:tcPr>
            <w:tcW w:w="350" w:type="pct"/>
            <w:vAlign w:val="center"/>
          </w:tcPr>
          <w:p w14:paraId="08CF0EBE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0A7553E3" w14:textId="77777777" w:rsidR="007074F7" w:rsidRPr="008A710F" w:rsidRDefault="007074F7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A + </m:t>
                </m:r>
                <m:sSub>
                  <m:sSubPr>
                    <m:ctrlPr>
                      <w:ins w:id="369" w:author="Chen, Jing" w:date="2020-09-04T12:00:00Z">
                        <w:rPr>
                          <w:rFonts w:ascii="Cambria Math" w:hAnsi="Cambria Math"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box>
                  <m:boxPr>
                    <m:opEmu m:val="1"/>
                    <m:ctrlPr>
                      <w:ins w:id="370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ins w:id="37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sSub>
                          <m:sSubPr>
                            <m:ctrlPr>
                              <w:ins w:id="372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dAE1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</m:t>
                        </m:r>
                      </m:e>
                    </m:groupCh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373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ox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active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PER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gene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521FDC2B" w14:textId="23FC6F55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15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73143724" w14:textId="77777777" w:rsidR="007074F7" w:rsidRPr="008A710F" w:rsidRDefault="007074F7" w:rsidP="007074F7">
      <w:pPr>
        <w:rPr>
          <w:sz w:val="24"/>
          <w:szCs w:val="24"/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198F421C" w14:textId="77777777" w:rsidTr="000122F6">
        <w:tc>
          <w:tcPr>
            <w:tcW w:w="350" w:type="pct"/>
            <w:vAlign w:val="center"/>
          </w:tcPr>
          <w:p w14:paraId="699446CD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86D27DF" w14:textId="77777777" w:rsidR="007074F7" w:rsidRPr="008A710F" w:rsidRDefault="007074F7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A:</m:t>
                </m:r>
                <m:sSub>
                  <m:sSubPr>
                    <m:ctrlPr>
                      <w:ins w:id="374" w:author="Chen, Jing" w:date="2020-09-04T12:00:00Z">
                        <w:rPr>
                          <w:rFonts w:ascii="Cambria Math" w:hAnsi="Cambria Math"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box>
                  <m:boxPr>
                    <m:opEmu m:val="1"/>
                    <m:ctrlPr>
                      <w:ins w:id="375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ins w:id="376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sSub>
                          <m:sSubPr>
                            <m:ctrlPr>
                              <w:ins w:id="377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dAP2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</m:t>
                        </m:r>
                      </m:e>
                    </m:groupCh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P:A:</m:t>
                    </m:r>
                    <m:sSub>
                      <m:sSubPr>
                        <m:ctrlPr>
                          <w:ins w:id="378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ox>
              </m:oMath>
            </m:oMathPara>
          </w:p>
        </w:tc>
        <w:tc>
          <w:tcPr>
            <w:tcW w:w="350" w:type="pct"/>
            <w:vAlign w:val="center"/>
          </w:tcPr>
          <w:p w14:paraId="0E9F8A74" w14:textId="31DFD77F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16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27E7E7F7" w14:textId="77777777" w:rsidR="007074F7" w:rsidRPr="008A710F" w:rsidRDefault="007074F7" w:rsidP="007074F7">
      <w:pPr>
        <w:rPr>
          <w:sz w:val="24"/>
          <w:szCs w:val="24"/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371B112E" w14:textId="77777777" w:rsidTr="000122F6">
        <w:tc>
          <w:tcPr>
            <w:tcW w:w="350" w:type="pct"/>
            <w:vAlign w:val="center"/>
          </w:tcPr>
          <w:p w14:paraId="06BAC6A0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46629E13" w14:textId="77777777" w:rsidR="007074F7" w:rsidRPr="008A710F" w:rsidRDefault="007074F7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A:P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ins w:id="379" w:author="Chen, Jing" w:date="2020-09-04T12:00:00Z">
                        <w:rPr>
                          <w:rFonts w:ascii="Cambria Math" w:hAnsi="Cambria Math"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box>
                  <m:boxPr>
                    <m:opEmu m:val="1"/>
                    <m:ctrlPr>
                      <w:ins w:id="380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ins w:id="38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sSub>
                          <m:sSubPr>
                            <m:ctrlPr>
                              <w:ins w:id="382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dAE2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</m:t>
                        </m:r>
                      </m:e>
                    </m:groupCh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P:A:</m:t>
                    </m:r>
                    <m:sSub>
                      <m:sSubPr>
                        <m:ctrlPr>
                          <w:ins w:id="383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ox>
              </m:oMath>
            </m:oMathPara>
          </w:p>
        </w:tc>
        <w:tc>
          <w:tcPr>
            <w:tcW w:w="350" w:type="pct"/>
            <w:vAlign w:val="center"/>
          </w:tcPr>
          <w:p w14:paraId="50571059" w14:textId="7432EE5C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384" w:name="_Ref49096957"/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17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  <w:bookmarkEnd w:id="384"/>
          </w:p>
        </w:tc>
      </w:tr>
    </w:tbl>
    <w:p w14:paraId="246EEC4D" w14:textId="3FDCB111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equilibrium dissociation constants of Reactions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_Ref49096945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14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_Ref49096957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17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are defined by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781E0F" w14:paraId="3210C181" w14:textId="77777777" w:rsidTr="000122F6">
        <w:tc>
          <w:tcPr>
            <w:tcW w:w="350" w:type="pct"/>
            <w:vAlign w:val="center"/>
          </w:tcPr>
          <w:p w14:paraId="4E6C109A" w14:textId="77777777" w:rsidR="007074F7" w:rsidRPr="00781E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22C5BA7D" w14:textId="77777777" w:rsidR="007074F7" w:rsidRPr="00781E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385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dAP1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86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387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ins w:id="38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dAE1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89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390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ins w:id="391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392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ins w:id="39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dAP2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94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395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396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P:A:</m:t>
                    </m:r>
                    <m:sSub>
                      <m:sSubPr>
                        <m:ctrlPr>
                          <w:ins w:id="397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ins w:id="39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dAE2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399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400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A:P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ins w:id="401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P:A:</m:t>
                    </m:r>
                    <m:sSub>
                      <m:sSubPr>
                        <m:ctrlPr>
                          <w:ins w:id="402" w:author="Chen, Jing" w:date="2020-09-04T12:00:00Z"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6901F62" w14:textId="5FA52C8A" w:rsidR="007074F7" w:rsidRPr="00781E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403" w:name="_Ref49097129"/>
            <w:r w:rsidRPr="00781E0F">
              <w:rPr>
                <w:sz w:val="24"/>
                <w:szCs w:val="24"/>
              </w:rPr>
              <w:t>(S</w:t>
            </w:r>
            <w:r w:rsidRPr="00781E0F">
              <w:rPr>
                <w:sz w:val="24"/>
                <w:szCs w:val="24"/>
              </w:rPr>
              <w:fldChar w:fldCharType="begin"/>
            </w:r>
            <w:r w:rsidRPr="00781E0F">
              <w:rPr>
                <w:sz w:val="24"/>
                <w:szCs w:val="24"/>
              </w:rPr>
              <w:instrText xml:space="preserve"> SEQ Equation \* ARABIC </w:instrText>
            </w:r>
            <w:r w:rsidRPr="00781E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18</w:t>
            </w:r>
            <w:r w:rsidRPr="00781E0F">
              <w:rPr>
                <w:noProof/>
                <w:sz w:val="24"/>
                <w:szCs w:val="24"/>
              </w:rPr>
              <w:fldChar w:fldCharType="end"/>
            </w:r>
            <w:r w:rsidRPr="00781E0F">
              <w:rPr>
                <w:sz w:val="24"/>
                <w:szCs w:val="24"/>
              </w:rPr>
              <w:t>)</w:t>
            </w:r>
            <w:bookmarkEnd w:id="403"/>
          </w:p>
        </w:tc>
      </w:tr>
    </w:tbl>
    <w:p w14:paraId="47DC2F9B" w14:textId="77777777" w:rsidR="007074F7" w:rsidRPr="00637E4B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principle of detailed balance at equilibrium</w:t>
      </w:r>
      <w:r w:rsidRPr="00637E4B">
        <w:rPr>
          <w:rFonts w:cstheme="minorHAnsi"/>
          <w:sz w:val="24"/>
          <w:szCs w:val="24"/>
        </w:rPr>
        <w:t xml:space="preserve"> requires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637E4B" w14:paraId="68880D47" w14:textId="77777777" w:rsidTr="000122F6">
        <w:tc>
          <w:tcPr>
            <w:tcW w:w="350" w:type="pct"/>
            <w:vAlign w:val="center"/>
          </w:tcPr>
          <w:p w14:paraId="651B1A8F" w14:textId="77777777" w:rsidR="007074F7" w:rsidRPr="00637E4B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5BD6C434" w14:textId="77777777" w:rsidR="007074F7" w:rsidRPr="00D94073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limLow>
                  <m:limLowPr>
                    <m:ctrlPr>
                      <w:ins w:id="404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limLowPr>
                  <m:e>
                    <m:groupChr>
                      <m:groupChrPr>
                        <m:ctrlPr>
                          <w:ins w:id="405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f>
                          <m:fPr>
                            <m:ctrlPr>
                              <w:ins w:id="406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ins w:id="407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sSub>
                              <m:sSubPr>
                                <m:ctrlPr>
                                  <w:ins w:id="408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A:</m:t>
                            </m:r>
                            <m:sSub>
                              <m:sSubPr>
                                <m:ctrlPr>
                                  <w:ins w:id="409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den>
                        </m:f>
                      </m:e>
                    </m:groupChr>
                  </m:e>
                  <m:lim>
                    <m:sSub>
                      <m:sSubPr>
                        <m:ctrlPr>
                          <w:ins w:id="410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</m:lim>
                </m:limLow>
                <m:limLow>
                  <m:limLowPr>
                    <m:ctrlPr>
                      <w:ins w:id="411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limLowPr>
                  <m:e>
                    <m:groupChr>
                      <m:groupChrPr>
                        <m:ctrlPr>
                          <w:ins w:id="41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f>
                          <m:fPr>
                            <m:ctrlPr>
                              <w:ins w:id="413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ins w:id="414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A:</m:t>
                            </m:r>
                            <m:sSub>
                              <m:sSubPr>
                                <m:ctrlPr>
                                  <w:ins w:id="415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P:A:</m:t>
                            </m:r>
                            <m:sSub>
                              <m:sSubPr>
                                <m:ctrlPr>
                                  <w:ins w:id="416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den>
                        </m:f>
                      </m:e>
                    </m:groupChr>
                  </m:e>
                  <m:lim>
                    <m:sSub>
                      <m:sSubPr>
                        <m:ctrlPr>
                          <w:ins w:id="417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dAP2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limLow>
                  <m:limLowPr>
                    <m:ctrlPr>
                      <w:ins w:id="41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limLowPr>
                  <m:e>
                    <m:groupChr>
                      <m:groupChrPr>
                        <m:ctrlPr>
                          <w:ins w:id="41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f>
                          <m:fPr>
                            <m:ctrlPr>
                              <w:ins w:id="420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ins w:id="421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A:P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den>
                        </m:f>
                      </m:e>
                    </m:groupChr>
                  </m:e>
                  <m:lim>
                    <m:sSub>
                      <m:sSubPr>
                        <m:ctrlPr>
                          <w:ins w:id="42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dAP1</m:t>
                        </m:r>
                      </m:sub>
                    </m:sSub>
                  </m:lim>
                </m:limLow>
                <m:limLow>
                  <m:limLowPr>
                    <m:ctrlPr>
                      <w:ins w:id="42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limLowPr>
                  <m:e>
                    <m:groupChr>
                      <m:groupChrPr>
                        <m:ctrlPr>
                          <w:ins w:id="42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groupChrPr>
                      <m:e>
                        <m:f>
                          <m:fPr>
                            <m:ctrlPr>
                              <w:ins w:id="425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ins w:id="426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A:P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sSub>
                              <m:sSubPr>
                                <m:ctrlPr>
                                  <w:ins w:id="427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[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P:A:</m:t>
                            </m:r>
                            <m:sSub>
                              <m:sSubPr>
                                <m:ctrlPr>
                                  <w:ins w:id="428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]</m:t>
                            </m:r>
                          </m:den>
                        </m:f>
                      </m:e>
                    </m:groupChr>
                  </m:e>
                  <m:lim>
                    <m:sSub>
                      <m:sSubPr>
                        <m:ctrlPr>
                          <w:ins w:id="42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dAE2</m:t>
                        </m:r>
                      </m:sub>
                    </m:sSub>
                  </m:lim>
                </m:limLow>
              </m:oMath>
            </m:oMathPara>
          </w:p>
        </w:tc>
        <w:tc>
          <w:tcPr>
            <w:tcW w:w="350" w:type="pct"/>
            <w:vAlign w:val="center"/>
          </w:tcPr>
          <w:p w14:paraId="5931DA14" w14:textId="1F71FEC3" w:rsidR="007074F7" w:rsidRPr="00637E4B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r w:rsidRPr="00D94073">
              <w:rPr>
                <w:sz w:val="24"/>
                <w:szCs w:val="24"/>
              </w:rPr>
              <w:t>(S</w:t>
            </w:r>
            <w:r w:rsidRPr="00D94073">
              <w:rPr>
                <w:sz w:val="24"/>
                <w:szCs w:val="24"/>
              </w:rPr>
              <w:fldChar w:fldCharType="begin"/>
            </w:r>
            <w:r w:rsidRPr="00D94073">
              <w:rPr>
                <w:sz w:val="24"/>
                <w:szCs w:val="24"/>
              </w:rPr>
              <w:instrText xml:space="preserve"> SEQ Equation \* ARABIC </w:instrText>
            </w:r>
            <w:r w:rsidRPr="00D94073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19</w:t>
            </w:r>
            <w:r w:rsidRPr="00D94073">
              <w:rPr>
                <w:noProof/>
                <w:sz w:val="24"/>
                <w:szCs w:val="24"/>
              </w:rPr>
              <w:fldChar w:fldCharType="end"/>
            </w:r>
            <w:r w:rsidRPr="00D94073">
              <w:rPr>
                <w:sz w:val="24"/>
                <w:szCs w:val="24"/>
              </w:rPr>
              <w:t>)</w:t>
            </w:r>
          </w:p>
        </w:tc>
      </w:tr>
    </w:tbl>
    <w:p w14:paraId="467238BB" w14:textId="2BA567DE" w:rsidR="007074F7" w:rsidRPr="00637E4B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 w:rsidRPr="00637E4B">
        <w:rPr>
          <w:rFonts w:cstheme="minorHAnsi"/>
          <w:sz w:val="24"/>
          <w:szCs w:val="24"/>
        </w:rPr>
        <w:t>That is, th</w:t>
      </w:r>
      <w:r>
        <w:rPr>
          <w:rFonts w:cstheme="minorHAnsi"/>
          <w:sz w:val="24"/>
          <w:szCs w:val="24"/>
        </w:rPr>
        <w:t>e dissociation constants for Reactions</w:t>
      </w:r>
      <w:r w:rsidRPr="00637E4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_Ref49096945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14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_Ref49096957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17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 w:rsidRPr="00637E4B">
        <w:rPr>
          <w:rFonts w:cstheme="minorHAnsi"/>
          <w:sz w:val="24"/>
          <w:szCs w:val="24"/>
        </w:rPr>
        <w:t xml:space="preserve"> satisfy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637E4B" w14:paraId="2665A54A" w14:textId="77777777" w:rsidTr="000122F6">
        <w:tc>
          <w:tcPr>
            <w:tcW w:w="350" w:type="pct"/>
            <w:vAlign w:val="center"/>
          </w:tcPr>
          <w:p w14:paraId="26F732E7" w14:textId="77777777" w:rsidR="007074F7" w:rsidRPr="00637E4B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468A101" w14:textId="77777777" w:rsidR="007074F7" w:rsidRPr="00637E4B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430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43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43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3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43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dAP1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435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CF5A270" w14:textId="4FF671C5" w:rsidR="007074F7" w:rsidRPr="00637E4B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bookmarkStart w:id="436" w:name="_Ref42560046"/>
            <w:r w:rsidRPr="00637E4B">
              <w:rPr>
                <w:sz w:val="24"/>
                <w:szCs w:val="24"/>
              </w:rPr>
              <w:t>(S</w:t>
            </w:r>
            <w:r w:rsidRPr="00637E4B">
              <w:rPr>
                <w:sz w:val="24"/>
                <w:szCs w:val="24"/>
              </w:rPr>
              <w:fldChar w:fldCharType="begin"/>
            </w:r>
            <w:r w:rsidRPr="00637E4B">
              <w:rPr>
                <w:sz w:val="24"/>
                <w:szCs w:val="24"/>
              </w:rPr>
              <w:instrText xml:space="preserve"> SEQ Equation \* ARABIC </w:instrText>
            </w:r>
            <w:r w:rsidRPr="00637E4B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</w:t>
            </w:r>
            <w:r w:rsidRPr="00637E4B">
              <w:rPr>
                <w:noProof/>
                <w:sz w:val="24"/>
                <w:szCs w:val="24"/>
              </w:rPr>
              <w:fldChar w:fldCharType="end"/>
            </w:r>
            <w:r w:rsidRPr="00637E4B">
              <w:rPr>
                <w:sz w:val="24"/>
                <w:szCs w:val="24"/>
              </w:rPr>
              <w:t>)</w:t>
            </w:r>
            <w:bookmarkEnd w:id="436"/>
          </w:p>
        </w:tc>
      </w:tr>
    </w:tbl>
    <w:p w14:paraId="2482D270" w14:textId="63A640B8" w:rsidR="007074F7" w:rsidRDefault="007074F7" w:rsidP="007074F7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Taking Eq.</w:t>
      </w:r>
      <w:r w:rsidRPr="00637E4B">
        <w:rPr>
          <w:rFonts w:cstheme="minorHAnsi"/>
          <w:sz w:val="24"/>
          <w:szCs w:val="24"/>
        </w:rPr>
        <w:t xml:space="preserve"> </w:t>
      </w:r>
      <w:r w:rsidRPr="00637E4B">
        <w:rPr>
          <w:rFonts w:cstheme="minorHAnsi"/>
          <w:sz w:val="24"/>
          <w:szCs w:val="24"/>
        </w:rPr>
        <w:fldChar w:fldCharType="begin"/>
      </w:r>
      <w:r w:rsidRPr="00637E4B">
        <w:rPr>
          <w:rFonts w:cstheme="minorHAnsi"/>
          <w:sz w:val="24"/>
          <w:szCs w:val="24"/>
        </w:rPr>
        <w:instrText xml:space="preserve"> REF _Ref42560046 \h  \* MERGEFORMAT </w:instrText>
      </w:r>
      <w:r w:rsidRPr="00637E4B">
        <w:rPr>
          <w:rFonts w:cstheme="minorHAnsi"/>
          <w:sz w:val="24"/>
          <w:szCs w:val="24"/>
        </w:rPr>
      </w:r>
      <w:r w:rsidRPr="00637E4B">
        <w:rPr>
          <w:rFonts w:cstheme="minorHAnsi"/>
          <w:sz w:val="24"/>
          <w:szCs w:val="24"/>
        </w:rPr>
        <w:fldChar w:fldCharType="separate"/>
      </w:r>
      <w:r w:rsidRPr="00637E4B">
        <w:rPr>
          <w:sz w:val="24"/>
          <w:szCs w:val="24"/>
        </w:rPr>
        <w:t>(S</w:t>
      </w:r>
      <w:r>
        <w:rPr>
          <w:sz w:val="24"/>
          <w:szCs w:val="24"/>
        </w:rPr>
        <w:t>20</w:t>
      </w:r>
      <w:r w:rsidRPr="00637E4B">
        <w:rPr>
          <w:sz w:val="24"/>
          <w:szCs w:val="24"/>
        </w:rPr>
        <w:t>)</w:t>
      </w:r>
      <w:r w:rsidRPr="00637E4B">
        <w:rPr>
          <w:rFonts w:cstheme="minorHAnsi"/>
          <w:sz w:val="24"/>
          <w:szCs w:val="24"/>
        </w:rPr>
        <w:fldChar w:fldCharType="end"/>
      </w:r>
      <w:r w:rsidRPr="00637E4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into account, </w:t>
      </w:r>
      <w:r w:rsidRPr="00637E4B">
        <w:rPr>
          <w:rFonts w:cstheme="minorHAnsi"/>
          <w:sz w:val="24"/>
          <w:szCs w:val="24"/>
        </w:rPr>
        <w:t xml:space="preserve">we are left with </w:t>
      </w:r>
      <w:r>
        <w:rPr>
          <w:rFonts w:cstheme="minorHAnsi"/>
          <w:sz w:val="24"/>
          <w:szCs w:val="24"/>
        </w:rPr>
        <w:t xml:space="preserve">only </w:t>
      </w:r>
      <w:r w:rsidRPr="00637E4B">
        <w:rPr>
          <w:rFonts w:cstheme="minorHAnsi"/>
          <w:sz w:val="24"/>
          <w:szCs w:val="24"/>
        </w:rPr>
        <w:t>three independent chemical equilibrium equations.</w:t>
      </w:r>
      <w:r>
        <w:rPr>
          <w:rFonts w:cstheme="minorHAnsi"/>
          <w:sz w:val="24"/>
          <w:szCs w:val="24"/>
        </w:rPr>
        <w:t xml:space="preserve"> One of these equations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3B746675" w14:textId="77777777" w:rsidTr="000122F6">
        <w:tc>
          <w:tcPr>
            <w:tcW w:w="350" w:type="pct"/>
            <w:vAlign w:val="center"/>
          </w:tcPr>
          <w:p w14:paraId="49CFE243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4727FA6F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437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dAP1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3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43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f>
                  <m:fPr>
                    <m:ctrlPr>
                      <w:ins w:id="440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ctrlPr>
                          <w:ins w:id="44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442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ins w:id="443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-[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A:P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]</m:t>
                        </m:r>
                      </m:e>
                    </m:d>
                    <m:d>
                      <m:dPr>
                        <m:ctrlPr>
                          <w:ins w:id="44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445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ins w:id="446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-[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A:P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]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3BF42D9" w14:textId="70F5B218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21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7B8B785B" w14:textId="77777777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can be solved for the unknown concentration of A:P,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41DEDCEA" w14:textId="77777777" w:rsidTr="000122F6">
        <w:tc>
          <w:tcPr>
            <w:tcW w:w="350" w:type="pct"/>
            <w:vAlign w:val="center"/>
          </w:tcPr>
          <w:p w14:paraId="309543CE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956FC57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ins w:id="447" w:author="Chen, Jing" w:date="2020-09-04T12:00:00Z"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A:P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48" w:author="Chen, Jing" w:date="2020-09-04T12:00:00Z"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449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450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45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ins w:id="45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radPr>
                      <m:deg/>
                      <m:e>
                        <m:sSup>
                          <m:sSupPr>
                            <m:ctrlPr>
                              <w:ins w:id="453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pPr>
                          <m:e>
                            <m:d>
                              <m:dPr>
                                <m:ctrlPr>
                                  <w:ins w:id="454" w:author="Chen, Jing" w:date="2020-09-04T12:00:00Z"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w:ins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ins w:id="455" w:author="Chen, Jing" w:date="2020-09-04T12:00:00Z"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w:ins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[A]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ins w:id="456" w:author="Chen, Jing" w:date="2020-09-04T12:00:00Z"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w:ins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[P]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ins w:id="457" w:author="Chen, Jing" w:date="2020-09-04T12:00:00Z"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w:ins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dAP1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  <m:sSub>
                          <m:sSubPr>
                            <m:ctrlPr>
                              <w:ins w:id="458" w:author="Chen, Jing" w:date="2020-09-04T12:00:00Z"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[A]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ins w:id="459" w:author="Chen, Jing" w:date="2020-09-04T12:00:00Z"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[P]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91B92E3" w14:textId="521DAECA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22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1DCDDDAB" w14:textId="77777777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Meanwhile, the total number of </w:t>
      </w:r>
      <w:r w:rsidRPr="008825FE">
        <w:rPr>
          <w:rFonts w:cstheme="minorHAnsi"/>
          <w:i/>
          <w:sz w:val="24"/>
          <w:szCs w:val="24"/>
        </w:rPr>
        <w:t>PER</w:t>
      </w:r>
      <w:r>
        <w:rPr>
          <w:rFonts w:cstheme="minorHAnsi"/>
          <w:sz w:val="24"/>
          <w:szCs w:val="24"/>
        </w:rPr>
        <w:t xml:space="preserve"> E-boxes, </w:t>
      </w:r>
      <w:r w:rsidRPr="002A4BF5">
        <w:rPr>
          <w:rFonts w:ascii="Cambria" w:hAnsi="Cambria" w:cstheme="minorHAnsi"/>
          <w:sz w:val="24"/>
          <w:szCs w:val="24"/>
        </w:rPr>
        <w:t>[E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r w:rsidRPr="002A4BF5">
        <w:rPr>
          <w:rFonts w:ascii="Cambria" w:hAnsi="Cambria" w:cstheme="minorHAnsi"/>
          <w:sz w:val="24"/>
          <w:szCs w:val="24"/>
        </w:rPr>
        <w:t>]</w:t>
      </w:r>
      <w:r w:rsidRPr="002A4BF5">
        <w:rPr>
          <w:rFonts w:ascii="Cambria" w:hAnsi="Cambria" w:cstheme="minorHAnsi"/>
          <w:sz w:val="24"/>
          <w:szCs w:val="24"/>
          <w:vertAlign w:val="subscript"/>
        </w:rPr>
        <w:t>T</w:t>
      </w:r>
      <w:r w:rsidRPr="002A4BF5">
        <w:rPr>
          <w:rFonts w:ascii="Cambria" w:hAnsi="Cambria" w:cstheme="minorHAnsi"/>
          <w:sz w:val="24"/>
          <w:szCs w:val="24"/>
        </w:rPr>
        <w:t xml:space="preserve"> = [E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r w:rsidRPr="002A4BF5">
        <w:rPr>
          <w:rFonts w:ascii="Cambria" w:hAnsi="Cambria" w:cstheme="minorHAnsi"/>
          <w:sz w:val="24"/>
          <w:szCs w:val="24"/>
        </w:rPr>
        <w:t>] + [</w:t>
      </w:r>
      <w:proofErr w:type="spellStart"/>
      <w:proofErr w:type="gramStart"/>
      <w:r w:rsidRPr="002A4BF5">
        <w:rPr>
          <w:rFonts w:ascii="Cambria" w:hAnsi="Cambria" w:cstheme="minorHAnsi"/>
          <w:sz w:val="24"/>
          <w:szCs w:val="24"/>
        </w:rPr>
        <w:t>A:E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proofErr w:type="spellEnd"/>
      <w:proofErr w:type="gramEnd"/>
      <w:r w:rsidRPr="002A4BF5">
        <w:rPr>
          <w:rFonts w:ascii="Cambria" w:hAnsi="Cambria" w:cstheme="minorHAnsi"/>
          <w:sz w:val="24"/>
          <w:szCs w:val="24"/>
        </w:rPr>
        <w:t>] + [</w:t>
      </w:r>
      <w:proofErr w:type="spellStart"/>
      <w:r w:rsidRPr="002A4BF5">
        <w:rPr>
          <w:rFonts w:ascii="Cambria" w:hAnsi="Cambria" w:cstheme="minorHAnsi"/>
          <w:sz w:val="24"/>
          <w:szCs w:val="24"/>
        </w:rPr>
        <w:t>P:A:E</w:t>
      </w:r>
      <w:r w:rsidRPr="002A4BF5">
        <w:rPr>
          <w:rFonts w:ascii="Cambria" w:hAnsi="Cambria" w:cstheme="minorHAnsi"/>
          <w:i/>
          <w:sz w:val="24"/>
          <w:szCs w:val="24"/>
          <w:vertAlign w:val="subscript"/>
        </w:rPr>
        <w:t>p</w:t>
      </w:r>
      <w:proofErr w:type="spellEnd"/>
      <w:r w:rsidRPr="002A4BF5">
        <w:rPr>
          <w:rFonts w:ascii="Cambria" w:hAnsi="Cambria"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>, can be written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419E9383" w14:textId="77777777" w:rsidTr="000122F6">
        <w:tc>
          <w:tcPr>
            <w:tcW w:w="350" w:type="pct"/>
            <w:vAlign w:val="center"/>
          </w:tcPr>
          <w:p w14:paraId="7DBDA8BB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FFF164D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460" w:author="Chen, Jing" w:date="2020-09-04T12:00:00Z"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ins w:id="46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62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463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46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ins w:id="465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466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ins w:id="467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[P][A:</m:t>
                    </m:r>
                    <m:sSub>
                      <m:sSubPr>
                        <m:ctrlPr>
                          <w:ins w:id="468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6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dAP2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2807784B" w14:textId="3602F512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23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</w:p>
        </w:tc>
      </w:tr>
    </w:tbl>
    <w:p w14:paraId="7B8DE041" w14:textId="77777777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can be rearranged to give the probability that a </w:t>
      </w:r>
      <w:r w:rsidRPr="00BB6642">
        <w:rPr>
          <w:rFonts w:cstheme="minorHAnsi"/>
          <w:i/>
          <w:sz w:val="24"/>
          <w:szCs w:val="24"/>
        </w:rPr>
        <w:t xml:space="preserve">PER </w:t>
      </w:r>
      <w:r w:rsidRPr="00BB6642">
        <w:rPr>
          <w:rFonts w:cstheme="minorHAnsi"/>
          <w:sz w:val="24"/>
          <w:szCs w:val="24"/>
        </w:rPr>
        <w:t>gene is being transcribed: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8A710F" w14:paraId="181270B2" w14:textId="77777777" w:rsidTr="000122F6">
        <w:tc>
          <w:tcPr>
            <w:tcW w:w="350" w:type="pct"/>
            <w:vAlign w:val="center"/>
          </w:tcPr>
          <w:p w14:paraId="0CE10B63" w14:textId="77777777" w:rsidR="007074F7" w:rsidRPr="008A710F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307E8C7D" w14:textId="77777777" w:rsidR="007074F7" w:rsidRPr="008A710F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470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471" w:author="Chen, Jing" w:date="2020-09-04T12:00:00Z"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72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473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74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75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ins w:id="476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ins w:id="477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[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A][P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]</m:t>
                        </m:r>
                      </m:num>
                      <m:den>
                        <m:sSub>
                          <m:sSubPr>
                            <m:ctrlPr>
                              <w:ins w:id="478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dAP2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01E061BE" w14:textId="59CE2A16" w:rsidR="007074F7" w:rsidRPr="008A710F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479" w:name="_Ref49096384"/>
            <w:r w:rsidRPr="008A710F">
              <w:rPr>
                <w:sz w:val="24"/>
                <w:szCs w:val="24"/>
              </w:rPr>
              <w:t>(S</w:t>
            </w:r>
            <w:r w:rsidRPr="008A710F">
              <w:rPr>
                <w:sz w:val="24"/>
                <w:szCs w:val="24"/>
              </w:rPr>
              <w:fldChar w:fldCharType="begin"/>
            </w:r>
            <w:r w:rsidRPr="008A710F">
              <w:rPr>
                <w:sz w:val="24"/>
                <w:szCs w:val="24"/>
              </w:rPr>
              <w:instrText xml:space="preserve"> SEQ Equation \* ARABIC </w:instrText>
            </w:r>
            <w:r w:rsidRPr="008A710F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24</w:t>
            </w:r>
            <w:r w:rsidRPr="008A710F">
              <w:rPr>
                <w:noProof/>
                <w:sz w:val="24"/>
                <w:szCs w:val="24"/>
              </w:rPr>
              <w:fldChar w:fldCharType="end"/>
            </w:r>
            <w:r w:rsidRPr="008A710F">
              <w:rPr>
                <w:sz w:val="24"/>
                <w:szCs w:val="24"/>
              </w:rPr>
              <w:t>)</w:t>
            </w:r>
            <w:bookmarkEnd w:id="479"/>
          </w:p>
        </w:tc>
      </w:tr>
    </w:tbl>
    <w:p w14:paraId="167A18C3" w14:textId="30DA4E69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Plugging the definition of </w:t>
      </w:r>
      <w:r w:rsidRPr="002A4BF5">
        <w:rPr>
          <w:rFonts w:ascii="Cambria" w:hAnsi="Cambria" w:cstheme="minorHAnsi"/>
          <w:i/>
          <w:sz w:val="24"/>
          <w:szCs w:val="24"/>
        </w:rPr>
        <w:t>K</w:t>
      </w:r>
      <w:r w:rsidRPr="002A4BF5">
        <w:rPr>
          <w:rFonts w:ascii="Cambria" w:hAnsi="Cambria" w:cstheme="minorHAnsi"/>
          <w:sz w:val="24"/>
          <w:szCs w:val="24"/>
          <w:vertAlign w:val="subscript"/>
        </w:rPr>
        <w:t>dAP1</w:t>
      </w:r>
      <w:r>
        <w:rPr>
          <w:rFonts w:cstheme="minorHAnsi"/>
          <w:sz w:val="24"/>
          <w:szCs w:val="24"/>
        </w:rPr>
        <w:t xml:space="preserve"> (Eq.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_Ref49097129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781E0F">
        <w:rPr>
          <w:sz w:val="24"/>
          <w:szCs w:val="24"/>
        </w:rPr>
        <w:t>(S</w:t>
      </w:r>
      <w:r>
        <w:rPr>
          <w:noProof/>
          <w:sz w:val="24"/>
          <w:szCs w:val="24"/>
        </w:rPr>
        <w:t>18</w:t>
      </w:r>
      <w:r w:rsidRPr="00781E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) into 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_Ref49096384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24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yields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022184" w14:paraId="7BBEE5C5" w14:textId="77777777" w:rsidTr="000122F6">
        <w:tc>
          <w:tcPr>
            <w:tcW w:w="350" w:type="pct"/>
            <w:vAlign w:val="center"/>
          </w:tcPr>
          <w:p w14:paraId="6514AEE1" w14:textId="77777777" w:rsidR="007074F7" w:rsidRPr="00022184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585D6DC" w14:textId="77777777" w:rsidR="007074F7" w:rsidRPr="00022184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480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</m:t>
                    </m:r>
                    <m:sSub>
                      <m:sSubPr>
                        <m:ctrlPr>
                          <w:ins w:id="481" w:author="Chen, Jing" w:date="2020-09-04T12:00:00Z"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82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483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84" w:author="Chen, Jing" w:date="2020-09-04T12:00:00Z"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85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]+[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A:P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]</m:t>
                    </m:r>
                    <m:f>
                      <m:fPr>
                        <m:ctrlPr>
                          <w:ins w:id="486" w:author="Chen, Jing" w:date="2020-09-04T12:00:00Z"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487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dAP1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488" w:author="Chen, Jing" w:date="2020-09-04T12:00:00Z"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dAP2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5A90B00E" w14:textId="101F377D" w:rsidR="007074F7" w:rsidRPr="00022184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489" w:name="_Ref49079513"/>
            <w:r w:rsidRPr="00022184">
              <w:rPr>
                <w:sz w:val="24"/>
                <w:szCs w:val="24"/>
              </w:rPr>
              <w:t>(S</w:t>
            </w:r>
            <w:r w:rsidRPr="00022184">
              <w:rPr>
                <w:sz w:val="24"/>
                <w:szCs w:val="24"/>
              </w:rPr>
              <w:fldChar w:fldCharType="begin"/>
            </w:r>
            <w:r w:rsidRPr="00022184">
              <w:rPr>
                <w:sz w:val="24"/>
                <w:szCs w:val="24"/>
              </w:rPr>
              <w:instrText xml:space="preserve"> SEQ Equation \* ARABIC </w:instrText>
            </w:r>
            <w:r w:rsidRPr="00022184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25</w:t>
            </w:r>
            <w:r w:rsidRPr="00022184">
              <w:rPr>
                <w:noProof/>
                <w:sz w:val="24"/>
                <w:szCs w:val="24"/>
              </w:rPr>
              <w:fldChar w:fldCharType="end"/>
            </w:r>
            <w:r w:rsidRPr="00022184">
              <w:rPr>
                <w:sz w:val="24"/>
                <w:szCs w:val="24"/>
              </w:rPr>
              <w:t>)</w:t>
            </w:r>
            <w:bookmarkEnd w:id="489"/>
          </w:p>
        </w:tc>
      </w:tr>
    </w:tbl>
    <w:p w14:paraId="6581AADA" w14:textId="77777777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</w:p>
    <w:p w14:paraId="3A8469CD" w14:textId="77777777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 w:rsidRPr="005B153E">
        <w:rPr>
          <w:rFonts w:cstheme="minorHAnsi"/>
          <w:sz w:val="24"/>
          <w:szCs w:val="24"/>
          <w:u w:val="single"/>
        </w:rPr>
        <w:lastRenderedPageBreak/>
        <w:t>First Case.</w:t>
      </w:r>
      <w:r w:rsidRPr="005B153E">
        <w:rPr>
          <w:rFonts w:cstheme="minorHAnsi"/>
          <w:sz w:val="24"/>
          <w:szCs w:val="24"/>
        </w:rPr>
        <w:t xml:space="preserve"> </w:t>
      </w:r>
      <w:proofErr w:type="gramStart"/>
      <w:r w:rsidRPr="005B153E">
        <w:rPr>
          <w:rFonts w:cstheme="minorHAnsi"/>
          <w:sz w:val="24"/>
          <w:szCs w:val="24"/>
        </w:rPr>
        <w:t>PER:CRY</w:t>
      </w:r>
      <w:proofErr w:type="gramEnd"/>
      <w:r w:rsidRPr="005B153E">
        <w:rPr>
          <w:rFonts w:cstheme="minorHAnsi"/>
          <w:sz w:val="24"/>
          <w:szCs w:val="24"/>
        </w:rPr>
        <w:t xml:space="preserve"> binds equally strongly to free- and E-box-bound BMAL:CLOCK, i.e.,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022184" w14:paraId="600D4742" w14:textId="77777777" w:rsidTr="000122F6">
        <w:tc>
          <w:tcPr>
            <w:tcW w:w="350" w:type="pct"/>
            <w:vAlign w:val="center"/>
          </w:tcPr>
          <w:p w14:paraId="04DBB9F0" w14:textId="77777777" w:rsidR="007074F7" w:rsidRPr="00022184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C78E534" w14:textId="77777777" w:rsidR="007074F7" w:rsidRPr="00022184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490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dAP1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ins w:id="491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dAP2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44FE04DC" w14:textId="3DE30A50" w:rsidR="007074F7" w:rsidRPr="00022184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bookmarkStart w:id="492" w:name="_Ref49079848"/>
            <w:r w:rsidRPr="00022184">
              <w:rPr>
                <w:sz w:val="24"/>
                <w:szCs w:val="24"/>
              </w:rPr>
              <w:t>(S</w:t>
            </w:r>
            <w:r w:rsidRPr="00022184">
              <w:rPr>
                <w:sz w:val="24"/>
                <w:szCs w:val="24"/>
              </w:rPr>
              <w:fldChar w:fldCharType="begin"/>
            </w:r>
            <w:r w:rsidRPr="00022184">
              <w:rPr>
                <w:sz w:val="24"/>
                <w:szCs w:val="24"/>
              </w:rPr>
              <w:instrText xml:space="preserve"> SEQ Equation \* ARABIC </w:instrText>
            </w:r>
            <w:r w:rsidRPr="00022184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26</w:t>
            </w:r>
            <w:r w:rsidRPr="00022184">
              <w:rPr>
                <w:noProof/>
                <w:sz w:val="24"/>
                <w:szCs w:val="24"/>
              </w:rPr>
              <w:fldChar w:fldCharType="end"/>
            </w:r>
            <w:r w:rsidRPr="00022184">
              <w:rPr>
                <w:sz w:val="24"/>
                <w:szCs w:val="24"/>
              </w:rPr>
              <w:t>)</w:t>
            </w:r>
            <w:bookmarkEnd w:id="492"/>
          </w:p>
        </w:tc>
      </w:tr>
    </w:tbl>
    <w:p w14:paraId="787398EC" w14:textId="199BD514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case,</w:t>
      </w:r>
      <w:r w:rsidRPr="00EB5E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_Ref49079513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022184">
        <w:rPr>
          <w:sz w:val="24"/>
          <w:szCs w:val="24"/>
        </w:rPr>
        <w:t>(S</w:t>
      </w:r>
      <w:r>
        <w:rPr>
          <w:noProof/>
          <w:sz w:val="24"/>
          <w:szCs w:val="24"/>
        </w:rPr>
        <w:t>25</w:t>
      </w:r>
      <w:r w:rsidRPr="00022184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</w:t>
      </w:r>
      <w:r w:rsidRPr="00EB5E4D">
        <w:rPr>
          <w:rFonts w:cstheme="minorHAnsi"/>
          <w:sz w:val="24"/>
          <w:szCs w:val="24"/>
        </w:rPr>
        <w:t>becomes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637E4B" w14:paraId="0CAE628E" w14:textId="77777777" w:rsidTr="000122F6">
        <w:tc>
          <w:tcPr>
            <w:tcW w:w="350" w:type="pct"/>
            <w:vAlign w:val="center"/>
          </w:tcPr>
          <w:p w14:paraId="05BE8FCC" w14:textId="77777777" w:rsidR="007074F7" w:rsidRPr="00637E4B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A9F3489" w14:textId="77777777" w:rsidR="007074F7" w:rsidRPr="00637E4B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49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49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</m:t>
                        </m:r>
                        <m:sSub>
                          <m:sSubPr>
                            <m:ctrlPr>
                              <w:ins w:id="495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ins w:id="496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497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49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49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ins w:id="500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ins w:id="501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8AF6B26" w14:textId="6D7B6ABC" w:rsidR="007074F7" w:rsidRPr="00637E4B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bookmarkStart w:id="502" w:name="_Ref42597951"/>
            <w:r w:rsidRPr="00637E4B">
              <w:rPr>
                <w:sz w:val="24"/>
                <w:szCs w:val="24"/>
              </w:rPr>
              <w:t>(S</w:t>
            </w:r>
            <w:r w:rsidRPr="00637E4B">
              <w:rPr>
                <w:sz w:val="24"/>
                <w:szCs w:val="24"/>
              </w:rPr>
              <w:fldChar w:fldCharType="begin"/>
            </w:r>
            <w:r w:rsidRPr="00637E4B">
              <w:rPr>
                <w:sz w:val="24"/>
                <w:szCs w:val="24"/>
              </w:rPr>
              <w:instrText xml:space="preserve"> SEQ Equation \* ARABIC </w:instrText>
            </w:r>
            <w:r w:rsidRPr="00637E4B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27</w:t>
            </w:r>
            <w:r w:rsidRPr="00637E4B">
              <w:rPr>
                <w:noProof/>
                <w:sz w:val="24"/>
                <w:szCs w:val="24"/>
              </w:rPr>
              <w:fldChar w:fldCharType="end"/>
            </w:r>
            <w:r w:rsidRPr="00637E4B">
              <w:rPr>
                <w:sz w:val="24"/>
                <w:szCs w:val="24"/>
              </w:rPr>
              <w:t>)</w:t>
            </w:r>
            <w:bookmarkEnd w:id="502"/>
          </w:p>
        </w:tc>
      </w:tr>
    </w:tbl>
    <w:p w14:paraId="19079B95" w14:textId="6EE86B53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Plugging 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_Ref49095669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8A710F">
        <w:rPr>
          <w:sz w:val="24"/>
          <w:szCs w:val="24"/>
        </w:rPr>
        <w:t>(S</w:t>
      </w:r>
      <w:r>
        <w:rPr>
          <w:noProof/>
          <w:sz w:val="24"/>
          <w:szCs w:val="24"/>
        </w:rPr>
        <w:t>12</w:t>
      </w:r>
      <w:r w:rsidRPr="008A710F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into 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_Ref42597951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637E4B">
        <w:rPr>
          <w:sz w:val="24"/>
          <w:szCs w:val="24"/>
        </w:rPr>
        <w:t>(S</w:t>
      </w:r>
      <w:r>
        <w:rPr>
          <w:noProof/>
          <w:sz w:val="24"/>
          <w:szCs w:val="24"/>
        </w:rPr>
        <w:t>27</w:t>
      </w:r>
      <w:r w:rsidRPr="00637E4B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yields </w:t>
      </w:r>
      <w:r w:rsidRPr="005B153E">
        <w:rPr>
          <w:rFonts w:cstheme="minorHAnsi"/>
          <w:sz w:val="24"/>
          <w:szCs w:val="24"/>
          <w:u w:val="single"/>
        </w:rPr>
        <w:t>Rate law 1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6324BA" w14:paraId="0727A1DE" w14:textId="77777777" w:rsidTr="000122F6">
        <w:tc>
          <w:tcPr>
            <w:tcW w:w="350" w:type="pct"/>
            <w:vAlign w:val="center"/>
          </w:tcPr>
          <w:p w14:paraId="53E86D3B" w14:textId="77777777" w:rsidR="007074F7" w:rsidRPr="006324BA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16B362ED" w14:textId="77777777" w:rsidR="007074F7" w:rsidRPr="006324BA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50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504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</m:t>
                        </m:r>
                        <m:sSub>
                          <m:sSubPr>
                            <m:ctrlPr>
                              <w:ins w:id="505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ins w:id="506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507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508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509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ins w:id="510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ins w:id="511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AE6E68D" w14:textId="7DCA43B4" w:rsidR="007074F7" w:rsidRPr="006324BA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bookmarkStart w:id="512" w:name="_Ref49096056"/>
            <w:r w:rsidRPr="006324BA">
              <w:rPr>
                <w:sz w:val="24"/>
                <w:szCs w:val="24"/>
              </w:rPr>
              <w:t>(S</w:t>
            </w:r>
            <w:r w:rsidRPr="006324BA">
              <w:rPr>
                <w:sz w:val="24"/>
                <w:szCs w:val="24"/>
              </w:rPr>
              <w:fldChar w:fldCharType="begin"/>
            </w:r>
            <w:r w:rsidRPr="006324BA">
              <w:rPr>
                <w:sz w:val="24"/>
                <w:szCs w:val="24"/>
              </w:rPr>
              <w:instrText xml:space="preserve"> SEQ Equation \* ARABIC </w:instrText>
            </w:r>
            <w:r w:rsidRPr="006324BA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28</w:t>
            </w:r>
            <w:r w:rsidRPr="006324BA">
              <w:rPr>
                <w:noProof/>
                <w:sz w:val="24"/>
                <w:szCs w:val="24"/>
              </w:rPr>
              <w:fldChar w:fldCharType="end"/>
            </w:r>
            <w:r w:rsidRPr="006324BA">
              <w:rPr>
                <w:sz w:val="24"/>
                <w:szCs w:val="24"/>
              </w:rPr>
              <w:t>)</w:t>
            </w:r>
            <w:bookmarkEnd w:id="512"/>
          </w:p>
        </w:tc>
      </w:tr>
    </w:tbl>
    <w:p w14:paraId="167971D5" w14:textId="35EBE6E5" w:rsidR="007074F7" w:rsidRDefault="007074F7" w:rsidP="007074F7">
      <w:pPr>
        <w:spacing w:beforeLines="160" w:before="384" w:line="360" w:lineRule="auto"/>
        <w:jc w:val="both"/>
        <w:rPr>
          <w:rFonts w:cstheme="minorHAnsi"/>
          <w:sz w:val="24"/>
          <w:szCs w:val="24"/>
        </w:rPr>
      </w:pPr>
      <w:r w:rsidRPr="005B153E">
        <w:rPr>
          <w:rFonts w:cstheme="minorHAnsi"/>
          <w:sz w:val="24"/>
          <w:szCs w:val="24"/>
          <w:u w:val="single"/>
        </w:rPr>
        <w:t>Second Case.</w:t>
      </w:r>
      <w:r w:rsidRPr="005B153E">
        <w:rPr>
          <w:rFonts w:cstheme="minorHAnsi"/>
          <w:sz w:val="24"/>
          <w:szCs w:val="24"/>
        </w:rPr>
        <w:t xml:space="preserve"> </w:t>
      </w:r>
      <w:proofErr w:type="gramStart"/>
      <w:r w:rsidRPr="005B153E">
        <w:rPr>
          <w:rFonts w:cstheme="minorHAnsi"/>
          <w:sz w:val="24"/>
          <w:szCs w:val="24"/>
        </w:rPr>
        <w:t>PER:CRY</w:t>
      </w:r>
      <w:proofErr w:type="gramEnd"/>
      <w:r w:rsidRPr="005B153E">
        <w:rPr>
          <w:rFonts w:cstheme="minorHAnsi"/>
          <w:sz w:val="24"/>
          <w:szCs w:val="24"/>
        </w:rPr>
        <w:t xml:space="preserve"> binds equally strongly to free- and E-box-bound BMAL:CLOCK, 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_Ref49079848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022184">
        <w:rPr>
          <w:sz w:val="24"/>
          <w:szCs w:val="24"/>
        </w:rPr>
        <w:t>(S</w:t>
      </w:r>
      <w:r>
        <w:rPr>
          <w:noProof/>
          <w:sz w:val="24"/>
          <w:szCs w:val="24"/>
        </w:rPr>
        <w:t>26</w:t>
      </w:r>
      <w:r w:rsidRPr="00022184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(First Case above)</w:t>
      </w:r>
      <w:r w:rsidRPr="005B153E">
        <w:rPr>
          <w:rFonts w:cstheme="minorHAnsi"/>
          <w:sz w:val="24"/>
          <w:szCs w:val="24"/>
        </w:rPr>
        <w:t xml:space="preserve">, and at the same time, BMAL:CLOCK saturates the </w:t>
      </w:r>
      <w:r w:rsidRPr="005B153E">
        <w:rPr>
          <w:rFonts w:cstheme="minorHAnsi"/>
          <w:i/>
          <w:sz w:val="24"/>
          <w:szCs w:val="24"/>
        </w:rPr>
        <w:t>PER</w:t>
      </w:r>
      <w:r w:rsidRPr="005B153E">
        <w:rPr>
          <w:rFonts w:cstheme="minorHAnsi"/>
          <w:sz w:val="24"/>
          <w:szCs w:val="24"/>
        </w:rPr>
        <w:t xml:space="preserve"> E-box, i.e.,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022184" w14:paraId="67F7C996" w14:textId="77777777" w:rsidTr="000122F6">
        <w:tc>
          <w:tcPr>
            <w:tcW w:w="350" w:type="pct"/>
            <w:vAlign w:val="center"/>
          </w:tcPr>
          <w:p w14:paraId="4C10A3FD" w14:textId="77777777" w:rsidR="007074F7" w:rsidRPr="00022184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356FEFD0" w14:textId="77777777" w:rsidR="007074F7" w:rsidRPr="00022184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513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dAE1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≪</m:t>
                </m:r>
                <m:sSub>
                  <m:sSubPr>
                    <m:ctrlPr>
                      <w:ins w:id="514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ins w:id="515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224FBC4E" w14:textId="38CE2196" w:rsidR="007074F7" w:rsidRPr="00022184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022184">
              <w:rPr>
                <w:sz w:val="24"/>
                <w:szCs w:val="24"/>
              </w:rPr>
              <w:t>(S</w:t>
            </w:r>
            <w:r w:rsidRPr="00022184">
              <w:rPr>
                <w:sz w:val="24"/>
                <w:szCs w:val="24"/>
              </w:rPr>
              <w:fldChar w:fldCharType="begin"/>
            </w:r>
            <w:r w:rsidRPr="00022184">
              <w:rPr>
                <w:sz w:val="24"/>
                <w:szCs w:val="24"/>
              </w:rPr>
              <w:instrText xml:space="preserve"> SEQ Equation \* ARABIC </w:instrText>
            </w:r>
            <w:r w:rsidRPr="00022184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29</w:t>
            </w:r>
            <w:r w:rsidRPr="00022184">
              <w:rPr>
                <w:noProof/>
                <w:sz w:val="24"/>
                <w:szCs w:val="24"/>
              </w:rPr>
              <w:fldChar w:fldCharType="end"/>
            </w:r>
            <w:r w:rsidRPr="00022184">
              <w:rPr>
                <w:sz w:val="24"/>
                <w:szCs w:val="24"/>
              </w:rPr>
              <w:t>)</w:t>
            </w:r>
          </w:p>
        </w:tc>
      </w:tr>
    </w:tbl>
    <w:p w14:paraId="27FD63BF" w14:textId="142755B3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case,</w:t>
      </w:r>
      <w:r w:rsidRPr="00EB5E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_Ref49096056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6324BA">
        <w:rPr>
          <w:sz w:val="24"/>
          <w:szCs w:val="24"/>
        </w:rPr>
        <w:t>(S</w:t>
      </w:r>
      <w:r>
        <w:rPr>
          <w:noProof/>
          <w:sz w:val="24"/>
          <w:szCs w:val="24"/>
        </w:rPr>
        <w:t>28</w:t>
      </w:r>
      <w:r w:rsidRPr="006324BA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becomes </w:t>
      </w:r>
      <w:r w:rsidRPr="005B153E">
        <w:rPr>
          <w:rFonts w:cstheme="minorHAnsi"/>
          <w:sz w:val="24"/>
          <w:szCs w:val="24"/>
          <w:u w:val="single"/>
        </w:rPr>
        <w:t>Rate law 0</w:t>
      </w:r>
      <w:r w:rsidRPr="00137641">
        <w:rPr>
          <w:rFonts w:cstheme="minorHAnsi"/>
          <w:sz w:val="24"/>
          <w:szCs w:val="24"/>
        </w:rPr>
        <w:t xml:space="preserve"> i</w:t>
      </w:r>
      <w:r>
        <w:rPr>
          <w:rFonts w:cstheme="minorHAnsi"/>
          <w:sz w:val="24"/>
          <w:szCs w:val="24"/>
        </w:rPr>
        <w:t>n the original Kim-Forger model: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022184" w14:paraId="1B906076" w14:textId="77777777" w:rsidTr="000122F6">
        <w:tc>
          <w:tcPr>
            <w:tcW w:w="350" w:type="pct"/>
            <w:vAlign w:val="center"/>
          </w:tcPr>
          <w:p w14:paraId="3EE87193" w14:textId="77777777" w:rsidR="007074F7" w:rsidRPr="00022184" w:rsidRDefault="007074F7" w:rsidP="000122F6">
            <w:pPr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7659F069" w14:textId="77777777" w:rsidR="007074F7" w:rsidRPr="00022184" w:rsidRDefault="00BC55AD" w:rsidP="000122F6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516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517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</m:t>
                        </m:r>
                        <m:sSub>
                          <m:sSubPr>
                            <m:ctrlPr>
                              <w:ins w:id="518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ins w:id="519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520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521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52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ins w:id="523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368EE71" w14:textId="6BCE3F5E" w:rsidR="007074F7" w:rsidRPr="00022184" w:rsidRDefault="007074F7" w:rsidP="000122F6">
            <w:pPr>
              <w:ind w:right="-109"/>
              <w:jc w:val="right"/>
              <w:rPr>
                <w:sz w:val="24"/>
                <w:szCs w:val="24"/>
              </w:rPr>
            </w:pPr>
            <w:r w:rsidRPr="00022184">
              <w:rPr>
                <w:sz w:val="24"/>
                <w:szCs w:val="24"/>
              </w:rPr>
              <w:t>(S</w:t>
            </w:r>
            <w:r w:rsidRPr="00022184">
              <w:rPr>
                <w:sz w:val="24"/>
                <w:szCs w:val="24"/>
              </w:rPr>
              <w:fldChar w:fldCharType="begin"/>
            </w:r>
            <w:r w:rsidRPr="00022184">
              <w:rPr>
                <w:sz w:val="24"/>
                <w:szCs w:val="24"/>
              </w:rPr>
              <w:instrText xml:space="preserve"> SEQ Equation \* ARABIC </w:instrText>
            </w:r>
            <w:r w:rsidRPr="00022184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30</w:t>
            </w:r>
            <w:r w:rsidRPr="00022184">
              <w:rPr>
                <w:noProof/>
                <w:sz w:val="24"/>
                <w:szCs w:val="24"/>
              </w:rPr>
              <w:fldChar w:fldCharType="end"/>
            </w:r>
            <w:r w:rsidRPr="00022184">
              <w:rPr>
                <w:sz w:val="24"/>
                <w:szCs w:val="24"/>
              </w:rPr>
              <w:t>)</w:t>
            </w:r>
          </w:p>
        </w:tc>
      </w:tr>
    </w:tbl>
    <w:p w14:paraId="0CD148A4" w14:textId="77777777" w:rsidR="007074F7" w:rsidRPr="005B153E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 w:rsidRPr="005B153E">
        <w:rPr>
          <w:rFonts w:cstheme="minorHAnsi"/>
          <w:sz w:val="24"/>
          <w:szCs w:val="24"/>
          <w:u w:val="single"/>
        </w:rPr>
        <w:t>Third Case.</w:t>
      </w:r>
      <w:r w:rsidRPr="005B153E">
        <w:rPr>
          <w:rFonts w:cstheme="minorHAnsi"/>
          <w:sz w:val="24"/>
          <w:szCs w:val="24"/>
        </w:rPr>
        <w:t xml:space="preserve"> </w:t>
      </w:r>
      <w:proofErr w:type="gramStart"/>
      <w:r w:rsidRPr="005B153E">
        <w:rPr>
          <w:rFonts w:cstheme="minorHAnsi"/>
          <w:sz w:val="24"/>
          <w:szCs w:val="24"/>
        </w:rPr>
        <w:t>BMAL:CLOCK</w:t>
      </w:r>
      <w:proofErr w:type="gramEnd"/>
      <w:r w:rsidRPr="005B153E">
        <w:rPr>
          <w:rFonts w:cstheme="minorHAnsi"/>
          <w:sz w:val="24"/>
          <w:szCs w:val="24"/>
        </w:rPr>
        <w:t xml:space="preserve"> cannot or can hardly bind PER:CRY and E-box simultaneously, i.e.,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137641" w14:paraId="2CA38B8A" w14:textId="77777777" w:rsidTr="000122F6">
        <w:tc>
          <w:tcPr>
            <w:tcW w:w="350" w:type="pct"/>
            <w:vAlign w:val="center"/>
          </w:tcPr>
          <w:p w14:paraId="53DC70C7" w14:textId="77777777" w:rsidR="007074F7" w:rsidRPr="00137641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4ADF5AC8" w14:textId="77777777" w:rsidR="007074F7" w:rsidRPr="00137641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524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dAP2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≫</m:t>
                </m:r>
                <m:sSub>
                  <m:sSubPr>
                    <m:ctrlPr>
                      <w:ins w:id="525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dAP1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75AA9859" w14:textId="5CDDB0C1" w:rsidR="007074F7" w:rsidRPr="00137641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r w:rsidRPr="00137641">
              <w:rPr>
                <w:sz w:val="24"/>
                <w:szCs w:val="24"/>
              </w:rPr>
              <w:t>(S</w:t>
            </w:r>
            <w:r w:rsidRPr="00137641">
              <w:rPr>
                <w:sz w:val="24"/>
                <w:szCs w:val="24"/>
              </w:rPr>
              <w:fldChar w:fldCharType="begin"/>
            </w:r>
            <w:r w:rsidRPr="00137641">
              <w:rPr>
                <w:sz w:val="24"/>
                <w:szCs w:val="24"/>
              </w:rPr>
              <w:instrText xml:space="preserve"> SEQ Equation \* ARABIC </w:instrText>
            </w:r>
            <w:r w:rsidRPr="00137641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31</w:t>
            </w:r>
            <w:r w:rsidRPr="00137641">
              <w:rPr>
                <w:noProof/>
                <w:sz w:val="24"/>
                <w:szCs w:val="24"/>
              </w:rPr>
              <w:fldChar w:fldCharType="end"/>
            </w:r>
            <w:r w:rsidRPr="00137641">
              <w:rPr>
                <w:sz w:val="24"/>
                <w:szCs w:val="24"/>
              </w:rPr>
              <w:t>)</w:t>
            </w:r>
          </w:p>
        </w:tc>
      </w:tr>
    </w:tbl>
    <w:p w14:paraId="192CF4B1" w14:textId="4FB5950C" w:rsidR="007074F7" w:rsidRDefault="007074F7" w:rsidP="007074F7">
      <w:pPr>
        <w:spacing w:beforeLines="160" w:before="384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case,</w:t>
      </w:r>
      <w:r w:rsidRPr="00EB5E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Eq.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_Ref49079513 \h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022184">
        <w:rPr>
          <w:sz w:val="24"/>
          <w:szCs w:val="24"/>
        </w:rPr>
        <w:t>(S</w:t>
      </w:r>
      <w:r>
        <w:rPr>
          <w:noProof/>
          <w:sz w:val="24"/>
          <w:szCs w:val="24"/>
        </w:rPr>
        <w:t>25</w:t>
      </w:r>
      <w:r w:rsidRPr="00022184">
        <w:rPr>
          <w:sz w:val="24"/>
          <w:szCs w:val="24"/>
        </w:rPr>
        <w:t>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gives rise to </w:t>
      </w:r>
      <w:r w:rsidRPr="005B153E">
        <w:rPr>
          <w:rFonts w:cstheme="minorHAnsi"/>
          <w:sz w:val="24"/>
          <w:szCs w:val="24"/>
          <w:u w:val="single"/>
        </w:rPr>
        <w:t>Rate law 2</w:t>
      </w:r>
      <w:r>
        <w:rPr>
          <w:rFonts w:cstheme="minorHAnsi"/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20"/>
        <w:gridCol w:w="716"/>
      </w:tblGrid>
      <w:tr w:rsidR="007074F7" w:rsidRPr="00137641" w14:paraId="2E3AC8D2" w14:textId="77777777" w:rsidTr="000122F6">
        <w:tc>
          <w:tcPr>
            <w:tcW w:w="350" w:type="pct"/>
            <w:vAlign w:val="center"/>
          </w:tcPr>
          <w:p w14:paraId="6CB3EFAF" w14:textId="77777777" w:rsidR="007074F7" w:rsidRPr="00137641" w:rsidRDefault="007074F7" w:rsidP="000122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4DFEEE0E" w14:textId="77777777" w:rsidR="007074F7" w:rsidRPr="00137641" w:rsidRDefault="00BC55AD" w:rsidP="000122F6">
            <w:pPr>
              <w:spacing w:line="360" w:lineRule="auto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ins w:id="526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ins w:id="527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A:</m:t>
                        </m:r>
                        <m:sSub>
                          <m:sSubPr>
                            <m:ctrlPr>
                              <w:ins w:id="528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ins w:id="529" w:author="Chen, Jing" w:date="2020-09-04T12:00:00Z"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[</m:t>
                        </m:r>
                        <m:sSub>
                          <m:sSubPr>
                            <m:ctrlPr>
                              <w:ins w:id="530" w:author="Chen, Jing" w:date="2020-09-04T12:00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w:ins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]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ins w:id="531" w:author="Chen, Jing" w:date="2020-09-04T12:00:00Z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ins w:id="532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dAE1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ins w:id="533" w:author="Chen, Jing" w:date="2020-09-04T12:00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w:ins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7FF7510" w14:textId="1637AA65" w:rsidR="007074F7" w:rsidRPr="00137641" w:rsidRDefault="007074F7" w:rsidP="000122F6">
            <w:pPr>
              <w:spacing w:line="360" w:lineRule="auto"/>
              <w:ind w:right="-109"/>
              <w:jc w:val="right"/>
              <w:rPr>
                <w:sz w:val="24"/>
                <w:szCs w:val="24"/>
              </w:rPr>
            </w:pPr>
            <w:r w:rsidRPr="00137641">
              <w:rPr>
                <w:sz w:val="24"/>
                <w:szCs w:val="24"/>
              </w:rPr>
              <w:t>(S</w:t>
            </w:r>
            <w:r w:rsidRPr="00137641">
              <w:rPr>
                <w:sz w:val="24"/>
                <w:szCs w:val="24"/>
              </w:rPr>
              <w:fldChar w:fldCharType="begin"/>
            </w:r>
            <w:r w:rsidRPr="00137641">
              <w:rPr>
                <w:sz w:val="24"/>
                <w:szCs w:val="24"/>
              </w:rPr>
              <w:instrText xml:space="preserve"> SEQ Equation \* ARABIC </w:instrText>
            </w:r>
            <w:r w:rsidRPr="00137641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32</w:t>
            </w:r>
            <w:r w:rsidRPr="00137641">
              <w:rPr>
                <w:noProof/>
                <w:sz w:val="24"/>
                <w:szCs w:val="24"/>
              </w:rPr>
              <w:fldChar w:fldCharType="end"/>
            </w:r>
            <w:r w:rsidRPr="00137641">
              <w:rPr>
                <w:sz w:val="24"/>
                <w:szCs w:val="24"/>
              </w:rPr>
              <w:t>)</w:t>
            </w:r>
          </w:p>
        </w:tc>
      </w:tr>
    </w:tbl>
    <w:p w14:paraId="0F34E2D6" w14:textId="2EBFFAF2" w:rsidR="00592C44" w:rsidRDefault="00592C44" w:rsidP="005D2B56">
      <w:pPr>
        <w:pStyle w:val="Heading1"/>
        <w:spacing w:before="360"/>
      </w:pPr>
      <w:bookmarkStart w:id="534" w:name="_Toc49816789"/>
      <w:r>
        <w:t>Simulation Methods</w:t>
      </w:r>
      <w:bookmarkEnd w:id="534"/>
    </w:p>
    <w:p w14:paraId="6F129E9E" w14:textId="0DE9BA45" w:rsidR="00592C44" w:rsidRDefault="00592C44" w:rsidP="006F46CF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Bifurcation diagrams in Fig</w:t>
      </w:r>
      <w:r w:rsidR="002A4BF5">
        <w:rPr>
          <w:rFonts w:eastAsiaTheme="minorEastAsia" w:cstheme="minorHAnsi"/>
          <w:sz w:val="24"/>
          <w:szCs w:val="24"/>
        </w:rPr>
        <w:t>ures</w:t>
      </w:r>
      <w:r>
        <w:rPr>
          <w:rFonts w:eastAsiaTheme="minorEastAsia" w:cstheme="minorHAnsi"/>
          <w:sz w:val="24"/>
          <w:szCs w:val="24"/>
        </w:rPr>
        <w:t xml:space="preserve"> 3-</w:t>
      </w:r>
      <w:r w:rsidR="00B06127">
        <w:rPr>
          <w:rFonts w:eastAsiaTheme="minorEastAsia" w:cstheme="minorHAnsi"/>
          <w:sz w:val="24"/>
          <w:szCs w:val="24"/>
        </w:rPr>
        <w:t>5, S1-S4</w:t>
      </w:r>
      <w:r>
        <w:rPr>
          <w:rFonts w:eastAsiaTheme="minorEastAsia" w:cstheme="minorHAnsi"/>
          <w:sz w:val="24"/>
          <w:szCs w:val="24"/>
        </w:rPr>
        <w:t xml:space="preserve"> were produced using XPP-AUTO</w:t>
      </w:r>
      <w:r w:rsidR="0039235D">
        <w:rPr>
          <w:rFonts w:eastAsiaTheme="minorEastAsia" w:cstheme="minorHAnsi"/>
          <w:sz w:val="24"/>
          <w:szCs w:val="24"/>
        </w:rPr>
        <w:t>.</w:t>
      </w:r>
      <w:r w:rsidR="002A5C74">
        <w:rPr>
          <w:rFonts w:eastAsiaTheme="minorEastAsia" w:cstheme="minorHAnsi"/>
          <w:sz w:val="24"/>
          <w:szCs w:val="24"/>
        </w:rPr>
        <w:t xml:space="preserve"> To </w:t>
      </w:r>
      <w:r w:rsidR="007D63C2">
        <w:rPr>
          <w:rFonts w:eastAsiaTheme="minorEastAsia" w:cstheme="minorHAnsi"/>
          <w:sz w:val="24"/>
          <w:szCs w:val="24"/>
        </w:rPr>
        <w:t>recreate</w:t>
      </w:r>
      <w:r w:rsidR="002A5C74">
        <w:rPr>
          <w:rFonts w:eastAsiaTheme="minorEastAsia" w:cstheme="minorHAnsi"/>
          <w:sz w:val="24"/>
          <w:szCs w:val="24"/>
        </w:rPr>
        <w:t xml:space="preserve"> these diagrams, the integration method should be changed to </w:t>
      </w:r>
      <w:r w:rsidR="002A5C74" w:rsidRPr="0039235D">
        <w:rPr>
          <w:rFonts w:ascii="Courier New" w:eastAsiaTheme="minorEastAsia" w:hAnsi="Courier New" w:cs="Courier New"/>
          <w:sz w:val="24"/>
          <w:szCs w:val="24"/>
        </w:rPr>
        <w:t>stiff</w:t>
      </w:r>
      <w:r w:rsidR="002A5C74">
        <w:rPr>
          <w:rFonts w:eastAsiaTheme="minorEastAsia" w:cstheme="minorHAnsi"/>
          <w:sz w:val="24"/>
          <w:szCs w:val="24"/>
        </w:rPr>
        <w:t xml:space="preserve"> in XPP by executing </w:t>
      </w:r>
      <w:proofErr w:type="spellStart"/>
      <w:r w:rsidR="002A5C74" w:rsidRPr="0079296F">
        <w:rPr>
          <w:rFonts w:ascii="Courier New" w:eastAsiaTheme="minorEastAsia" w:hAnsi="Courier New" w:cs="Courier New"/>
          <w:sz w:val="24"/>
          <w:szCs w:val="24"/>
        </w:rPr>
        <w:t>Numerics</w:t>
      </w:r>
      <w:proofErr w:type="spellEnd"/>
      <w:r w:rsidR="002A5C74" w:rsidRPr="0079296F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2A5C74" w:rsidRPr="0079296F">
        <w:rPr>
          <w:rFonts w:ascii="Courier New" w:eastAsiaTheme="minorEastAsia" w:hAnsi="Courier New" w:cs="Courier New"/>
          <w:sz w:val="24"/>
          <w:szCs w:val="24"/>
        </w:rPr>
        <w:lastRenderedPageBreak/>
        <w:t>&gt; Method &gt; Stiff</w:t>
      </w:r>
      <w:r w:rsidR="002A5C74">
        <w:rPr>
          <w:rFonts w:eastAsiaTheme="minorEastAsia" w:cstheme="minorHAnsi"/>
          <w:sz w:val="24"/>
          <w:szCs w:val="24"/>
        </w:rPr>
        <w:t>. Th</w:t>
      </w:r>
      <w:r w:rsidR="007D63C2">
        <w:rPr>
          <w:rFonts w:eastAsiaTheme="minorEastAsia" w:cstheme="minorHAnsi"/>
          <w:sz w:val="24"/>
          <w:szCs w:val="24"/>
        </w:rPr>
        <w:t xml:space="preserve">e </w:t>
      </w:r>
      <w:r w:rsidR="002A5C74">
        <w:rPr>
          <w:rFonts w:eastAsiaTheme="minorEastAsia" w:cstheme="minorHAnsi"/>
          <w:sz w:val="24"/>
          <w:szCs w:val="24"/>
        </w:rPr>
        <w:t xml:space="preserve">default </w:t>
      </w:r>
      <w:r w:rsidR="007D63C2">
        <w:rPr>
          <w:rFonts w:eastAsiaTheme="minorEastAsia" w:cstheme="minorHAnsi"/>
          <w:sz w:val="24"/>
          <w:szCs w:val="24"/>
        </w:rPr>
        <w:t>simulation parameters</w:t>
      </w:r>
      <w:r w:rsidR="002A5C74">
        <w:rPr>
          <w:rFonts w:eastAsiaTheme="minorEastAsia" w:cstheme="minorHAnsi"/>
          <w:sz w:val="24"/>
          <w:szCs w:val="24"/>
        </w:rPr>
        <w:t xml:space="preserve"> (</w:t>
      </w:r>
      <w:r w:rsidR="002A5C74" w:rsidRPr="0079296F">
        <w:rPr>
          <w:rFonts w:ascii="Courier New" w:eastAsiaTheme="minorEastAsia" w:hAnsi="Courier New" w:cs="Courier New"/>
          <w:sz w:val="24"/>
          <w:szCs w:val="24"/>
        </w:rPr>
        <w:t>Tolerance = 0.001, Minimum step = 1e-12, Maximum step = 1)</w:t>
      </w:r>
      <w:r w:rsidR="002A5C74">
        <w:rPr>
          <w:rFonts w:eastAsiaTheme="minorEastAsia" w:cstheme="minorHAnsi"/>
          <w:sz w:val="24"/>
          <w:szCs w:val="24"/>
        </w:rPr>
        <w:t xml:space="preserve"> can be used. To trace a bifurcation curve, a stable steady</w:t>
      </w:r>
      <w:r w:rsidR="00036218">
        <w:rPr>
          <w:rFonts w:eastAsiaTheme="minorEastAsia" w:cstheme="minorHAnsi"/>
          <w:sz w:val="24"/>
          <w:szCs w:val="24"/>
        </w:rPr>
        <w:t>-</w:t>
      </w:r>
      <w:r w:rsidR="002A5C74">
        <w:rPr>
          <w:rFonts w:eastAsiaTheme="minorEastAsia" w:cstheme="minorHAnsi"/>
          <w:sz w:val="24"/>
          <w:szCs w:val="24"/>
        </w:rPr>
        <w:t xml:space="preserve">state </w:t>
      </w:r>
      <w:r w:rsidR="00036218">
        <w:rPr>
          <w:rFonts w:eastAsiaTheme="minorEastAsia" w:cstheme="minorHAnsi"/>
          <w:sz w:val="24"/>
          <w:szCs w:val="24"/>
        </w:rPr>
        <w:t xml:space="preserve">for the parameter of interest should be imported with </w:t>
      </w:r>
      <w:r w:rsidR="00036218" w:rsidRPr="0079296F">
        <w:rPr>
          <w:rFonts w:ascii="Courier New" w:eastAsiaTheme="minorEastAsia" w:hAnsi="Courier New" w:cs="Courier New"/>
          <w:sz w:val="24"/>
          <w:szCs w:val="24"/>
        </w:rPr>
        <w:t>Sing pts &gt; Go &gt; Import</w:t>
      </w:r>
      <w:r w:rsidR="00036218">
        <w:rPr>
          <w:rFonts w:eastAsiaTheme="minorEastAsia" w:cstheme="minorHAnsi"/>
          <w:sz w:val="24"/>
          <w:szCs w:val="24"/>
        </w:rPr>
        <w:t xml:space="preserve">. With the steady-state imported, AUTO is launched with </w:t>
      </w:r>
      <w:r w:rsidR="00036218" w:rsidRPr="0079296F">
        <w:rPr>
          <w:rFonts w:ascii="Courier New" w:eastAsiaTheme="minorEastAsia" w:hAnsi="Courier New" w:cs="Courier New"/>
          <w:sz w:val="24"/>
          <w:szCs w:val="24"/>
        </w:rPr>
        <w:t>File &gt; Auto</w:t>
      </w:r>
      <w:r w:rsidR="00036218">
        <w:rPr>
          <w:rFonts w:eastAsiaTheme="minorEastAsia" w:cstheme="minorHAnsi"/>
          <w:sz w:val="24"/>
          <w:szCs w:val="24"/>
        </w:rPr>
        <w:t>. In AUTO, the numeric</w:t>
      </w:r>
      <w:r w:rsidR="007D63C2">
        <w:rPr>
          <w:rFonts w:eastAsiaTheme="minorEastAsia" w:cstheme="minorHAnsi"/>
          <w:sz w:val="24"/>
          <w:szCs w:val="24"/>
        </w:rPr>
        <w:t>al parameters</w:t>
      </w:r>
      <w:r w:rsidR="0039235D">
        <w:rPr>
          <w:rFonts w:eastAsiaTheme="minorEastAsia" w:cstheme="minorHAnsi"/>
          <w:sz w:val="24"/>
          <w:szCs w:val="24"/>
        </w:rPr>
        <w:t xml:space="preserve"> for the bifurcation calculations</w:t>
      </w:r>
      <w:r w:rsidR="00036218">
        <w:rPr>
          <w:rFonts w:eastAsiaTheme="minorEastAsia" w:cstheme="minorHAnsi"/>
          <w:sz w:val="24"/>
          <w:szCs w:val="24"/>
        </w:rPr>
        <w:t xml:space="preserve"> must</w:t>
      </w:r>
      <w:r w:rsidR="007D63C2">
        <w:rPr>
          <w:rFonts w:eastAsiaTheme="minorEastAsia" w:cstheme="minorHAnsi"/>
          <w:sz w:val="24"/>
          <w:szCs w:val="24"/>
        </w:rPr>
        <w:t xml:space="preserve"> be</w:t>
      </w:r>
      <w:r w:rsidR="00036218">
        <w:rPr>
          <w:rFonts w:eastAsiaTheme="minorEastAsia" w:cstheme="minorHAnsi"/>
          <w:sz w:val="24"/>
          <w:szCs w:val="24"/>
        </w:rPr>
        <w:t xml:space="preserve"> set in the </w:t>
      </w:r>
      <w:proofErr w:type="spellStart"/>
      <w:r w:rsidR="00036218" w:rsidRPr="0079296F">
        <w:rPr>
          <w:rFonts w:ascii="Courier New" w:eastAsiaTheme="minorEastAsia" w:hAnsi="Courier New" w:cs="Courier New"/>
          <w:sz w:val="24"/>
          <w:szCs w:val="24"/>
        </w:rPr>
        <w:t>Numerics</w:t>
      </w:r>
      <w:proofErr w:type="spellEnd"/>
      <w:r w:rsidR="00036218">
        <w:rPr>
          <w:rFonts w:eastAsiaTheme="minorEastAsia" w:cstheme="minorHAnsi"/>
          <w:sz w:val="24"/>
          <w:szCs w:val="24"/>
        </w:rPr>
        <w:t xml:space="preserve"> menu as such:</w:t>
      </w:r>
    </w:p>
    <w:p w14:paraId="1463BF5A" w14:textId="66584ED1" w:rsidR="00036218" w:rsidRPr="0079296F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79296F">
        <w:rPr>
          <w:rFonts w:ascii="Courier New" w:eastAsiaTheme="minorEastAsia" w:hAnsi="Courier New" w:cs="Courier New"/>
          <w:sz w:val="24"/>
          <w:szCs w:val="24"/>
        </w:rPr>
        <w:t>Ntst</w:t>
      </w:r>
      <w:proofErr w:type="spellEnd"/>
      <w:r w:rsidRPr="0079296F">
        <w:rPr>
          <w:rFonts w:ascii="Courier New" w:eastAsiaTheme="minorEastAsia" w:hAnsi="Courier New" w:cs="Courier New"/>
          <w:sz w:val="24"/>
          <w:szCs w:val="24"/>
        </w:rPr>
        <w:t xml:space="preserve"> = 30</w:t>
      </w:r>
    </w:p>
    <w:p w14:paraId="5390A142" w14:textId="3FFD39AD" w:rsidR="00036218" w:rsidRPr="0079296F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79296F">
        <w:rPr>
          <w:rFonts w:ascii="Courier New" w:eastAsiaTheme="minorEastAsia" w:hAnsi="Courier New" w:cs="Courier New"/>
          <w:sz w:val="24"/>
          <w:szCs w:val="24"/>
        </w:rPr>
        <w:t>Nmax</w:t>
      </w:r>
      <w:proofErr w:type="spellEnd"/>
      <w:r w:rsidRPr="0079296F">
        <w:rPr>
          <w:rFonts w:ascii="Courier New" w:eastAsiaTheme="minorEastAsia" w:hAnsi="Courier New" w:cs="Courier New"/>
          <w:sz w:val="24"/>
          <w:szCs w:val="24"/>
        </w:rPr>
        <w:t xml:space="preserve"> = 2000</w:t>
      </w:r>
    </w:p>
    <w:p w14:paraId="709A7AC9" w14:textId="01F40BD5" w:rsidR="00036218" w:rsidRPr="0079296F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79296F">
        <w:rPr>
          <w:rFonts w:ascii="Courier New" w:eastAsiaTheme="minorEastAsia" w:hAnsi="Courier New" w:cs="Courier New"/>
          <w:sz w:val="24"/>
          <w:szCs w:val="24"/>
        </w:rPr>
        <w:t>NPr = 0</w:t>
      </w:r>
    </w:p>
    <w:p w14:paraId="0A769DC9" w14:textId="4437BFFB" w:rsidR="00036218" w:rsidRDefault="00036218" w:rsidP="006F46CF">
      <w:pPr>
        <w:spacing w:line="240" w:lineRule="auto"/>
        <w:rPr>
          <w:rFonts w:eastAsiaTheme="minorEastAsia" w:cstheme="minorHAnsi"/>
          <w:sz w:val="24"/>
          <w:szCs w:val="24"/>
        </w:rPr>
      </w:pPr>
      <w:r w:rsidRPr="0079296F">
        <w:rPr>
          <w:rFonts w:ascii="Courier New" w:eastAsiaTheme="minorEastAsia" w:hAnsi="Courier New" w:cs="Courier New"/>
          <w:sz w:val="24"/>
          <w:szCs w:val="24"/>
        </w:rPr>
        <w:t>Ds = ±0.002</w:t>
      </w:r>
      <w:r>
        <w:rPr>
          <w:rFonts w:eastAsiaTheme="minorEastAsia" w:cstheme="minorHAnsi"/>
          <w:sz w:val="24"/>
          <w:szCs w:val="24"/>
        </w:rPr>
        <w:t xml:space="preserve"> </w:t>
      </w:r>
      <w:r w:rsidR="001E232F">
        <w:rPr>
          <w:rFonts w:eastAsiaTheme="minorEastAsia" w:cstheme="minorHAnsi"/>
          <w:sz w:val="24"/>
          <w:szCs w:val="24"/>
        </w:rPr>
        <w:tab/>
      </w:r>
      <w:r w:rsidR="001E232F"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(depending on integration direction)</w:t>
      </w:r>
    </w:p>
    <w:p w14:paraId="59B63FB2" w14:textId="30E167D0" w:rsidR="00036218" w:rsidRPr="0079296F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79296F">
        <w:rPr>
          <w:rFonts w:ascii="Courier New" w:eastAsiaTheme="minorEastAsia" w:hAnsi="Courier New" w:cs="Courier New"/>
          <w:sz w:val="24"/>
          <w:szCs w:val="24"/>
        </w:rPr>
        <w:t>Dsmin</w:t>
      </w:r>
      <w:proofErr w:type="spellEnd"/>
      <w:r w:rsidRPr="0079296F">
        <w:rPr>
          <w:rFonts w:ascii="Courier New" w:eastAsiaTheme="minorEastAsia" w:hAnsi="Courier New" w:cs="Courier New"/>
          <w:sz w:val="24"/>
          <w:szCs w:val="24"/>
        </w:rPr>
        <w:t xml:space="preserve"> = 0.0001</w:t>
      </w:r>
    </w:p>
    <w:p w14:paraId="52587665" w14:textId="406509C8" w:rsidR="00036218" w:rsidRPr="0079296F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79296F">
        <w:rPr>
          <w:rFonts w:ascii="Courier New" w:eastAsiaTheme="minorEastAsia" w:hAnsi="Courier New" w:cs="Courier New"/>
          <w:sz w:val="24"/>
          <w:szCs w:val="24"/>
        </w:rPr>
        <w:t>EPSL = 0.00001</w:t>
      </w:r>
    </w:p>
    <w:p w14:paraId="7F351AB7" w14:textId="15E29DA4" w:rsidR="00036218" w:rsidRPr="00871955" w:rsidRDefault="00036218" w:rsidP="006F46CF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871955">
        <w:rPr>
          <w:rFonts w:ascii="Courier New" w:eastAsiaTheme="minorEastAsia" w:hAnsi="Courier New" w:cs="Courier New"/>
          <w:sz w:val="24"/>
          <w:szCs w:val="24"/>
        </w:rPr>
        <w:t>Dsmax</w:t>
      </w:r>
      <w:proofErr w:type="spellEnd"/>
      <w:r w:rsidRPr="00871955">
        <w:rPr>
          <w:rFonts w:ascii="Courier New" w:eastAsiaTheme="minorEastAsia" w:hAnsi="Courier New" w:cs="Courier New"/>
          <w:sz w:val="24"/>
          <w:szCs w:val="24"/>
        </w:rPr>
        <w:t xml:space="preserve"> = 0.05</w:t>
      </w:r>
    </w:p>
    <w:p w14:paraId="350E3879" w14:textId="308F11D8" w:rsidR="00036218" w:rsidRDefault="00036218" w:rsidP="006F46CF">
      <w:pPr>
        <w:spacing w:beforeLines="160" w:before="384" w:line="360" w:lineRule="auto"/>
        <w:rPr>
          <w:rFonts w:eastAsiaTheme="minorEastAsia" w:cstheme="minorHAnsi"/>
          <w:sz w:val="24"/>
          <w:szCs w:val="24"/>
        </w:rPr>
      </w:pPr>
      <w:r w:rsidRPr="00871955">
        <w:rPr>
          <w:rFonts w:ascii="Courier New" w:eastAsiaTheme="minorEastAsia" w:hAnsi="Courier New" w:cs="Courier New"/>
          <w:sz w:val="24"/>
          <w:szCs w:val="24"/>
        </w:rPr>
        <w:t>Par Min</w:t>
      </w:r>
      <w:r>
        <w:rPr>
          <w:rFonts w:eastAsiaTheme="minorEastAsia" w:cstheme="minorHAnsi"/>
          <w:sz w:val="24"/>
          <w:szCs w:val="24"/>
        </w:rPr>
        <w:t xml:space="preserve"> and </w:t>
      </w:r>
      <w:r w:rsidRPr="00871955">
        <w:rPr>
          <w:rFonts w:ascii="Courier New" w:eastAsiaTheme="minorEastAsia" w:hAnsi="Courier New" w:cs="Courier New"/>
          <w:sz w:val="24"/>
          <w:szCs w:val="24"/>
        </w:rPr>
        <w:t>Par Max</w:t>
      </w:r>
      <w:r>
        <w:rPr>
          <w:rFonts w:eastAsiaTheme="minorEastAsia" w:cstheme="minorHAnsi"/>
          <w:sz w:val="24"/>
          <w:szCs w:val="24"/>
        </w:rPr>
        <w:t xml:space="preserve"> should be set according to the</w:t>
      </w:r>
      <w:r w:rsidR="0039235D">
        <w:rPr>
          <w:rFonts w:eastAsiaTheme="minorEastAsia" w:cstheme="minorHAnsi"/>
          <w:sz w:val="24"/>
          <w:szCs w:val="24"/>
        </w:rPr>
        <w:t xml:space="preserve"> axes on the bifurcation diagram</w:t>
      </w:r>
      <w:r>
        <w:rPr>
          <w:rFonts w:eastAsiaTheme="minorEastAsia" w:cstheme="minorHAnsi"/>
          <w:sz w:val="24"/>
          <w:szCs w:val="24"/>
        </w:rPr>
        <w:t>.</w:t>
      </w:r>
      <w:r w:rsidR="006F46C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All other numerical parameters can be left </w:t>
      </w:r>
      <w:r w:rsidR="0039235D">
        <w:rPr>
          <w:rFonts w:eastAsiaTheme="minorEastAsia" w:cstheme="minorHAnsi"/>
          <w:sz w:val="24"/>
          <w:szCs w:val="24"/>
        </w:rPr>
        <w:t>at</w:t>
      </w:r>
      <w:r>
        <w:rPr>
          <w:rFonts w:eastAsiaTheme="minorEastAsia" w:cstheme="minorHAnsi"/>
          <w:sz w:val="24"/>
          <w:szCs w:val="24"/>
        </w:rPr>
        <w:t xml:space="preserve"> </w:t>
      </w:r>
      <w:r w:rsidR="00871955">
        <w:rPr>
          <w:rFonts w:eastAsiaTheme="minorEastAsia" w:cstheme="minorHAnsi"/>
          <w:sz w:val="24"/>
          <w:szCs w:val="24"/>
        </w:rPr>
        <w:t xml:space="preserve">their </w:t>
      </w:r>
      <w:r>
        <w:rPr>
          <w:rFonts w:eastAsiaTheme="minorEastAsia" w:cstheme="minorHAnsi"/>
          <w:sz w:val="24"/>
          <w:szCs w:val="24"/>
        </w:rPr>
        <w:t>default values.</w:t>
      </w:r>
    </w:p>
    <w:p w14:paraId="0DC3BE18" w14:textId="23F20D6E" w:rsidR="00036218" w:rsidRDefault="0039235D" w:rsidP="006F46CF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first step is to compute a</w:t>
      </w:r>
      <w:r w:rsidR="00036218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one-parameter bifurcation diagram. First, create the plotting plane using </w:t>
      </w:r>
      <w:r w:rsidRPr="007D63C2">
        <w:rPr>
          <w:rFonts w:ascii="Courier New" w:eastAsiaTheme="minorEastAsia" w:hAnsi="Courier New" w:cs="Courier New"/>
          <w:sz w:val="24"/>
          <w:szCs w:val="24"/>
        </w:rPr>
        <w:t>Axes &gt; h</w:t>
      </w:r>
      <w:r>
        <w:rPr>
          <w:rFonts w:ascii="Courier New" w:eastAsiaTheme="minorEastAsia" w:hAnsi="Courier New" w:cs="Courier New"/>
          <w:sz w:val="24"/>
          <w:szCs w:val="24"/>
        </w:rPr>
        <w:t>i</w:t>
      </w:r>
      <w:r w:rsidRPr="007D63C2">
        <w:rPr>
          <w:rFonts w:ascii="Courier New" w:eastAsiaTheme="minorEastAsia" w:hAnsi="Courier New" w:cs="Courier New"/>
          <w:sz w:val="24"/>
          <w:szCs w:val="24"/>
        </w:rPr>
        <w:t>-lo</w:t>
      </w:r>
      <w:r>
        <w:rPr>
          <w:rFonts w:eastAsiaTheme="minorEastAsia" w:cstheme="minorHAnsi"/>
          <w:sz w:val="24"/>
          <w:szCs w:val="24"/>
        </w:rPr>
        <w:t xml:space="preserve"> and then</w:t>
      </w:r>
      <w:r w:rsidR="0079296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follow</w:t>
      </w:r>
      <w:r w:rsidR="0079296F">
        <w:rPr>
          <w:rFonts w:eastAsiaTheme="minorEastAsia" w:cstheme="minorHAnsi"/>
          <w:sz w:val="24"/>
          <w:szCs w:val="24"/>
        </w:rPr>
        <w:t xml:space="preserve"> the</w:t>
      </w:r>
      <w:r w:rsidR="007D63C2">
        <w:rPr>
          <w:rFonts w:eastAsiaTheme="minorEastAsia" w:cstheme="minorHAnsi"/>
          <w:sz w:val="24"/>
          <w:szCs w:val="24"/>
        </w:rPr>
        <w:t xml:space="preserve"> imported</w:t>
      </w:r>
      <w:r w:rsidR="0079296F">
        <w:rPr>
          <w:rFonts w:eastAsiaTheme="minorEastAsia" w:cstheme="minorHAnsi"/>
          <w:sz w:val="24"/>
          <w:szCs w:val="24"/>
        </w:rPr>
        <w:t xml:space="preserve"> steady</w:t>
      </w:r>
      <w:r w:rsidR="007D63C2">
        <w:rPr>
          <w:rFonts w:eastAsiaTheme="minorEastAsia" w:cstheme="minorHAnsi"/>
          <w:sz w:val="24"/>
          <w:szCs w:val="24"/>
        </w:rPr>
        <w:t>-</w:t>
      </w:r>
      <w:r w:rsidR="0079296F">
        <w:rPr>
          <w:rFonts w:eastAsiaTheme="minorEastAsia" w:cstheme="minorHAnsi"/>
          <w:sz w:val="24"/>
          <w:szCs w:val="24"/>
        </w:rPr>
        <w:t xml:space="preserve">state with respect to one parameter </w:t>
      </w:r>
      <w:r>
        <w:rPr>
          <w:rFonts w:eastAsiaTheme="minorEastAsia" w:cstheme="minorHAnsi"/>
          <w:sz w:val="24"/>
          <w:szCs w:val="24"/>
        </w:rPr>
        <w:t>by the command</w:t>
      </w:r>
      <w:r w:rsidR="007D63C2">
        <w:rPr>
          <w:rFonts w:eastAsiaTheme="minorEastAsia" w:cstheme="minorHAnsi"/>
          <w:sz w:val="24"/>
          <w:szCs w:val="24"/>
        </w:rPr>
        <w:t xml:space="preserve"> </w:t>
      </w:r>
      <w:r w:rsidR="0079296F" w:rsidRPr="00871955">
        <w:rPr>
          <w:rFonts w:ascii="Courier New" w:eastAsiaTheme="minorEastAsia" w:hAnsi="Courier New" w:cs="Courier New"/>
          <w:sz w:val="24"/>
          <w:szCs w:val="24"/>
        </w:rPr>
        <w:t>Run &gt; Steady state</w:t>
      </w:r>
      <w:r w:rsidR="0079296F">
        <w:rPr>
          <w:rFonts w:eastAsiaTheme="minorEastAsia" w:cstheme="minorHAnsi"/>
          <w:sz w:val="24"/>
          <w:szCs w:val="24"/>
        </w:rPr>
        <w:t xml:space="preserve"> in AUTO. </w:t>
      </w:r>
      <w:r>
        <w:rPr>
          <w:rFonts w:eastAsiaTheme="minorEastAsia" w:cstheme="minorHAnsi"/>
          <w:sz w:val="24"/>
          <w:szCs w:val="24"/>
        </w:rPr>
        <w:t xml:space="preserve">Next, </w:t>
      </w:r>
      <w:proofErr w:type="gramStart"/>
      <w:r w:rsidRPr="0039235D">
        <w:rPr>
          <w:rFonts w:ascii="Courier New" w:eastAsiaTheme="minorEastAsia" w:hAnsi="Courier New" w:cs="Courier New"/>
          <w:sz w:val="24"/>
          <w:szCs w:val="24"/>
        </w:rPr>
        <w:t>Grab</w:t>
      </w:r>
      <w:proofErr w:type="gramEnd"/>
      <w:r w:rsidR="0079296F">
        <w:rPr>
          <w:rFonts w:eastAsiaTheme="minorEastAsia" w:cstheme="minorHAnsi"/>
          <w:sz w:val="24"/>
          <w:szCs w:val="24"/>
        </w:rPr>
        <w:t xml:space="preserve"> a </w:t>
      </w:r>
      <w:proofErr w:type="spellStart"/>
      <w:r w:rsidR="0079296F">
        <w:rPr>
          <w:rFonts w:eastAsiaTheme="minorEastAsia" w:cstheme="minorHAnsi"/>
          <w:sz w:val="24"/>
          <w:szCs w:val="24"/>
        </w:rPr>
        <w:t>Hopf</w:t>
      </w:r>
      <w:proofErr w:type="spellEnd"/>
      <w:r w:rsidR="0079296F">
        <w:rPr>
          <w:rFonts w:eastAsiaTheme="minorEastAsia" w:cstheme="minorHAnsi"/>
          <w:sz w:val="24"/>
          <w:szCs w:val="24"/>
        </w:rPr>
        <w:t xml:space="preserve"> bifurcation point and change the axes to a two-parameter view using </w:t>
      </w:r>
      <w:r w:rsidR="0079296F" w:rsidRPr="00871955">
        <w:rPr>
          <w:rFonts w:ascii="Courier New" w:eastAsiaTheme="minorEastAsia" w:hAnsi="Courier New" w:cs="Courier New"/>
          <w:sz w:val="24"/>
          <w:szCs w:val="24"/>
        </w:rPr>
        <w:t>Axes &gt; Two par</w:t>
      </w:r>
      <w:r w:rsidR="0079296F">
        <w:rPr>
          <w:rFonts w:eastAsiaTheme="minorEastAsia" w:cstheme="minorHAnsi"/>
          <w:sz w:val="24"/>
          <w:szCs w:val="24"/>
        </w:rPr>
        <w:t xml:space="preserve">. Then trace the two-parameter bifurcation curve using </w:t>
      </w:r>
      <w:r w:rsidR="0079296F" w:rsidRPr="00871955">
        <w:rPr>
          <w:rFonts w:ascii="Courier New" w:eastAsiaTheme="minorEastAsia" w:hAnsi="Courier New" w:cs="Courier New"/>
          <w:sz w:val="24"/>
          <w:szCs w:val="24"/>
        </w:rPr>
        <w:t xml:space="preserve">Run &gt; </w:t>
      </w:r>
      <w:r w:rsidR="003D7404">
        <w:rPr>
          <w:rFonts w:ascii="Courier New" w:eastAsiaTheme="minorEastAsia" w:hAnsi="Courier New" w:cs="Courier New"/>
          <w:sz w:val="24"/>
          <w:szCs w:val="24"/>
        </w:rPr>
        <w:t>Two Par</w:t>
      </w:r>
      <w:r w:rsidR="0079296F">
        <w:rPr>
          <w:rFonts w:eastAsiaTheme="minorEastAsia" w:cstheme="minorHAnsi"/>
          <w:sz w:val="24"/>
          <w:szCs w:val="24"/>
        </w:rPr>
        <w:t xml:space="preserve">. Bifurcation points </w:t>
      </w:r>
      <w:r w:rsidR="007D63C2">
        <w:rPr>
          <w:rFonts w:eastAsiaTheme="minorEastAsia" w:cstheme="minorHAnsi"/>
          <w:sz w:val="24"/>
          <w:szCs w:val="24"/>
        </w:rPr>
        <w:t>can then be</w:t>
      </w:r>
      <w:r w:rsidR="0079296F">
        <w:rPr>
          <w:rFonts w:eastAsiaTheme="minorEastAsia" w:cstheme="minorHAnsi"/>
          <w:sz w:val="24"/>
          <w:szCs w:val="24"/>
        </w:rPr>
        <w:t xml:space="preserve"> exported from AUTO using </w:t>
      </w:r>
      <w:r w:rsidR="0079296F" w:rsidRPr="00871955">
        <w:rPr>
          <w:rFonts w:ascii="Courier New" w:eastAsiaTheme="minorEastAsia" w:hAnsi="Courier New" w:cs="Courier New"/>
          <w:sz w:val="24"/>
          <w:szCs w:val="24"/>
        </w:rPr>
        <w:t>File &gt; Write pts</w:t>
      </w:r>
      <w:r w:rsidR="0079296F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>We used</w:t>
      </w:r>
      <w:r w:rsidR="0079296F">
        <w:rPr>
          <w:rFonts w:eastAsiaTheme="minorEastAsia" w:cstheme="minorHAnsi"/>
          <w:sz w:val="24"/>
          <w:szCs w:val="24"/>
        </w:rPr>
        <w:t xml:space="preserve"> MATLAB to plot these curves.</w:t>
      </w:r>
    </w:p>
    <w:p w14:paraId="1863B01E" w14:textId="55509EB4" w:rsidR="00871955" w:rsidRDefault="0079296F" w:rsidP="006F46CF">
      <w:pPr>
        <w:spacing w:beforeLines="160" w:before="384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AUTO can also be used to trace fixed-peri</w:t>
      </w:r>
      <w:r w:rsidR="0039235D">
        <w:rPr>
          <w:rFonts w:eastAsiaTheme="minorEastAsia" w:cstheme="minorHAnsi"/>
          <w:sz w:val="24"/>
          <w:szCs w:val="24"/>
        </w:rPr>
        <w:t>od trajectories, as in Fig</w:t>
      </w:r>
      <w:r w:rsidR="002A4BF5">
        <w:rPr>
          <w:rFonts w:eastAsiaTheme="minorEastAsia" w:cstheme="minorHAnsi"/>
          <w:sz w:val="24"/>
          <w:szCs w:val="24"/>
        </w:rPr>
        <w:t>ure</w:t>
      </w:r>
      <w:r w:rsidR="0039235D">
        <w:rPr>
          <w:rFonts w:eastAsiaTheme="minorEastAsia" w:cstheme="minorHAnsi"/>
          <w:sz w:val="24"/>
          <w:szCs w:val="24"/>
        </w:rPr>
        <w:t xml:space="preserve"> </w:t>
      </w:r>
      <w:r w:rsidR="002A4BF5">
        <w:rPr>
          <w:rFonts w:eastAsiaTheme="minorEastAsia" w:cstheme="minorHAnsi"/>
          <w:sz w:val="24"/>
          <w:szCs w:val="24"/>
        </w:rPr>
        <w:t>5</w:t>
      </w:r>
      <w:r w:rsidR="0039235D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To do this, the desired periods should be entered into the </w:t>
      </w:r>
      <w:proofErr w:type="spellStart"/>
      <w:r w:rsidRPr="00871955">
        <w:rPr>
          <w:rFonts w:ascii="Courier New" w:eastAsiaTheme="minorEastAsia" w:hAnsi="Courier New" w:cs="Courier New"/>
          <w:sz w:val="24"/>
          <w:szCs w:val="24"/>
        </w:rPr>
        <w:t>Usr</w:t>
      </w:r>
      <w:proofErr w:type="spellEnd"/>
      <w:r w:rsidRPr="00871955">
        <w:rPr>
          <w:rFonts w:ascii="Courier New" w:eastAsiaTheme="minorEastAsia" w:hAnsi="Courier New" w:cs="Courier New"/>
          <w:sz w:val="24"/>
          <w:szCs w:val="24"/>
        </w:rPr>
        <w:t xml:space="preserve"> period</w:t>
      </w:r>
      <w:r>
        <w:rPr>
          <w:rFonts w:eastAsiaTheme="minorEastAsia" w:cstheme="minorHAnsi"/>
          <w:sz w:val="24"/>
          <w:szCs w:val="24"/>
        </w:rPr>
        <w:t xml:space="preserve"> menu in AUTO before </w:t>
      </w:r>
      <w:r w:rsidR="0039235D">
        <w:rPr>
          <w:rFonts w:eastAsiaTheme="minorEastAsia" w:cstheme="minorHAnsi"/>
          <w:sz w:val="24"/>
          <w:szCs w:val="24"/>
        </w:rPr>
        <w:t>computing the one-parameter bifurcation diagram</w:t>
      </w:r>
      <w:r>
        <w:rPr>
          <w:rFonts w:eastAsiaTheme="minorEastAsia" w:cstheme="minorHAnsi"/>
          <w:sz w:val="24"/>
          <w:szCs w:val="24"/>
        </w:rPr>
        <w:t xml:space="preserve">. Then, on the two-parameter bifurcation diagram </w:t>
      </w:r>
      <w:r w:rsidRPr="00262AFA">
        <w:rPr>
          <w:rFonts w:ascii="Courier New" w:eastAsiaTheme="minorEastAsia" w:hAnsi="Courier New" w:cs="Courier New"/>
          <w:sz w:val="24"/>
          <w:szCs w:val="24"/>
        </w:rPr>
        <w:t>Grab</w:t>
      </w:r>
      <w:r>
        <w:rPr>
          <w:rFonts w:eastAsiaTheme="minorEastAsia" w:cstheme="minorHAnsi"/>
          <w:sz w:val="24"/>
          <w:szCs w:val="24"/>
        </w:rPr>
        <w:t xml:space="preserve"> a marked user period (</w:t>
      </w:r>
      <w:r w:rsidRPr="00871955">
        <w:rPr>
          <w:rFonts w:ascii="Courier New" w:eastAsiaTheme="minorEastAsia" w:hAnsi="Courier New" w:cs="Courier New"/>
          <w:sz w:val="24"/>
          <w:szCs w:val="24"/>
        </w:rPr>
        <w:t>UZ</w:t>
      </w:r>
      <w:r>
        <w:rPr>
          <w:rFonts w:eastAsiaTheme="minorEastAsia" w:cstheme="minorHAnsi"/>
          <w:sz w:val="24"/>
          <w:szCs w:val="24"/>
        </w:rPr>
        <w:t xml:space="preserve">) point and execute </w:t>
      </w:r>
      <w:r w:rsidRPr="00871955">
        <w:rPr>
          <w:rFonts w:ascii="Courier New" w:eastAsiaTheme="minorEastAsia" w:hAnsi="Courier New" w:cs="Courier New"/>
          <w:sz w:val="24"/>
          <w:szCs w:val="24"/>
        </w:rPr>
        <w:t>Run &gt; Fixed Period</w:t>
      </w:r>
      <w:r w:rsidR="0039235D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 xml:space="preserve"> To export the periods</w:t>
      </w:r>
      <w:r w:rsidR="00540E88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save all information for each point by executing </w:t>
      </w:r>
      <w:r w:rsidRPr="00871955">
        <w:rPr>
          <w:rFonts w:ascii="Courier New" w:eastAsiaTheme="minorEastAsia" w:hAnsi="Courier New" w:cs="Courier New"/>
          <w:sz w:val="24"/>
          <w:szCs w:val="24"/>
        </w:rPr>
        <w:t>File &gt; All info</w:t>
      </w:r>
      <w:r>
        <w:rPr>
          <w:rFonts w:eastAsiaTheme="minorEastAsia" w:cstheme="minorHAnsi"/>
          <w:sz w:val="24"/>
          <w:szCs w:val="24"/>
        </w:rPr>
        <w:t>.</w:t>
      </w:r>
    </w:p>
    <w:p w14:paraId="21E2FFC1" w14:textId="3714EE19" w:rsidR="00B92315" w:rsidRDefault="00D25E43" w:rsidP="006F46CF">
      <w:pPr>
        <w:spacing w:beforeLines="160" w:before="384" w:line="276" w:lineRule="auto"/>
        <w:jc w:val="both"/>
        <w:rPr>
          <w:rStyle w:val="Hyperlink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XPP-AUTO Documentation and Installation: </w:t>
      </w:r>
      <w:hyperlink r:id="rId13" w:history="1">
        <w:r>
          <w:rPr>
            <w:rStyle w:val="Hyperlink"/>
          </w:rPr>
          <w:t>http://www.math.pitt.edu/~bard/xpp/xpp.html</w:t>
        </w:r>
      </w:hyperlink>
    </w:p>
    <w:p w14:paraId="5D27C7C5" w14:textId="0AE73417" w:rsidR="006F46CF" w:rsidRPr="006F46CF" w:rsidRDefault="006F46CF" w:rsidP="005D2B56">
      <w:pPr>
        <w:pStyle w:val="Heading1"/>
        <w:spacing w:before="360"/>
      </w:pPr>
      <w:bookmarkStart w:id="535" w:name="_Toc49816790"/>
      <w:r w:rsidRPr="006F46CF">
        <w:t>Supplementary references</w:t>
      </w:r>
      <w:bookmarkEnd w:id="535"/>
    </w:p>
    <w:p w14:paraId="68ACF45A" w14:textId="77777777" w:rsidR="007074F7" w:rsidRPr="007074F7" w:rsidRDefault="00B92315" w:rsidP="008F0D6D">
      <w:pPr>
        <w:pStyle w:val="EndNoteBibliography"/>
        <w:spacing w:after="120"/>
        <w:ind w:left="720" w:hanging="720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ADDIN EN.REFLIST </w:instrText>
      </w:r>
      <w:r>
        <w:rPr>
          <w:rStyle w:val="Hyperlink"/>
        </w:rPr>
        <w:fldChar w:fldCharType="separate"/>
      </w:r>
      <w:r w:rsidR="007074F7" w:rsidRPr="007074F7">
        <w:t>1.</w:t>
      </w:r>
      <w:r w:rsidR="007074F7" w:rsidRPr="007074F7">
        <w:tab/>
        <w:t xml:space="preserve">Narumi, R., et al., </w:t>
      </w:r>
      <w:r w:rsidR="007074F7" w:rsidRPr="007074F7">
        <w:rPr>
          <w:i/>
        </w:rPr>
        <w:t>Mass spectrometry-based absolute quantification reveals rhythmic variation of mouse circadian clock proteins.</w:t>
      </w:r>
      <w:r w:rsidR="007074F7" w:rsidRPr="007074F7">
        <w:t xml:space="preserve"> Proceedings of the National Academy of Sciences of the United States of America, 2016. </w:t>
      </w:r>
      <w:r w:rsidR="007074F7" w:rsidRPr="007074F7">
        <w:rPr>
          <w:b/>
        </w:rPr>
        <w:t>113</w:t>
      </w:r>
      <w:r w:rsidR="007074F7" w:rsidRPr="007074F7">
        <w:t>(24): p. E3461-E3467.</w:t>
      </w:r>
    </w:p>
    <w:p w14:paraId="611F5022" w14:textId="77777777" w:rsidR="007074F7" w:rsidRPr="007074F7" w:rsidRDefault="007074F7" w:rsidP="008F0D6D">
      <w:pPr>
        <w:pStyle w:val="EndNoteBibliography"/>
        <w:spacing w:after="120"/>
        <w:ind w:left="720" w:hanging="720"/>
      </w:pPr>
      <w:r w:rsidRPr="007074F7">
        <w:t>2.</w:t>
      </w:r>
      <w:r w:rsidRPr="007074F7">
        <w:tab/>
        <w:t xml:space="preserve">Milo, R., et al., </w:t>
      </w:r>
      <w:r w:rsidRPr="007074F7">
        <w:rPr>
          <w:i/>
        </w:rPr>
        <w:t>BioNumbers--the database of key numbers in molecular and cell biology.</w:t>
      </w:r>
      <w:r w:rsidRPr="007074F7">
        <w:t xml:space="preserve"> Nucleic Acids Res, 2010. </w:t>
      </w:r>
      <w:r w:rsidRPr="007074F7">
        <w:rPr>
          <w:b/>
        </w:rPr>
        <w:t>38</w:t>
      </w:r>
      <w:r w:rsidRPr="007074F7">
        <w:t>(Database issue): p. D750-3.</w:t>
      </w:r>
    </w:p>
    <w:p w14:paraId="017918BE" w14:textId="516C2060" w:rsidR="007074F7" w:rsidRPr="007074F7" w:rsidRDefault="007074F7" w:rsidP="008F0D6D">
      <w:pPr>
        <w:pStyle w:val="EndNoteBibliography"/>
        <w:spacing w:after="120"/>
        <w:ind w:left="720" w:hanging="720"/>
      </w:pPr>
      <w:r w:rsidRPr="007074F7">
        <w:t>3.</w:t>
      </w:r>
      <w:r w:rsidRPr="007074F7">
        <w:tab/>
      </w:r>
      <w:r w:rsidRPr="007074F7">
        <w:rPr>
          <w:i/>
        </w:rPr>
        <w:t>Rates of Diffusion-Controlled Reactions</w:t>
      </w:r>
      <w:r w:rsidRPr="007074F7">
        <w:t xml:space="preserve">. 2000; Available from: </w:t>
      </w:r>
      <w:hyperlink r:id="rId14" w:history="1">
        <w:r w:rsidRPr="007074F7">
          <w:rPr>
            <w:rStyle w:val="Hyperlink"/>
          </w:rPr>
          <w:t>https://www.ks.uiuc.edu/Services/Class/PHYS498/LectureNotes/chp8.pdf</w:t>
        </w:r>
      </w:hyperlink>
      <w:r w:rsidRPr="007074F7">
        <w:t>.</w:t>
      </w:r>
    </w:p>
    <w:p w14:paraId="0C8592E2" w14:textId="77777777" w:rsidR="007074F7" w:rsidRPr="007074F7" w:rsidRDefault="007074F7" w:rsidP="008F0D6D">
      <w:pPr>
        <w:pStyle w:val="EndNoteBibliography"/>
        <w:spacing w:after="120"/>
        <w:ind w:left="720" w:hanging="720"/>
      </w:pPr>
      <w:r w:rsidRPr="007074F7">
        <w:t>4.</w:t>
      </w:r>
      <w:r w:rsidRPr="007074F7">
        <w:tab/>
        <w:t xml:space="preserve">Northrup, S.H. and H.P. Erickson, </w:t>
      </w:r>
      <w:r w:rsidRPr="007074F7">
        <w:rPr>
          <w:i/>
        </w:rPr>
        <w:t>Kinetics of protein-protein association explained by Brownian dynamics computer simulation.</w:t>
      </w:r>
      <w:r w:rsidRPr="007074F7">
        <w:t xml:space="preserve"> Proc Natl Acad Sci U S A, 1992. </w:t>
      </w:r>
      <w:r w:rsidRPr="007074F7">
        <w:rPr>
          <w:b/>
        </w:rPr>
        <w:t>89</w:t>
      </w:r>
      <w:r w:rsidRPr="007074F7">
        <w:t>(8): p. 3338-42.</w:t>
      </w:r>
    </w:p>
    <w:p w14:paraId="2A154325" w14:textId="77777777" w:rsidR="007074F7" w:rsidRPr="007074F7" w:rsidRDefault="007074F7" w:rsidP="008F0D6D">
      <w:pPr>
        <w:pStyle w:val="EndNoteBibliography"/>
        <w:spacing w:after="120"/>
        <w:ind w:left="720" w:hanging="720"/>
      </w:pPr>
      <w:r w:rsidRPr="007074F7">
        <w:t>5.</w:t>
      </w:r>
      <w:r w:rsidRPr="007074F7">
        <w:tab/>
        <w:t xml:space="preserve">Koike, N., et al., </w:t>
      </w:r>
      <w:r w:rsidRPr="007074F7">
        <w:rPr>
          <w:i/>
        </w:rPr>
        <w:t>Transcriptional architecture and chromatin landscape of the core circadian clock in mammals.</w:t>
      </w:r>
      <w:r w:rsidRPr="007074F7">
        <w:t xml:space="preserve"> Science, 2012. </w:t>
      </w:r>
      <w:r w:rsidRPr="007074F7">
        <w:rPr>
          <w:b/>
        </w:rPr>
        <w:t>338</w:t>
      </w:r>
      <w:r w:rsidRPr="007074F7">
        <w:t>(6105): p. 349-54.</w:t>
      </w:r>
    </w:p>
    <w:p w14:paraId="31427BF5" w14:textId="4F080F25" w:rsidR="001E232F" w:rsidRDefault="00B92315" w:rsidP="008F0D6D">
      <w:pPr>
        <w:spacing w:beforeLines="160" w:before="384" w:after="120"/>
        <w:rPr>
          <w:rStyle w:val="Hyperlink"/>
        </w:rPr>
      </w:pPr>
      <w:r>
        <w:rPr>
          <w:rStyle w:val="Hyperlink"/>
        </w:rPr>
        <w:fldChar w:fldCharType="end"/>
      </w:r>
    </w:p>
    <w:sectPr w:rsidR="001E232F" w:rsidSect="005A3110">
      <w:footerReference w:type="default" r:id="rId1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5D8D" w14:textId="77777777" w:rsidR="00BC55AD" w:rsidRDefault="00BC55AD" w:rsidP="009B0337">
      <w:pPr>
        <w:spacing w:after="0" w:line="240" w:lineRule="auto"/>
      </w:pPr>
      <w:r>
        <w:separator/>
      </w:r>
    </w:p>
    <w:p w14:paraId="0746CEEE" w14:textId="77777777" w:rsidR="00BC55AD" w:rsidRDefault="00BC55AD"/>
    <w:p w14:paraId="427D38BB" w14:textId="77777777" w:rsidR="00BC55AD" w:rsidRDefault="00BC55AD" w:rsidP="005A3110"/>
    <w:p w14:paraId="58F64795" w14:textId="77777777" w:rsidR="00BC55AD" w:rsidRDefault="00BC55AD" w:rsidP="005A3110"/>
  </w:endnote>
  <w:endnote w:type="continuationSeparator" w:id="0">
    <w:p w14:paraId="5516CC44" w14:textId="77777777" w:rsidR="00BC55AD" w:rsidRDefault="00BC55AD" w:rsidP="009B0337">
      <w:pPr>
        <w:spacing w:after="0" w:line="240" w:lineRule="auto"/>
      </w:pPr>
      <w:r>
        <w:continuationSeparator/>
      </w:r>
    </w:p>
    <w:p w14:paraId="66A71D40" w14:textId="77777777" w:rsidR="00BC55AD" w:rsidRDefault="00BC55AD"/>
    <w:p w14:paraId="341A0435" w14:textId="77777777" w:rsidR="00BC55AD" w:rsidRDefault="00BC55AD" w:rsidP="005A3110"/>
    <w:p w14:paraId="65202491" w14:textId="77777777" w:rsidR="00BC55AD" w:rsidRDefault="00BC55AD" w:rsidP="005A3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29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F3CE8" w14:textId="2478D63A" w:rsidR="00AE067F" w:rsidRDefault="00AE0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1C4905B" w14:textId="77777777" w:rsidR="00AE067F" w:rsidRDefault="00AE067F" w:rsidP="005A31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1C9FD" w14:textId="77777777" w:rsidR="00BC55AD" w:rsidRDefault="00BC55AD" w:rsidP="009B0337">
      <w:pPr>
        <w:spacing w:after="0" w:line="240" w:lineRule="auto"/>
      </w:pPr>
      <w:r>
        <w:separator/>
      </w:r>
    </w:p>
    <w:p w14:paraId="584EB9B0" w14:textId="77777777" w:rsidR="00BC55AD" w:rsidRDefault="00BC55AD"/>
    <w:p w14:paraId="5F36796A" w14:textId="77777777" w:rsidR="00BC55AD" w:rsidRDefault="00BC55AD" w:rsidP="005A3110"/>
    <w:p w14:paraId="47DCC79A" w14:textId="77777777" w:rsidR="00BC55AD" w:rsidRDefault="00BC55AD" w:rsidP="005A3110"/>
  </w:footnote>
  <w:footnote w:type="continuationSeparator" w:id="0">
    <w:p w14:paraId="2F225A48" w14:textId="77777777" w:rsidR="00BC55AD" w:rsidRDefault="00BC55AD" w:rsidP="009B0337">
      <w:pPr>
        <w:spacing w:after="0" w:line="240" w:lineRule="auto"/>
      </w:pPr>
      <w:r>
        <w:continuationSeparator/>
      </w:r>
    </w:p>
    <w:p w14:paraId="53EE46B6" w14:textId="77777777" w:rsidR="00BC55AD" w:rsidRDefault="00BC55AD"/>
    <w:p w14:paraId="771B83B0" w14:textId="77777777" w:rsidR="00BC55AD" w:rsidRDefault="00BC55AD" w:rsidP="005A3110"/>
    <w:p w14:paraId="7597F364" w14:textId="77777777" w:rsidR="00BC55AD" w:rsidRDefault="00BC55AD" w:rsidP="005A3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F04"/>
    <w:multiLevelType w:val="hybridMultilevel"/>
    <w:tmpl w:val="27D0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719"/>
    <w:multiLevelType w:val="hybridMultilevel"/>
    <w:tmpl w:val="404CF8A2"/>
    <w:lvl w:ilvl="0" w:tplc="349CA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04AC"/>
    <w:multiLevelType w:val="hybridMultilevel"/>
    <w:tmpl w:val="EF2C10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1351"/>
    <w:multiLevelType w:val="hybridMultilevel"/>
    <w:tmpl w:val="52B6906E"/>
    <w:lvl w:ilvl="0" w:tplc="85081DB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F5E17"/>
    <w:multiLevelType w:val="hybridMultilevel"/>
    <w:tmpl w:val="7BC6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6889"/>
    <w:multiLevelType w:val="hybridMultilevel"/>
    <w:tmpl w:val="A3CEC52C"/>
    <w:lvl w:ilvl="0" w:tplc="2806D8E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45C16"/>
    <w:multiLevelType w:val="hybridMultilevel"/>
    <w:tmpl w:val="1A0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512F2"/>
    <w:multiLevelType w:val="hybridMultilevel"/>
    <w:tmpl w:val="B830B374"/>
    <w:lvl w:ilvl="0" w:tplc="EEE0BC6A">
      <w:start w:val="1"/>
      <w:numFmt w:val="lowerLetter"/>
      <w:lvlText w:val="(%1)"/>
      <w:lvlJc w:val="left"/>
      <w:pPr>
        <w:ind w:left="1350" w:hanging="360"/>
      </w:pPr>
      <w:rPr>
        <w:rFonts w:ascii="Arial" w:hAnsi="Arial" w:cs="Arial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Jing">
    <w15:presenceInfo w15:providerId="AD" w15:userId="S-1-5-21-1824200278-923733676-1501187911-4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tzf2ww9wedetexavmpprzdfffsfax5p5zp&quot;&gt;Jing&lt;record-ids&gt;&lt;item&gt;912&lt;/item&gt;&lt;item&gt;2630&lt;/item&gt;&lt;item&gt;3709&lt;/item&gt;&lt;item&gt;4296&lt;/item&gt;&lt;item&gt;4713&lt;/item&gt;&lt;/record-ids&gt;&lt;/item&gt;&lt;/Libraries&gt;"/>
  </w:docVars>
  <w:rsids>
    <w:rsidRoot w:val="00634B61"/>
    <w:rsid w:val="00005435"/>
    <w:rsid w:val="00006BB0"/>
    <w:rsid w:val="000122F6"/>
    <w:rsid w:val="00020E2A"/>
    <w:rsid w:val="00022184"/>
    <w:rsid w:val="00033328"/>
    <w:rsid w:val="00036218"/>
    <w:rsid w:val="00041779"/>
    <w:rsid w:val="00043860"/>
    <w:rsid w:val="00043E7B"/>
    <w:rsid w:val="00061CA8"/>
    <w:rsid w:val="00064381"/>
    <w:rsid w:val="0006563F"/>
    <w:rsid w:val="00065B4B"/>
    <w:rsid w:val="00082BF8"/>
    <w:rsid w:val="00086E26"/>
    <w:rsid w:val="000B30CB"/>
    <w:rsid w:val="000B74D2"/>
    <w:rsid w:val="000C7924"/>
    <w:rsid w:val="000D05D9"/>
    <w:rsid w:val="000D6E48"/>
    <w:rsid w:val="000E4BE9"/>
    <w:rsid w:val="00137641"/>
    <w:rsid w:val="00137C68"/>
    <w:rsid w:val="001460A7"/>
    <w:rsid w:val="00152C6C"/>
    <w:rsid w:val="00154921"/>
    <w:rsid w:val="00174F0B"/>
    <w:rsid w:val="001C1312"/>
    <w:rsid w:val="001C2323"/>
    <w:rsid w:val="001D767A"/>
    <w:rsid w:val="001E232F"/>
    <w:rsid w:val="0020481D"/>
    <w:rsid w:val="002100C8"/>
    <w:rsid w:val="00235EC2"/>
    <w:rsid w:val="002374EF"/>
    <w:rsid w:val="00246F17"/>
    <w:rsid w:val="00254050"/>
    <w:rsid w:val="00256D91"/>
    <w:rsid w:val="00256EAF"/>
    <w:rsid w:val="00262AFA"/>
    <w:rsid w:val="00265FC4"/>
    <w:rsid w:val="002767F2"/>
    <w:rsid w:val="00277703"/>
    <w:rsid w:val="0028116A"/>
    <w:rsid w:val="00281767"/>
    <w:rsid w:val="00292058"/>
    <w:rsid w:val="002A4BF5"/>
    <w:rsid w:val="002A5C74"/>
    <w:rsid w:val="002B1BE3"/>
    <w:rsid w:val="002B3D89"/>
    <w:rsid w:val="002F4585"/>
    <w:rsid w:val="0030382F"/>
    <w:rsid w:val="003142A5"/>
    <w:rsid w:val="0031527B"/>
    <w:rsid w:val="003348E2"/>
    <w:rsid w:val="0033586E"/>
    <w:rsid w:val="00335DA1"/>
    <w:rsid w:val="00350E4E"/>
    <w:rsid w:val="00372631"/>
    <w:rsid w:val="00374438"/>
    <w:rsid w:val="00384508"/>
    <w:rsid w:val="0039235D"/>
    <w:rsid w:val="00394E74"/>
    <w:rsid w:val="003B0D9B"/>
    <w:rsid w:val="003D7404"/>
    <w:rsid w:val="00407CBA"/>
    <w:rsid w:val="004577DB"/>
    <w:rsid w:val="00471D45"/>
    <w:rsid w:val="004C3AF8"/>
    <w:rsid w:val="004D3142"/>
    <w:rsid w:val="004E2CEE"/>
    <w:rsid w:val="004F787D"/>
    <w:rsid w:val="0053745E"/>
    <w:rsid w:val="00540E88"/>
    <w:rsid w:val="00564EB9"/>
    <w:rsid w:val="00570A5A"/>
    <w:rsid w:val="00582D2F"/>
    <w:rsid w:val="005833E0"/>
    <w:rsid w:val="00587A58"/>
    <w:rsid w:val="00592C44"/>
    <w:rsid w:val="005A3110"/>
    <w:rsid w:val="005A3371"/>
    <w:rsid w:val="005A68A1"/>
    <w:rsid w:val="005B153E"/>
    <w:rsid w:val="005C4980"/>
    <w:rsid w:val="005D2B56"/>
    <w:rsid w:val="005D4F26"/>
    <w:rsid w:val="005E12B2"/>
    <w:rsid w:val="005E41D5"/>
    <w:rsid w:val="005E489A"/>
    <w:rsid w:val="005E72C8"/>
    <w:rsid w:val="005F0603"/>
    <w:rsid w:val="005F4F7C"/>
    <w:rsid w:val="0060217C"/>
    <w:rsid w:val="0061012B"/>
    <w:rsid w:val="00624BDA"/>
    <w:rsid w:val="006324BA"/>
    <w:rsid w:val="00634B61"/>
    <w:rsid w:val="0063657B"/>
    <w:rsid w:val="00637E4B"/>
    <w:rsid w:val="006465D6"/>
    <w:rsid w:val="00661643"/>
    <w:rsid w:val="0066220B"/>
    <w:rsid w:val="00664BF0"/>
    <w:rsid w:val="006752BC"/>
    <w:rsid w:val="006864E8"/>
    <w:rsid w:val="006A473D"/>
    <w:rsid w:val="006B36E1"/>
    <w:rsid w:val="006B4747"/>
    <w:rsid w:val="006B62D3"/>
    <w:rsid w:val="006D5BEA"/>
    <w:rsid w:val="006E19FD"/>
    <w:rsid w:val="006E225A"/>
    <w:rsid w:val="006E7C11"/>
    <w:rsid w:val="006F3581"/>
    <w:rsid w:val="006F46CF"/>
    <w:rsid w:val="007023E6"/>
    <w:rsid w:val="007074F7"/>
    <w:rsid w:val="00720108"/>
    <w:rsid w:val="00730A6F"/>
    <w:rsid w:val="00752F6A"/>
    <w:rsid w:val="007610F2"/>
    <w:rsid w:val="00773442"/>
    <w:rsid w:val="00781E0F"/>
    <w:rsid w:val="00784254"/>
    <w:rsid w:val="007911BB"/>
    <w:rsid w:val="0079296F"/>
    <w:rsid w:val="007A68D5"/>
    <w:rsid w:val="007C5A67"/>
    <w:rsid w:val="007C6879"/>
    <w:rsid w:val="007D635A"/>
    <w:rsid w:val="007D63C2"/>
    <w:rsid w:val="0081260B"/>
    <w:rsid w:val="008163B5"/>
    <w:rsid w:val="00823025"/>
    <w:rsid w:val="008259D5"/>
    <w:rsid w:val="008331F7"/>
    <w:rsid w:val="00853E76"/>
    <w:rsid w:val="00856422"/>
    <w:rsid w:val="00870A37"/>
    <w:rsid w:val="00870FD0"/>
    <w:rsid w:val="00870FED"/>
    <w:rsid w:val="00871955"/>
    <w:rsid w:val="00873982"/>
    <w:rsid w:val="00874314"/>
    <w:rsid w:val="008825FE"/>
    <w:rsid w:val="008942A4"/>
    <w:rsid w:val="008A710F"/>
    <w:rsid w:val="008B26D8"/>
    <w:rsid w:val="008B6D4E"/>
    <w:rsid w:val="008C4240"/>
    <w:rsid w:val="008C6507"/>
    <w:rsid w:val="008D61C0"/>
    <w:rsid w:val="008F0D6D"/>
    <w:rsid w:val="008F32A6"/>
    <w:rsid w:val="009044C8"/>
    <w:rsid w:val="00922187"/>
    <w:rsid w:val="00937563"/>
    <w:rsid w:val="00970831"/>
    <w:rsid w:val="00987251"/>
    <w:rsid w:val="00987DF7"/>
    <w:rsid w:val="00996618"/>
    <w:rsid w:val="009A0624"/>
    <w:rsid w:val="009B0337"/>
    <w:rsid w:val="009D6FB9"/>
    <w:rsid w:val="009D7217"/>
    <w:rsid w:val="009E4321"/>
    <w:rsid w:val="009F0D51"/>
    <w:rsid w:val="00A0021C"/>
    <w:rsid w:val="00A00677"/>
    <w:rsid w:val="00A04C0C"/>
    <w:rsid w:val="00A04F29"/>
    <w:rsid w:val="00A05EB0"/>
    <w:rsid w:val="00A43A56"/>
    <w:rsid w:val="00A6010D"/>
    <w:rsid w:val="00A72346"/>
    <w:rsid w:val="00A85E1C"/>
    <w:rsid w:val="00A86E39"/>
    <w:rsid w:val="00A973E9"/>
    <w:rsid w:val="00A979A2"/>
    <w:rsid w:val="00AA05C0"/>
    <w:rsid w:val="00AB4F35"/>
    <w:rsid w:val="00AC09FA"/>
    <w:rsid w:val="00AD7876"/>
    <w:rsid w:val="00AE067F"/>
    <w:rsid w:val="00AF368D"/>
    <w:rsid w:val="00AF6146"/>
    <w:rsid w:val="00B016BD"/>
    <w:rsid w:val="00B01DE0"/>
    <w:rsid w:val="00B040CD"/>
    <w:rsid w:val="00B06127"/>
    <w:rsid w:val="00B06435"/>
    <w:rsid w:val="00B21C91"/>
    <w:rsid w:val="00B24D79"/>
    <w:rsid w:val="00B365D8"/>
    <w:rsid w:val="00B36837"/>
    <w:rsid w:val="00B46D8C"/>
    <w:rsid w:val="00B502E5"/>
    <w:rsid w:val="00B55450"/>
    <w:rsid w:val="00B64082"/>
    <w:rsid w:val="00B73C61"/>
    <w:rsid w:val="00B9205F"/>
    <w:rsid w:val="00B92315"/>
    <w:rsid w:val="00BA42FC"/>
    <w:rsid w:val="00BB6642"/>
    <w:rsid w:val="00BC55AD"/>
    <w:rsid w:val="00BC7B5C"/>
    <w:rsid w:val="00BD2E4C"/>
    <w:rsid w:val="00BE1DC8"/>
    <w:rsid w:val="00BE245B"/>
    <w:rsid w:val="00BE72EC"/>
    <w:rsid w:val="00BF62F3"/>
    <w:rsid w:val="00C01B59"/>
    <w:rsid w:val="00C10176"/>
    <w:rsid w:val="00C10F5B"/>
    <w:rsid w:val="00C126EC"/>
    <w:rsid w:val="00C34A48"/>
    <w:rsid w:val="00C41728"/>
    <w:rsid w:val="00C46420"/>
    <w:rsid w:val="00C65B78"/>
    <w:rsid w:val="00C67683"/>
    <w:rsid w:val="00C74BE0"/>
    <w:rsid w:val="00C83962"/>
    <w:rsid w:val="00C87A38"/>
    <w:rsid w:val="00C95B18"/>
    <w:rsid w:val="00CB7AA6"/>
    <w:rsid w:val="00CD096E"/>
    <w:rsid w:val="00CE282D"/>
    <w:rsid w:val="00CE44BA"/>
    <w:rsid w:val="00CE52C9"/>
    <w:rsid w:val="00CE570E"/>
    <w:rsid w:val="00CE6E71"/>
    <w:rsid w:val="00CF04CE"/>
    <w:rsid w:val="00D07A7A"/>
    <w:rsid w:val="00D114B4"/>
    <w:rsid w:val="00D140B4"/>
    <w:rsid w:val="00D14494"/>
    <w:rsid w:val="00D15D3F"/>
    <w:rsid w:val="00D206B1"/>
    <w:rsid w:val="00D25E43"/>
    <w:rsid w:val="00D2690E"/>
    <w:rsid w:val="00D36993"/>
    <w:rsid w:val="00D87776"/>
    <w:rsid w:val="00D94073"/>
    <w:rsid w:val="00DA0485"/>
    <w:rsid w:val="00DA652F"/>
    <w:rsid w:val="00DC4727"/>
    <w:rsid w:val="00DD4506"/>
    <w:rsid w:val="00DF733B"/>
    <w:rsid w:val="00E037DB"/>
    <w:rsid w:val="00E11E2C"/>
    <w:rsid w:val="00E159BE"/>
    <w:rsid w:val="00E174A2"/>
    <w:rsid w:val="00E23631"/>
    <w:rsid w:val="00E2612F"/>
    <w:rsid w:val="00E51D5D"/>
    <w:rsid w:val="00E657A1"/>
    <w:rsid w:val="00E80285"/>
    <w:rsid w:val="00E8784E"/>
    <w:rsid w:val="00E90057"/>
    <w:rsid w:val="00EA6DFC"/>
    <w:rsid w:val="00EB5E4D"/>
    <w:rsid w:val="00EC0187"/>
    <w:rsid w:val="00EC55C1"/>
    <w:rsid w:val="00EC7183"/>
    <w:rsid w:val="00EE28B9"/>
    <w:rsid w:val="00EF0BA9"/>
    <w:rsid w:val="00EF37A7"/>
    <w:rsid w:val="00EF5CA7"/>
    <w:rsid w:val="00F1167F"/>
    <w:rsid w:val="00F156AD"/>
    <w:rsid w:val="00F20370"/>
    <w:rsid w:val="00F2423A"/>
    <w:rsid w:val="00F25DF6"/>
    <w:rsid w:val="00F276AD"/>
    <w:rsid w:val="00F27C82"/>
    <w:rsid w:val="00F31D37"/>
    <w:rsid w:val="00F35520"/>
    <w:rsid w:val="00F371E1"/>
    <w:rsid w:val="00F4089E"/>
    <w:rsid w:val="00F502DF"/>
    <w:rsid w:val="00F74430"/>
    <w:rsid w:val="00F750C2"/>
    <w:rsid w:val="00F85F48"/>
    <w:rsid w:val="00F874F8"/>
    <w:rsid w:val="00F90C8C"/>
    <w:rsid w:val="00F96575"/>
    <w:rsid w:val="00FB3746"/>
    <w:rsid w:val="00FC24FE"/>
    <w:rsid w:val="00FC6653"/>
    <w:rsid w:val="00FC7933"/>
    <w:rsid w:val="00FF0A77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74E47"/>
  <w15:chartTrackingRefBased/>
  <w15:docId w15:val="{5621E06E-5DCB-49AF-9D9F-ACBF174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61"/>
  </w:style>
  <w:style w:type="paragraph" w:styleId="Heading1">
    <w:name w:val="heading 1"/>
    <w:basedOn w:val="Normal"/>
    <w:next w:val="Normal"/>
    <w:link w:val="Heading1Char"/>
    <w:uiPriority w:val="9"/>
    <w:qFormat/>
    <w:rsid w:val="005D2B56"/>
    <w:pPr>
      <w:keepNext/>
      <w:keepLines/>
      <w:spacing w:beforeLines="150" w:before="150"/>
      <w:outlineLvl w:val="0"/>
    </w:pPr>
    <w:rPr>
      <w:rFonts w:eastAsiaTheme="majorEastAsia" w:cstheme="minorHAns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77"/>
    <w:pPr>
      <w:outlineLvl w:val="1"/>
    </w:pPr>
    <w:rPr>
      <w:rFonts w:ascii="Times New Roman" w:eastAsiaTheme="minorEastAsia" w:hAnsi="Times New Roman" w:cs="Times New Roman"/>
      <w:b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4B61"/>
    <w:rPr>
      <w:color w:val="808080"/>
    </w:rPr>
  </w:style>
  <w:style w:type="paragraph" w:styleId="NormalWeb">
    <w:name w:val="Normal (Web)"/>
    <w:basedOn w:val="Normal"/>
    <w:uiPriority w:val="99"/>
    <w:unhideWhenUsed/>
    <w:rsid w:val="0063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61"/>
  </w:style>
  <w:style w:type="paragraph" w:styleId="Footer">
    <w:name w:val="footer"/>
    <w:basedOn w:val="Normal"/>
    <w:link w:val="FooterChar"/>
    <w:uiPriority w:val="99"/>
    <w:unhideWhenUsed/>
    <w:rsid w:val="0063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61"/>
  </w:style>
  <w:style w:type="paragraph" w:styleId="ListParagraph">
    <w:name w:val="List Paragraph"/>
    <w:basedOn w:val="Normal"/>
    <w:uiPriority w:val="34"/>
    <w:qFormat/>
    <w:rsid w:val="00634B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B6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4B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B6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B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0677"/>
    <w:rPr>
      <w:rFonts w:ascii="Times New Roman" w:eastAsiaTheme="minorEastAsia" w:hAnsi="Times New Roman" w:cs="Times New Roman"/>
      <w:b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A00677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  <w:lang w:eastAsia="zh-CN"/>
    </w:rPr>
  </w:style>
  <w:style w:type="character" w:customStyle="1" w:styleId="MTDisplayEquationChar">
    <w:name w:val="MTDisplayEquation Char"/>
    <w:basedOn w:val="DefaultParagraphFont"/>
    <w:link w:val="MTDisplayEquation"/>
    <w:rsid w:val="00A00677"/>
    <w:rPr>
      <w:rFonts w:ascii="Times New Roman" w:eastAsiaTheme="minorEastAsia" w:hAnsi="Times New Roman" w:cs="Times New Roman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B9231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231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9231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2315"/>
    <w:rPr>
      <w:rFonts w:ascii="Calibri" w:hAnsi="Calibri" w:cs="Calibri"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24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2B56"/>
    <w:rPr>
      <w:rFonts w:eastAsiaTheme="majorEastAsia" w:cstheme="minorHAns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2B56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D2B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D2B56"/>
    <w:pPr>
      <w:spacing w:after="100"/>
    </w:pPr>
  </w:style>
  <w:style w:type="paragraph" w:styleId="Revision">
    <w:name w:val="Revision"/>
    <w:hidden/>
    <w:uiPriority w:val="99"/>
    <w:semiHidden/>
    <w:rsid w:val="00FF3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th.pitt.edu/~bard/xpp/xpp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s.uiuc.edu/Services/Class/PHYS498/LectureNotes/chp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2948-81B5-49BC-B03F-E78BD658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3840</Words>
  <Characters>21893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Heidebrecht</dc:creator>
  <cp:keywords/>
  <dc:description/>
  <cp:lastModifiedBy>Yao, Xiangyu</cp:lastModifiedBy>
  <cp:revision>14</cp:revision>
  <cp:lastPrinted>2020-07-24T20:16:00Z</cp:lastPrinted>
  <dcterms:created xsi:type="dcterms:W3CDTF">2020-09-03T21:16:00Z</dcterms:created>
  <dcterms:modified xsi:type="dcterms:W3CDTF">2021-01-04T15:15:00Z</dcterms:modified>
</cp:coreProperties>
</file>