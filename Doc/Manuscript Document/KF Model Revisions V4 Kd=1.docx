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FBF9A" w14:textId="77777777" w:rsidR="00293B23" w:rsidRPr="00F64F97" w:rsidRDefault="001F56F9" w:rsidP="002E1428">
      <w:pPr>
        <w:spacing w:after="120"/>
        <w:jc w:val="center"/>
        <w:rPr>
          <w:b/>
          <w:sz w:val="28"/>
          <w:szCs w:val="28"/>
        </w:rPr>
      </w:pPr>
      <w:r w:rsidRPr="00F64F97">
        <w:rPr>
          <w:b/>
          <w:sz w:val="28"/>
          <w:szCs w:val="28"/>
        </w:rPr>
        <w:t>Mathematical Analysis of Robustness of Oscillation</w:t>
      </w:r>
      <w:r w:rsidR="00293B23" w:rsidRPr="00F64F97">
        <w:rPr>
          <w:b/>
          <w:sz w:val="28"/>
          <w:szCs w:val="28"/>
        </w:rPr>
        <w:t>s</w:t>
      </w:r>
      <w:r w:rsidRPr="00F64F97">
        <w:rPr>
          <w:b/>
          <w:sz w:val="28"/>
          <w:szCs w:val="28"/>
        </w:rPr>
        <w:t xml:space="preserve"> in Models </w:t>
      </w:r>
    </w:p>
    <w:p w14:paraId="62F94322" w14:textId="7FCE4672" w:rsidR="00775821" w:rsidRPr="00F64F97" w:rsidRDefault="001F56F9" w:rsidP="002E1428">
      <w:pPr>
        <w:jc w:val="center"/>
        <w:rPr>
          <w:b/>
          <w:sz w:val="28"/>
          <w:szCs w:val="28"/>
        </w:rPr>
      </w:pPr>
      <w:r w:rsidRPr="00F64F97">
        <w:rPr>
          <w:b/>
          <w:sz w:val="28"/>
          <w:szCs w:val="28"/>
        </w:rPr>
        <w:t xml:space="preserve">of </w:t>
      </w:r>
      <w:r w:rsidR="009F0E9B" w:rsidRPr="00F64F97">
        <w:rPr>
          <w:b/>
          <w:sz w:val="28"/>
          <w:szCs w:val="28"/>
        </w:rPr>
        <w:t xml:space="preserve">the </w:t>
      </w:r>
      <w:r w:rsidRPr="00F64F97">
        <w:rPr>
          <w:b/>
          <w:sz w:val="28"/>
          <w:szCs w:val="28"/>
        </w:rPr>
        <w:t xml:space="preserve">Mammalian Circadian </w:t>
      </w:r>
      <w:r w:rsidR="00293B23" w:rsidRPr="00F64F97">
        <w:rPr>
          <w:b/>
          <w:sz w:val="28"/>
          <w:szCs w:val="28"/>
        </w:rPr>
        <w:t>Clock</w:t>
      </w:r>
    </w:p>
    <w:p w14:paraId="277185F1" w14:textId="551D5F82" w:rsidR="00293B23" w:rsidRPr="00F64F97" w:rsidRDefault="003A4D75" w:rsidP="002E1428">
      <w:pPr>
        <w:spacing w:after="120"/>
        <w:jc w:val="center"/>
        <w:rPr>
          <w:b/>
          <w:szCs w:val="24"/>
        </w:rPr>
      </w:pPr>
      <w:r w:rsidRPr="00F64F97">
        <w:rPr>
          <w:b/>
          <w:szCs w:val="24"/>
        </w:rPr>
        <w:t>Short title: Robustness of Oscillation</w:t>
      </w:r>
      <w:r w:rsidR="00E942D8" w:rsidRPr="00F64F97">
        <w:rPr>
          <w:b/>
          <w:szCs w:val="24"/>
        </w:rPr>
        <w:t>s</w:t>
      </w:r>
      <w:r w:rsidRPr="00F64F97">
        <w:rPr>
          <w:b/>
          <w:szCs w:val="24"/>
        </w:rPr>
        <w:t xml:space="preserve"> in Models of</w:t>
      </w:r>
      <w:r w:rsidR="00E942D8" w:rsidRPr="00F64F97">
        <w:rPr>
          <w:b/>
          <w:szCs w:val="24"/>
        </w:rPr>
        <w:t xml:space="preserve"> the</w:t>
      </w:r>
      <w:r w:rsidRPr="00F64F97">
        <w:rPr>
          <w:b/>
          <w:szCs w:val="24"/>
        </w:rPr>
        <w:t xml:space="preserve"> Mammalian Circadian Clock</w:t>
      </w:r>
    </w:p>
    <w:p w14:paraId="4DDDAA1F" w14:textId="77777777" w:rsidR="003A4D75" w:rsidRPr="00F64F97" w:rsidRDefault="003A4D75" w:rsidP="002E1428">
      <w:pPr>
        <w:spacing w:after="120"/>
        <w:jc w:val="center"/>
        <w:rPr>
          <w:sz w:val="28"/>
          <w:szCs w:val="28"/>
        </w:rPr>
      </w:pPr>
    </w:p>
    <w:p w14:paraId="6C0C08A7" w14:textId="711ECBBB" w:rsidR="00093838" w:rsidRPr="00F64F97" w:rsidRDefault="00FC1083" w:rsidP="002E1428">
      <w:pPr>
        <w:spacing w:after="120"/>
        <w:jc w:val="center"/>
        <w:rPr>
          <w:szCs w:val="24"/>
          <w:vertAlign w:val="superscript"/>
        </w:rPr>
      </w:pPr>
      <w:r w:rsidRPr="00F64F97">
        <w:rPr>
          <w:szCs w:val="24"/>
        </w:rPr>
        <w:t>Xiangyu Yao</w:t>
      </w:r>
      <w:r>
        <w:rPr>
          <w:szCs w:val="24"/>
          <w:vertAlign w:val="superscript"/>
        </w:rPr>
        <w:t>1</w:t>
      </w:r>
      <w:r w:rsidRPr="00F64F97">
        <w:rPr>
          <w:szCs w:val="24"/>
          <w:vertAlign w:val="superscript"/>
        </w:rPr>
        <w:t>,#</w:t>
      </w:r>
      <w:r w:rsidRPr="00F64F97">
        <w:rPr>
          <w:szCs w:val="24"/>
        </w:rPr>
        <w:t xml:space="preserve">, </w:t>
      </w:r>
      <w:r w:rsidR="00B1793A" w:rsidRPr="00F64F97">
        <w:rPr>
          <w:szCs w:val="24"/>
        </w:rPr>
        <w:t>Ben</w:t>
      </w:r>
      <w:r w:rsidR="00064F72" w:rsidRPr="00F64F97">
        <w:rPr>
          <w:szCs w:val="24"/>
        </w:rPr>
        <w:t>jamin</w:t>
      </w:r>
      <w:r w:rsidR="0089606F" w:rsidRPr="00F64F97">
        <w:rPr>
          <w:szCs w:val="24"/>
        </w:rPr>
        <w:t xml:space="preserve"> L.</w:t>
      </w:r>
      <w:r w:rsidR="00B1793A" w:rsidRPr="00F64F97">
        <w:rPr>
          <w:szCs w:val="24"/>
        </w:rPr>
        <w:t xml:space="preserve"> </w:t>
      </w:r>
      <w:r w:rsidRPr="00F64F97">
        <w:rPr>
          <w:szCs w:val="24"/>
        </w:rPr>
        <w:t>Heidebrecht</w:t>
      </w:r>
      <w:r>
        <w:rPr>
          <w:szCs w:val="24"/>
          <w:vertAlign w:val="superscript"/>
        </w:rPr>
        <w:t>2</w:t>
      </w:r>
      <w:r w:rsidR="00452A98" w:rsidRPr="00F64F97">
        <w:rPr>
          <w:szCs w:val="24"/>
          <w:vertAlign w:val="superscript"/>
        </w:rPr>
        <w:t>,#</w:t>
      </w:r>
      <w:r w:rsidR="00093838" w:rsidRPr="00F64F97">
        <w:rPr>
          <w:szCs w:val="24"/>
        </w:rPr>
        <w:t xml:space="preserve">, Jing </w:t>
      </w:r>
      <w:r w:rsidRPr="00F64F97">
        <w:rPr>
          <w:szCs w:val="24"/>
        </w:rPr>
        <w:t>Chen</w:t>
      </w:r>
      <w:r>
        <w:rPr>
          <w:szCs w:val="24"/>
          <w:vertAlign w:val="superscript"/>
        </w:rPr>
        <w:t>2</w:t>
      </w:r>
      <w:r w:rsidR="00D77D78" w:rsidRPr="00F64F97">
        <w:rPr>
          <w:szCs w:val="24"/>
          <w:vertAlign w:val="superscript"/>
        </w:rPr>
        <w:t>,</w:t>
      </w:r>
      <w:r w:rsidR="002F6BBE" w:rsidRPr="00F64F97">
        <w:rPr>
          <w:szCs w:val="24"/>
          <w:vertAlign w:val="superscript"/>
        </w:rPr>
        <w:t>3,4</w:t>
      </w:r>
      <w:r w:rsidR="0037580C" w:rsidRPr="00F64F97">
        <w:rPr>
          <w:szCs w:val="24"/>
          <w:vertAlign w:val="superscript"/>
        </w:rPr>
        <w:t>,*</w:t>
      </w:r>
      <w:r w:rsidR="00093838" w:rsidRPr="00F64F97">
        <w:rPr>
          <w:szCs w:val="24"/>
        </w:rPr>
        <w:t>, &amp; John</w:t>
      </w:r>
      <w:r w:rsidR="00064F72" w:rsidRPr="00F64F97">
        <w:rPr>
          <w:szCs w:val="24"/>
        </w:rPr>
        <w:t xml:space="preserve"> J.</w:t>
      </w:r>
      <w:r w:rsidR="00093838" w:rsidRPr="00F64F97">
        <w:rPr>
          <w:szCs w:val="24"/>
        </w:rPr>
        <w:t xml:space="preserve"> </w:t>
      </w:r>
      <w:r w:rsidRPr="00F64F97">
        <w:rPr>
          <w:szCs w:val="24"/>
        </w:rPr>
        <w:t>Tyson</w:t>
      </w:r>
      <w:r>
        <w:rPr>
          <w:szCs w:val="24"/>
          <w:vertAlign w:val="superscript"/>
        </w:rPr>
        <w:t>2</w:t>
      </w:r>
      <w:r w:rsidR="00D77D78" w:rsidRPr="00F64F97">
        <w:rPr>
          <w:szCs w:val="24"/>
          <w:vertAlign w:val="superscript"/>
        </w:rPr>
        <w:t>,</w:t>
      </w:r>
      <w:r w:rsidR="002F6BBE" w:rsidRPr="00F64F97">
        <w:rPr>
          <w:szCs w:val="24"/>
          <w:vertAlign w:val="superscript"/>
        </w:rPr>
        <w:t>3,4</w:t>
      </w:r>
      <w:r w:rsidR="00BF29D2" w:rsidRPr="00F64F97">
        <w:rPr>
          <w:szCs w:val="24"/>
          <w:vertAlign w:val="superscript"/>
        </w:rPr>
        <w:t>,*</w:t>
      </w:r>
    </w:p>
    <w:p w14:paraId="2BEB5FFD" w14:textId="77777777" w:rsidR="00293B23" w:rsidRPr="00F64F97" w:rsidRDefault="00293B23" w:rsidP="002E1428">
      <w:pPr>
        <w:spacing w:after="120"/>
        <w:jc w:val="center"/>
        <w:rPr>
          <w:szCs w:val="24"/>
          <w:vertAlign w:val="superscript"/>
        </w:rPr>
      </w:pPr>
    </w:p>
    <w:p w14:paraId="7123801B" w14:textId="5BCEC21F" w:rsidR="00FC1083" w:rsidRPr="00F64F97" w:rsidRDefault="00FC1083" w:rsidP="00FC1083">
      <w:pPr>
        <w:spacing w:after="120"/>
        <w:rPr>
          <w:szCs w:val="24"/>
        </w:rPr>
      </w:pPr>
      <w:r>
        <w:rPr>
          <w:szCs w:val="24"/>
          <w:vertAlign w:val="superscript"/>
        </w:rPr>
        <w:t>1</w:t>
      </w:r>
      <w:r w:rsidRPr="00F64F97">
        <w:rPr>
          <w:szCs w:val="24"/>
        </w:rPr>
        <w:t>Graduate Program in Genetics, Bioinformatics and Computational Biology, Virginia Tech, Blacksburg, VA 24061.</w:t>
      </w:r>
    </w:p>
    <w:p w14:paraId="1A12F573" w14:textId="05C71EBA" w:rsidR="00293B23" w:rsidRPr="00F64F97" w:rsidRDefault="00FC1083" w:rsidP="002E1428">
      <w:pPr>
        <w:spacing w:after="120"/>
        <w:rPr>
          <w:szCs w:val="24"/>
        </w:rPr>
      </w:pPr>
      <w:r>
        <w:rPr>
          <w:szCs w:val="24"/>
          <w:vertAlign w:val="superscript"/>
        </w:rPr>
        <w:t>2</w:t>
      </w:r>
      <w:r w:rsidRPr="00F64F97">
        <w:rPr>
          <w:szCs w:val="24"/>
        </w:rPr>
        <w:t xml:space="preserve">Division </w:t>
      </w:r>
      <w:r w:rsidR="009C09D0" w:rsidRPr="00F64F97">
        <w:rPr>
          <w:szCs w:val="24"/>
        </w:rPr>
        <w:t xml:space="preserve">of Systems Biology, Virginia Tech, Blacksburg, VA 24061.  </w:t>
      </w:r>
    </w:p>
    <w:p w14:paraId="4751AB67" w14:textId="399F6083" w:rsidR="00093838" w:rsidRPr="00F64F97" w:rsidRDefault="002F6BBE" w:rsidP="002E1428">
      <w:pPr>
        <w:spacing w:after="120"/>
        <w:rPr>
          <w:szCs w:val="24"/>
        </w:rPr>
      </w:pPr>
      <w:r w:rsidRPr="00F64F97">
        <w:rPr>
          <w:szCs w:val="24"/>
          <w:vertAlign w:val="superscript"/>
        </w:rPr>
        <w:t>3</w:t>
      </w:r>
      <w:r w:rsidRPr="00F64F97">
        <w:rPr>
          <w:szCs w:val="24"/>
        </w:rPr>
        <w:t xml:space="preserve">Department </w:t>
      </w:r>
      <w:r w:rsidR="00093838" w:rsidRPr="00F64F97">
        <w:rPr>
          <w:szCs w:val="24"/>
        </w:rPr>
        <w:t xml:space="preserve">of Biological Sciences, Virginia </w:t>
      </w:r>
      <w:r w:rsidR="009C09D0" w:rsidRPr="00F64F97">
        <w:rPr>
          <w:szCs w:val="24"/>
        </w:rPr>
        <w:t>Tech</w:t>
      </w:r>
      <w:r w:rsidR="00093838" w:rsidRPr="00F64F97">
        <w:rPr>
          <w:szCs w:val="24"/>
        </w:rPr>
        <w:t>, Blacksburg, VA, 24061</w:t>
      </w:r>
    </w:p>
    <w:p w14:paraId="39A8FF63" w14:textId="512E311F" w:rsidR="003A4D75" w:rsidRPr="00F64F97" w:rsidRDefault="002F6BBE" w:rsidP="002E1428">
      <w:pPr>
        <w:spacing w:after="120"/>
        <w:rPr>
          <w:szCs w:val="24"/>
        </w:rPr>
      </w:pPr>
      <w:r w:rsidRPr="00F64F97">
        <w:rPr>
          <w:szCs w:val="24"/>
          <w:vertAlign w:val="superscript"/>
        </w:rPr>
        <w:t>4</w:t>
      </w:r>
      <w:r w:rsidRPr="00F64F97">
        <w:rPr>
          <w:szCs w:val="24"/>
        </w:rPr>
        <w:t xml:space="preserve">Fralin </w:t>
      </w:r>
      <w:r w:rsidR="003A4D75" w:rsidRPr="00F64F97">
        <w:rPr>
          <w:szCs w:val="24"/>
        </w:rPr>
        <w:t>Life Sciences Institute, Virginia Tech, Blacksburg, VA, 24061</w:t>
      </w:r>
    </w:p>
    <w:p w14:paraId="1C8DF755" w14:textId="3AAC7651" w:rsidR="00452A98" w:rsidRPr="00F64F97" w:rsidRDefault="00452A98" w:rsidP="002E1428">
      <w:pPr>
        <w:spacing w:after="120"/>
        <w:rPr>
          <w:szCs w:val="24"/>
        </w:rPr>
      </w:pPr>
      <w:r w:rsidRPr="00F64F97">
        <w:rPr>
          <w:szCs w:val="24"/>
          <w:vertAlign w:val="superscript"/>
        </w:rPr>
        <w:t>#</w:t>
      </w:r>
      <w:r w:rsidRPr="00F64F97">
        <w:rPr>
          <w:szCs w:val="24"/>
        </w:rPr>
        <w:t xml:space="preserve"> Co-first authors.</w:t>
      </w:r>
    </w:p>
    <w:p w14:paraId="4148017D" w14:textId="66CEF678" w:rsidR="002915CA" w:rsidRPr="00F64F97" w:rsidRDefault="00BF29D2" w:rsidP="002E1428">
      <w:pPr>
        <w:rPr>
          <w:szCs w:val="24"/>
        </w:rPr>
      </w:pPr>
      <w:r w:rsidRPr="00F64F97">
        <w:rPr>
          <w:szCs w:val="24"/>
        </w:rPr>
        <w:t>* C</w:t>
      </w:r>
      <w:r w:rsidR="0037580C" w:rsidRPr="00F64F97">
        <w:rPr>
          <w:szCs w:val="24"/>
        </w:rPr>
        <w:t>o-c</w:t>
      </w:r>
      <w:r w:rsidRPr="00F64F97">
        <w:rPr>
          <w:szCs w:val="24"/>
        </w:rPr>
        <w:t>orresponding author</w:t>
      </w:r>
      <w:r w:rsidR="0037580C" w:rsidRPr="00F64F97">
        <w:rPr>
          <w:szCs w:val="24"/>
        </w:rPr>
        <w:t>s</w:t>
      </w:r>
      <w:r w:rsidRPr="00F64F97">
        <w:rPr>
          <w:szCs w:val="24"/>
        </w:rPr>
        <w:t>. Email:</w:t>
      </w:r>
      <w:r w:rsidR="0037580C" w:rsidRPr="00F64F97">
        <w:rPr>
          <w:szCs w:val="24"/>
        </w:rPr>
        <w:t xml:space="preserve"> </w:t>
      </w:r>
      <w:hyperlink r:id="rId8" w:history="1">
        <w:r w:rsidR="0037580C" w:rsidRPr="00F64F97">
          <w:rPr>
            <w:rStyle w:val="Hyperlink"/>
            <w:szCs w:val="24"/>
          </w:rPr>
          <w:t>chenjing@vt.edu</w:t>
        </w:r>
      </w:hyperlink>
      <w:r w:rsidR="0037580C" w:rsidRPr="00F64F97">
        <w:rPr>
          <w:szCs w:val="24"/>
        </w:rPr>
        <w:t xml:space="preserve">, </w:t>
      </w:r>
      <w:hyperlink r:id="rId9" w:history="1">
        <w:r w:rsidR="0037580C" w:rsidRPr="00F64F97">
          <w:rPr>
            <w:rStyle w:val="Hyperlink"/>
            <w:szCs w:val="24"/>
          </w:rPr>
          <w:t>tyson@vt.edu</w:t>
        </w:r>
      </w:hyperlink>
      <w:r w:rsidR="0037580C" w:rsidRPr="00F64F97">
        <w:rPr>
          <w:szCs w:val="24"/>
        </w:rPr>
        <w:t xml:space="preserve"> </w:t>
      </w:r>
    </w:p>
    <w:p w14:paraId="70C9085F" w14:textId="77777777" w:rsidR="00293B23" w:rsidRPr="00F64F97" w:rsidRDefault="00293B23" w:rsidP="002E1428">
      <w:pPr>
        <w:rPr>
          <w:szCs w:val="24"/>
        </w:rPr>
      </w:pPr>
    </w:p>
    <w:p w14:paraId="5B5DDFC1" w14:textId="57D7B6DC" w:rsidR="00177829" w:rsidRDefault="00293B23" w:rsidP="002E1428">
      <w:pPr>
        <w:rPr>
          <w:szCs w:val="24"/>
        </w:rPr>
      </w:pPr>
      <w:r w:rsidRPr="00F64F97">
        <w:rPr>
          <w:b/>
          <w:szCs w:val="24"/>
        </w:rPr>
        <w:t xml:space="preserve">Keywords: </w:t>
      </w:r>
      <w:r w:rsidR="00064F72" w:rsidRPr="00F64F97">
        <w:rPr>
          <w:szCs w:val="24"/>
        </w:rPr>
        <w:t>mathematical model; circadian rhythm;</w:t>
      </w:r>
      <w:r w:rsidRPr="00F64F97">
        <w:rPr>
          <w:szCs w:val="24"/>
        </w:rPr>
        <w:t xml:space="preserve"> </w:t>
      </w:r>
      <w:r w:rsidR="00064F72" w:rsidRPr="00F64F97">
        <w:rPr>
          <w:szCs w:val="24"/>
        </w:rPr>
        <w:t>circadian clock;</w:t>
      </w:r>
      <w:r w:rsidR="003A4D75" w:rsidRPr="00F64F97">
        <w:rPr>
          <w:szCs w:val="24"/>
        </w:rPr>
        <w:t xml:space="preserve"> </w:t>
      </w:r>
      <w:r w:rsidRPr="00F64F97">
        <w:rPr>
          <w:szCs w:val="24"/>
        </w:rPr>
        <w:t>bifurcation diagrams</w:t>
      </w:r>
    </w:p>
    <w:p w14:paraId="098EF6A8" w14:textId="77777777" w:rsidR="00F64F97" w:rsidRPr="00F64F97" w:rsidRDefault="00F64F97" w:rsidP="002E1428">
      <w:pPr>
        <w:rPr>
          <w:szCs w:val="24"/>
        </w:rPr>
      </w:pPr>
    </w:p>
    <w:p w14:paraId="6622207E" w14:textId="37C4D296" w:rsidR="00F64F97" w:rsidRDefault="00F64F97" w:rsidP="00F64F97">
      <w:pPr>
        <w:spacing w:after="160" w:line="259" w:lineRule="auto"/>
        <w:jc w:val="center"/>
        <w:rPr>
          <w:color w:val="FF0000"/>
          <w:szCs w:val="24"/>
        </w:rPr>
      </w:pPr>
      <w:r w:rsidRPr="00F64F97">
        <w:rPr>
          <w:color w:val="FF0000"/>
          <w:szCs w:val="24"/>
        </w:rPr>
        <w:t>Red Text: needs rewriting.</w:t>
      </w:r>
    </w:p>
    <w:p w14:paraId="14CF8DC6" w14:textId="77777777" w:rsidR="00F64F97" w:rsidRPr="00F64F97" w:rsidRDefault="00F64F97" w:rsidP="00F64F97">
      <w:pPr>
        <w:spacing w:after="160" w:line="259" w:lineRule="auto"/>
        <w:rPr>
          <w:color w:val="FF0000"/>
          <w:szCs w:val="24"/>
        </w:rPr>
      </w:pPr>
    </w:p>
    <w:p w14:paraId="3523751F" w14:textId="511EC33E" w:rsidR="00F64F97" w:rsidRDefault="00BE2FE8" w:rsidP="00F64F97">
      <w:pPr>
        <w:spacing w:after="160" w:line="259" w:lineRule="auto"/>
        <w:jc w:val="center"/>
        <w:rPr>
          <w:b/>
          <w:szCs w:val="24"/>
        </w:rPr>
      </w:pPr>
      <w:r>
        <w:rPr>
          <w:b/>
          <w:szCs w:val="24"/>
        </w:rPr>
        <w:t xml:space="preserve">Version </w:t>
      </w:r>
      <w:r w:rsidR="00276BDB">
        <w:rPr>
          <w:b/>
          <w:szCs w:val="24"/>
        </w:rPr>
        <w:t>4</w:t>
      </w:r>
      <w:r w:rsidR="00F64F97">
        <w:rPr>
          <w:b/>
          <w:szCs w:val="24"/>
        </w:rPr>
        <w:t xml:space="preserve">: </w:t>
      </w:r>
      <w:r w:rsidR="00276BDB">
        <w:rPr>
          <w:b/>
          <w:szCs w:val="24"/>
        </w:rPr>
        <w:t>6 August</w:t>
      </w:r>
      <w:r w:rsidR="00F64F97">
        <w:rPr>
          <w:b/>
          <w:szCs w:val="24"/>
        </w:rPr>
        <w:t xml:space="preserve"> 2021</w:t>
      </w:r>
      <w:r w:rsidR="00F64F97">
        <w:rPr>
          <w:b/>
          <w:szCs w:val="24"/>
        </w:rPr>
        <w:br w:type="page"/>
      </w:r>
    </w:p>
    <w:p w14:paraId="17528D36" w14:textId="4DC90DCE" w:rsidR="00CF6120" w:rsidRPr="00F64F97" w:rsidRDefault="00093838" w:rsidP="002E1428">
      <w:pPr>
        <w:rPr>
          <w:szCs w:val="24"/>
        </w:rPr>
      </w:pPr>
      <w:commentRangeStart w:id="0"/>
      <w:r w:rsidRPr="00F64F97">
        <w:rPr>
          <w:b/>
          <w:szCs w:val="24"/>
        </w:rPr>
        <w:lastRenderedPageBreak/>
        <w:t>ABSTRACT</w:t>
      </w:r>
      <w:commentRangeEnd w:id="0"/>
      <w:r w:rsidR="00B60513" w:rsidRPr="00F64F97">
        <w:rPr>
          <w:rStyle w:val="CommentReference"/>
        </w:rPr>
        <w:commentReference w:id="0"/>
      </w:r>
    </w:p>
    <w:p w14:paraId="7C3E1770" w14:textId="35A6FAC7" w:rsidR="00B60513" w:rsidRDefault="00D903C2" w:rsidP="00AD564D">
      <w:pPr>
        <w:jc w:val="both"/>
      </w:pPr>
      <w:r w:rsidRPr="00F64F97">
        <w:rPr>
          <w:rFonts w:cstheme="minorHAnsi"/>
          <w:bCs/>
          <w:szCs w:val="24"/>
        </w:rPr>
        <w:t>C</w:t>
      </w:r>
      <w:r w:rsidR="00B60513" w:rsidRPr="00F64F97">
        <w:rPr>
          <w:rFonts w:cstheme="minorHAnsi"/>
          <w:bCs/>
          <w:szCs w:val="24"/>
        </w:rPr>
        <w:t xml:space="preserve">ircadian </w:t>
      </w:r>
      <w:r w:rsidR="00655EDD" w:rsidRPr="00F64F97">
        <w:rPr>
          <w:rFonts w:cstheme="minorHAnsi"/>
          <w:bCs/>
          <w:szCs w:val="24"/>
        </w:rPr>
        <w:t xml:space="preserve">rhythms </w:t>
      </w:r>
      <w:r w:rsidRPr="00F64F97">
        <w:rPr>
          <w:rFonts w:cstheme="minorHAnsi"/>
          <w:bCs/>
          <w:szCs w:val="24"/>
        </w:rPr>
        <w:t xml:space="preserve">in a wide range of organisms </w:t>
      </w:r>
      <w:r w:rsidR="00655EDD" w:rsidRPr="00F64F97">
        <w:rPr>
          <w:rFonts w:cstheme="minorHAnsi"/>
          <w:bCs/>
          <w:szCs w:val="24"/>
        </w:rPr>
        <w:t xml:space="preserve">are mediated by </w:t>
      </w:r>
      <w:r w:rsidR="002E1428" w:rsidRPr="00F64F97">
        <w:rPr>
          <w:rFonts w:cstheme="minorHAnsi"/>
          <w:bCs/>
          <w:szCs w:val="24"/>
        </w:rPr>
        <w:t>molecular</w:t>
      </w:r>
      <w:r w:rsidR="003A4D75" w:rsidRPr="00F64F97">
        <w:rPr>
          <w:rFonts w:cstheme="minorHAnsi"/>
          <w:bCs/>
          <w:szCs w:val="24"/>
        </w:rPr>
        <w:t xml:space="preserve"> </w:t>
      </w:r>
      <w:r w:rsidR="00655EDD" w:rsidRPr="00F64F97">
        <w:rPr>
          <w:rFonts w:cstheme="minorHAnsi"/>
          <w:bCs/>
          <w:szCs w:val="24"/>
        </w:rPr>
        <w:t>mechanism</w:t>
      </w:r>
      <w:r w:rsidRPr="00F64F97">
        <w:rPr>
          <w:rFonts w:cstheme="minorHAnsi"/>
          <w:bCs/>
          <w:szCs w:val="24"/>
        </w:rPr>
        <w:t>s</w:t>
      </w:r>
      <w:r w:rsidR="00655EDD" w:rsidRPr="00F64F97">
        <w:rPr>
          <w:rFonts w:cstheme="minorHAnsi"/>
          <w:bCs/>
          <w:szCs w:val="24"/>
        </w:rPr>
        <w:t xml:space="preserve"> based on transcription-translation feedback</w:t>
      </w:r>
      <w:r w:rsidR="00414027">
        <w:rPr>
          <w:rFonts w:cstheme="minorHAnsi"/>
          <w:bCs/>
          <w:szCs w:val="24"/>
        </w:rPr>
        <w:t xml:space="preserve">, </w:t>
      </w:r>
      <w:r w:rsidR="00CE2A04">
        <w:rPr>
          <w:rFonts w:cstheme="minorHAnsi"/>
          <w:bCs/>
          <w:szCs w:val="24"/>
        </w:rPr>
        <w:t xml:space="preserve">and these models </w:t>
      </w:r>
      <w:r w:rsidR="00414027">
        <w:rPr>
          <w:rFonts w:cstheme="minorHAnsi"/>
          <w:bCs/>
          <w:szCs w:val="24"/>
        </w:rPr>
        <w:t>have</w:t>
      </w:r>
      <w:r w:rsidR="00B60513" w:rsidRPr="00F64F97">
        <w:rPr>
          <w:rFonts w:cstheme="minorHAnsi"/>
          <w:bCs/>
          <w:szCs w:val="24"/>
        </w:rPr>
        <w:t xml:space="preserve"> been extensively studied </w:t>
      </w:r>
      <w:r w:rsidRPr="00F64F97">
        <w:rPr>
          <w:rFonts w:cstheme="minorHAnsi"/>
          <w:bCs/>
          <w:szCs w:val="24"/>
        </w:rPr>
        <w:t>by</w:t>
      </w:r>
      <w:r w:rsidR="001F56F9" w:rsidRPr="00F64F97">
        <w:rPr>
          <w:rFonts w:cstheme="minorHAnsi"/>
          <w:bCs/>
          <w:szCs w:val="24"/>
        </w:rPr>
        <w:t xml:space="preserve"> mathematical </w:t>
      </w:r>
      <w:r w:rsidRPr="00F64F97">
        <w:rPr>
          <w:rFonts w:cstheme="minorHAnsi"/>
          <w:bCs/>
          <w:szCs w:val="24"/>
        </w:rPr>
        <w:t>biologists</w:t>
      </w:r>
      <w:r w:rsidR="001F56F9" w:rsidRPr="00F64F97">
        <w:rPr>
          <w:rFonts w:cstheme="minorHAnsi"/>
          <w:bCs/>
          <w:szCs w:val="24"/>
        </w:rPr>
        <w:t xml:space="preserve">. In this </w:t>
      </w:r>
      <w:r w:rsidR="008C04B1" w:rsidRPr="00F64F97">
        <w:rPr>
          <w:rFonts w:cstheme="minorHAnsi"/>
          <w:bCs/>
          <w:szCs w:val="24"/>
        </w:rPr>
        <w:t>paper</w:t>
      </w:r>
      <w:r w:rsidR="001F56F9" w:rsidRPr="00F64F97">
        <w:rPr>
          <w:rFonts w:cstheme="minorHAnsi"/>
          <w:bCs/>
          <w:szCs w:val="24"/>
        </w:rPr>
        <w:t xml:space="preserve">, we use bifurcation theory to explore properties of </w:t>
      </w:r>
      <w:r w:rsidR="00293B23" w:rsidRPr="00F64F97">
        <w:rPr>
          <w:rFonts w:cstheme="minorHAnsi"/>
          <w:bCs/>
          <w:szCs w:val="24"/>
        </w:rPr>
        <w:t xml:space="preserve">mathematical models based on </w:t>
      </w:r>
      <w:r w:rsidR="001F56F9" w:rsidRPr="00F64F97">
        <w:rPr>
          <w:rFonts w:cstheme="minorHAnsi"/>
          <w:bCs/>
          <w:szCs w:val="24"/>
        </w:rPr>
        <w:t>Kim</w:t>
      </w:r>
      <w:r w:rsidR="00293B23" w:rsidRPr="00F64F97">
        <w:rPr>
          <w:rFonts w:cstheme="minorHAnsi"/>
          <w:bCs/>
          <w:szCs w:val="24"/>
        </w:rPr>
        <w:t xml:space="preserve"> &amp; </w:t>
      </w:r>
      <w:r w:rsidR="001F56F9" w:rsidRPr="00F64F97">
        <w:rPr>
          <w:rFonts w:cstheme="minorHAnsi"/>
          <w:bCs/>
          <w:szCs w:val="24"/>
        </w:rPr>
        <w:t>Forger</w:t>
      </w:r>
      <w:r w:rsidR="00293B23" w:rsidRPr="00F64F97">
        <w:rPr>
          <w:rFonts w:cstheme="minorHAnsi"/>
          <w:bCs/>
          <w:szCs w:val="24"/>
        </w:rPr>
        <w:t>’s</w:t>
      </w:r>
      <w:r w:rsidR="001F56F9" w:rsidRPr="00F64F97">
        <w:rPr>
          <w:rFonts w:cstheme="minorHAnsi"/>
          <w:bCs/>
          <w:szCs w:val="24"/>
        </w:rPr>
        <w:t xml:space="preserve"> </w:t>
      </w:r>
      <w:r w:rsidR="00293B23" w:rsidRPr="00F64F97">
        <w:rPr>
          <w:rFonts w:cstheme="minorHAnsi"/>
          <w:bCs/>
          <w:szCs w:val="24"/>
        </w:rPr>
        <w:t xml:space="preserve">interpretation </w:t>
      </w:r>
      <w:r w:rsidR="001F56F9" w:rsidRPr="00F64F97">
        <w:rPr>
          <w:rFonts w:cstheme="minorHAnsi"/>
          <w:bCs/>
          <w:szCs w:val="24"/>
        </w:rPr>
        <w:t xml:space="preserve">of the </w:t>
      </w:r>
      <w:r w:rsidR="00293B23" w:rsidRPr="00F64F97">
        <w:rPr>
          <w:rFonts w:cstheme="minorHAnsi"/>
          <w:bCs/>
          <w:szCs w:val="24"/>
        </w:rPr>
        <w:t>circadian clock</w:t>
      </w:r>
      <w:r w:rsidR="00CE2A04">
        <w:rPr>
          <w:rFonts w:cstheme="minorHAnsi"/>
          <w:bCs/>
          <w:szCs w:val="24"/>
        </w:rPr>
        <w:t xml:space="preserve"> in mammals. At the core of t</w:t>
      </w:r>
      <w:r w:rsidR="001F56F9" w:rsidRPr="00F64F97">
        <w:rPr>
          <w:rFonts w:cstheme="minorHAnsi"/>
          <w:bCs/>
          <w:szCs w:val="24"/>
        </w:rPr>
        <w:t>he</w:t>
      </w:r>
      <w:r w:rsidR="00F5130F" w:rsidRPr="00F64F97">
        <w:rPr>
          <w:rFonts w:cstheme="minorHAnsi"/>
          <w:bCs/>
          <w:szCs w:val="24"/>
        </w:rPr>
        <w:t>ir</w:t>
      </w:r>
      <w:r w:rsidR="00293B23" w:rsidRPr="00F64F97">
        <w:rPr>
          <w:rFonts w:cstheme="minorHAnsi"/>
          <w:bCs/>
          <w:szCs w:val="24"/>
        </w:rPr>
        <w:t xml:space="preserve"> models </w:t>
      </w:r>
      <w:r w:rsidR="00CE2A04">
        <w:rPr>
          <w:rFonts w:cstheme="minorHAnsi"/>
          <w:bCs/>
          <w:szCs w:val="24"/>
        </w:rPr>
        <w:t>is</w:t>
      </w:r>
      <w:r w:rsidR="001F56F9" w:rsidRPr="00F64F97">
        <w:rPr>
          <w:rFonts w:cstheme="minorHAnsi"/>
          <w:bCs/>
          <w:szCs w:val="24"/>
        </w:rPr>
        <w:t xml:space="preserve"> a negative</w:t>
      </w:r>
      <w:r w:rsidR="00DA0606" w:rsidRPr="00F64F97">
        <w:rPr>
          <w:rFonts w:cstheme="minorHAnsi"/>
          <w:bCs/>
          <w:szCs w:val="24"/>
        </w:rPr>
        <w:t xml:space="preserve"> </w:t>
      </w:r>
      <w:r w:rsidR="001F56F9" w:rsidRPr="00F64F97">
        <w:rPr>
          <w:rFonts w:cstheme="minorHAnsi"/>
          <w:bCs/>
          <w:szCs w:val="24"/>
        </w:rPr>
        <w:t xml:space="preserve">feedback loop </w:t>
      </w:r>
      <w:r w:rsidR="00414027">
        <w:rPr>
          <w:rFonts w:cstheme="minorHAnsi"/>
          <w:bCs/>
          <w:szCs w:val="24"/>
        </w:rPr>
        <w:t>whereby</w:t>
      </w:r>
      <w:r w:rsidR="001F56F9" w:rsidRPr="00F64F97">
        <w:rPr>
          <w:rFonts w:cstheme="minorHAnsi"/>
          <w:bCs/>
          <w:szCs w:val="24"/>
        </w:rPr>
        <w:t xml:space="preserve"> a regulatory protein (PER) </w:t>
      </w:r>
      <w:r w:rsidR="00414027">
        <w:rPr>
          <w:rFonts w:cstheme="minorHAnsi"/>
          <w:bCs/>
          <w:szCs w:val="24"/>
        </w:rPr>
        <w:t>binds to and inhibits its</w:t>
      </w:r>
      <w:r w:rsidR="001F56F9" w:rsidRPr="00F64F97">
        <w:rPr>
          <w:rFonts w:cstheme="minorHAnsi"/>
          <w:bCs/>
          <w:szCs w:val="24"/>
        </w:rPr>
        <w:t xml:space="preserve"> transcriptional activator (BMAL)</w:t>
      </w:r>
      <w:r w:rsidR="00DA0606" w:rsidRPr="00F64F97">
        <w:rPr>
          <w:rFonts w:cstheme="minorHAnsi"/>
          <w:bCs/>
          <w:szCs w:val="24"/>
        </w:rPr>
        <w:t>.</w:t>
      </w:r>
      <w:r w:rsidR="001F56F9" w:rsidRPr="00F64F97">
        <w:rPr>
          <w:rFonts w:cstheme="minorHAnsi"/>
          <w:bCs/>
          <w:szCs w:val="24"/>
        </w:rPr>
        <w:t xml:space="preserve"> </w:t>
      </w:r>
      <w:r w:rsidR="00414027">
        <w:rPr>
          <w:rFonts w:cstheme="minorHAnsi"/>
          <w:bCs/>
          <w:szCs w:val="24"/>
        </w:rPr>
        <w:t>F</w:t>
      </w:r>
      <w:r w:rsidR="008C04B1" w:rsidRPr="00F64F97">
        <w:rPr>
          <w:rFonts w:cstheme="minorHAnsi"/>
          <w:bCs/>
          <w:szCs w:val="24"/>
        </w:rPr>
        <w:t xml:space="preserve">or oscillations to occur, the dissociation constant of the PER:BMAL complex, </w:t>
      </w:r>
      <w:r w:rsidR="008C04B1" w:rsidRPr="00F64F97">
        <w:rPr>
          <w:rFonts w:cstheme="minorHAnsi"/>
          <w:bCs/>
          <w:i/>
          <w:szCs w:val="24"/>
        </w:rPr>
        <w:t>K</w:t>
      </w:r>
      <w:r w:rsidR="008C04B1" w:rsidRPr="00F64F97">
        <w:rPr>
          <w:rFonts w:cstheme="minorHAnsi"/>
          <w:bCs/>
          <w:szCs w:val="24"/>
          <w:vertAlign w:val="subscript"/>
        </w:rPr>
        <w:t>d</w:t>
      </w:r>
      <w:r w:rsidR="008C04B1" w:rsidRPr="00F64F97">
        <w:rPr>
          <w:rFonts w:cstheme="minorHAnsi"/>
          <w:bCs/>
          <w:szCs w:val="24"/>
        </w:rPr>
        <w:t xml:space="preserve">, </w:t>
      </w:r>
      <w:r w:rsidR="008C04B1" w:rsidRPr="00414027">
        <w:rPr>
          <w:rFonts w:cstheme="minorHAnsi"/>
          <w:bCs/>
          <w:color w:val="FF0000"/>
          <w:szCs w:val="24"/>
        </w:rPr>
        <w:t xml:space="preserve">must be </w:t>
      </w:r>
      <w:r w:rsidR="004A49C1">
        <w:rPr>
          <w:rFonts w:cstheme="minorHAnsi"/>
          <w:bCs/>
          <w:color w:val="FF0000"/>
          <w:szCs w:val="24"/>
        </w:rPr>
        <w:t xml:space="preserve">≤ </w:t>
      </w:r>
      <w:r w:rsidR="008E375C" w:rsidRPr="00414027">
        <w:rPr>
          <w:rFonts w:cstheme="minorHAnsi"/>
          <w:bCs/>
          <w:color w:val="FF0000"/>
          <w:szCs w:val="24"/>
        </w:rPr>
        <w:t>0.</w:t>
      </w:r>
      <w:r w:rsidR="001A23F0">
        <w:rPr>
          <w:rFonts w:cstheme="minorHAnsi"/>
          <w:bCs/>
          <w:color w:val="FF0000"/>
          <w:szCs w:val="24"/>
        </w:rPr>
        <w:t>04</w:t>
      </w:r>
      <w:r w:rsidR="008C04B1" w:rsidRPr="00414027">
        <w:rPr>
          <w:rFonts w:cstheme="minorHAnsi"/>
          <w:bCs/>
          <w:color w:val="FF0000"/>
          <w:szCs w:val="24"/>
        </w:rPr>
        <w:t xml:space="preserve"> nM, </w:t>
      </w:r>
      <w:r w:rsidR="00452A98" w:rsidRPr="00414027">
        <w:rPr>
          <w:rFonts w:cstheme="minorHAnsi"/>
          <w:bCs/>
          <w:color w:val="FF0000"/>
          <w:szCs w:val="24"/>
        </w:rPr>
        <w:t>which is</w:t>
      </w:r>
      <w:r w:rsidR="004A49C1">
        <w:rPr>
          <w:rFonts w:cstheme="minorHAnsi"/>
          <w:bCs/>
          <w:color w:val="FF0000"/>
          <w:szCs w:val="24"/>
        </w:rPr>
        <w:t xml:space="preserve"> at least 200-fold smaller than a</w:t>
      </w:r>
      <w:r w:rsidR="00452A98" w:rsidRPr="00414027">
        <w:rPr>
          <w:rFonts w:cstheme="minorHAnsi"/>
          <w:bCs/>
          <w:color w:val="FF0000"/>
          <w:szCs w:val="24"/>
        </w:rPr>
        <w:t xml:space="preserve"> reasonable expectation for </w:t>
      </w:r>
      <w:r w:rsidRPr="00414027">
        <w:rPr>
          <w:rFonts w:cstheme="minorHAnsi"/>
          <w:bCs/>
          <w:color w:val="FF0000"/>
          <w:szCs w:val="24"/>
        </w:rPr>
        <w:t xml:space="preserve">this </w:t>
      </w:r>
      <w:r w:rsidR="00452A98" w:rsidRPr="00414027">
        <w:rPr>
          <w:rFonts w:cstheme="minorHAnsi"/>
          <w:bCs/>
          <w:color w:val="FF0000"/>
          <w:szCs w:val="24"/>
        </w:rPr>
        <w:t>protein complex</w:t>
      </w:r>
      <w:r w:rsidR="00DA0606" w:rsidRPr="00F64F97">
        <w:rPr>
          <w:rFonts w:cstheme="minorHAnsi"/>
          <w:bCs/>
          <w:szCs w:val="24"/>
        </w:rPr>
        <w:t xml:space="preserve">. </w:t>
      </w:r>
      <w:r w:rsidR="008C04B1" w:rsidRPr="00F64F97">
        <w:rPr>
          <w:rFonts w:cstheme="minorHAnsi"/>
          <w:bCs/>
          <w:szCs w:val="24"/>
        </w:rPr>
        <w:t xml:space="preserve">We relax this constraint by introducing </w:t>
      </w:r>
      <w:r w:rsidR="00177829" w:rsidRPr="00F64F97">
        <w:rPr>
          <w:rFonts w:cstheme="minorHAnsi"/>
          <w:bCs/>
          <w:szCs w:val="24"/>
        </w:rPr>
        <w:t xml:space="preserve">two </w:t>
      </w:r>
      <w:r w:rsidR="008C04B1" w:rsidRPr="00F64F97">
        <w:rPr>
          <w:rFonts w:cstheme="minorHAnsi"/>
          <w:bCs/>
          <w:szCs w:val="24"/>
        </w:rPr>
        <w:t>modifications to Kim &amp; Forger’s</w:t>
      </w:r>
      <w:r w:rsidR="00FC1083">
        <w:rPr>
          <w:rFonts w:cstheme="minorHAnsi"/>
          <w:bCs/>
          <w:szCs w:val="24"/>
        </w:rPr>
        <w:t xml:space="preserve"> ‘single negative feedback’</w:t>
      </w:r>
      <w:r w:rsidR="005055F0" w:rsidRPr="00F64F97">
        <w:rPr>
          <w:rFonts w:cstheme="minorHAnsi"/>
          <w:bCs/>
          <w:szCs w:val="24"/>
        </w:rPr>
        <w:t xml:space="preserve"> </w:t>
      </w:r>
      <w:r w:rsidR="00FC1083">
        <w:rPr>
          <w:rFonts w:cstheme="minorHAnsi"/>
          <w:bCs/>
          <w:szCs w:val="24"/>
        </w:rPr>
        <w:t>(</w:t>
      </w:r>
      <w:r w:rsidR="005055F0" w:rsidRPr="00F64F97">
        <w:rPr>
          <w:rFonts w:cstheme="minorHAnsi"/>
          <w:bCs/>
          <w:szCs w:val="24"/>
        </w:rPr>
        <w:t>SNF</w:t>
      </w:r>
      <w:r w:rsidR="00FC1083">
        <w:rPr>
          <w:rFonts w:cstheme="minorHAnsi"/>
          <w:bCs/>
          <w:szCs w:val="24"/>
        </w:rPr>
        <w:t>)</w:t>
      </w:r>
      <w:r w:rsidR="001F56F9" w:rsidRPr="00F64F97">
        <w:rPr>
          <w:rFonts w:cstheme="minorHAnsi"/>
          <w:bCs/>
          <w:szCs w:val="24"/>
        </w:rPr>
        <w:t xml:space="preserve"> model</w:t>
      </w:r>
      <w:r w:rsidR="008C04B1" w:rsidRPr="00F64F97">
        <w:rPr>
          <w:rFonts w:cstheme="minorHAnsi"/>
          <w:bCs/>
          <w:szCs w:val="24"/>
        </w:rPr>
        <w:t xml:space="preserve">: </w:t>
      </w:r>
      <w:r w:rsidR="00452A98" w:rsidRPr="00F64F97">
        <w:rPr>
          <w:rFonts w:cstheme="minorHAnsi"/>
          <w:bCs/>
          <w:szCs w:val="24"/>
        </w:rPr>
        <w:t xml:space="preserve">first, </w:t>
      </w:r>
      <w:r w:rsidR="007F2691" w:rsidRPr="00F64F97">
        <w:rPr>
          <w:rFonts w:cstheme="minorHAnsi"/>
          <w:bCs/>
          <w:szCs w:val="24"/>
        </w:rPr>
        <w:t>by introducing a multistep reaction chain for posttranslational phosphorylations of PER</w:t>
      </w:r>
      <w:r w:rsidR="008C04B1" w:rsidRPr="00F64F97">
        <w:rPr>
          <w:rFonts w:cstheme="minorHAnsi"/>
          <w:bCs/>
          <w:szCs w:val="24"/>
        </w:rPr>
        <w:t>,</w:t>
      </w:r>
      <w:r w:rsidR="00177829" w:rsidRPr="00F64F97">
        <w:rPr>
          <w:rFonts w:cstheme="minorHAnsi"/>
          <w:bCs/>
          <w:szCs w:val="24"/>
        </w:rPr>
        <w:t xml:space="preserve"> and</w:t>
      </w:r>
      <w:r w:rsidR="008C04B1" w:rsidRPr="00F64F97">
        <w:rPr>
          <w:rFonts w:cstheme="minorHAnsi"/>
          <w:bCs/>
          <w:szCs w:val="24"/>
        </w:rPr>
        <w:t xml:space="preserve"> </w:t>
      </w:r>
      <w:r w:rsidR="00452A98" w:rsidRPr="00F64F97">
        <w:rPr>
          <w:rFonts w:cstheme="minorHAnsi"/>
          <w:bCs/>
          <w:szCs w:val="24"/>
        </w:rPr>
        <w:t>second,</w:t>
      </w:r>
      <w:r w:rsidR="007F2691" w:rsidRPr="007F2691">
        <w:rPr>
          <w:rFonts w:cstheme="minorHAnsi"/>
          <w:bCs/>
          <w:szCs w:val="24"/>
        </w:rPr>
        <w:t xml:space="preserve"> </w:t>
      </w:r>
      <w:r w:rsidR="007F2691" w:rsidRPr="00F64F97">
        <w:rPr>
          <w:rFonts w:cstheme="minorHAnsi"/>
          <w:bCs/>
          <w:szCs w:val="24"/>
        </w:rPr>
        <w:t>by replacing the first-order rate law for degradation of PER in the nucleus by a Michaelis-Menten rate law</w:t>
      </w:r>
      <w:r w:rsidR="00F5130F" w:rsidRPr="00F64F97">
        <w:rPr>
          <w:rFonts w:cstheme="minorHAnsi"/>
          <w:bCs/>
          <w:szCs w:val="24"/>
        </w:rPr>
        <w:t>.</w:t>
      </w:r>
      <w:r w:rsidR="00C3180F" w:rsidRPr="00F64F97">
        <w:rPr>
          <w:rFonts w:cstheme="minorHAnsi"/>
          <w:bCs/>
          <w:szCs w:val="24"/>
        </w:rPr>
        <w:t xml:space="preserve"> </w:t>
      </w:r>
      <w:r w:rsidR="001F56F9" w:rsidRPr="00F64F97">
        <w:rPr>
          <w:rFonts w:cstheme="minorHAnsi"/>
          <w:bCs/>
          <w:szCs w:val="24"/>
        </w:rPr>
        <w:t>These modifications</w:t>
      </w:r>
      <w:r w:rsidR="008324EF" w:rsidRPr="00F64F97">
        <w:rPr>
          <w:rFonts w:cstheme="minorHAnsi"/>
          <w:bCs/>
          <w:szCs w:val="24"/>
        </w:rPr>
        <w:t xml:space="preserve"> increas</w:t>
      </w:r>
      <w:r w:rsidR="00B60513" w:rsidRPr="00F64F97">
        <w:rPr>
          <w:rFonts w:cstheme="minorHAnsi"/>
          <w:bCs/>
          <w:szCs w:val="24"/>
        </w:rPr>
        <w:t>e</w:t>
      </w:r>
      <w:r w:rsidR="001F56F9" w:rsidRPr="00F64F97">
        <w:rPr>
          <w:rFonts w:cstheme="minorHAnsi"/>
          <w:bCs/>
          <w:szCs w:val="24"/>
        </w:rPr>
        <w:t xml:space="preserve"> the </w:t>
      </w:r>
      <w:r w:rsidR="008324EF" w:rsidRPr="00F64F97">
        <w:rPr>
          <w:rFonts w:cstheme="minorHAnsi"/>
          <w:bCs/>
          <w:szCs w:val="24"/>
        </w:rPr>
        <w:t xml:space="preserve">maximum allowable </w:t>
      </w:r>
      <w:r w:rsidR="008324EF" w:rsidRPr="00F64F97">
        <w:rPr>
          <w:rFonts w:cstheme="minorHAnsi"/>
          <w:bCs/>
          <w:i/>
          <w:szCs w:val="24"/>
        </w:rPr>
        <w:t>K</w:t>
      </w:r>
      <w:r w:rsidR="008324EF" w:rsidRPr="00F64F97">
        <w:rPr>
          <w:rFonts w:cstheme="minorHAnsi"/>
          <w:bCs/>
          <w:szCs w:val="24"/>
          <w:vertAlign w:val="subscript"/>
        </w:rPr>
        <w:t>d</w:t>
      </w:r>
      <w:r w:rsidR="008324EF" w:rsidRPr="00F64F97">
        <w:rPr>
          <w:rFonts w:cstheme="minorHAnsi"/>
          <w:bCs/>
          <w:szCs w:val="24"/>
        </w:rPr>
        <w:t xml:space="preserve"> to </w:t>
      </w:r>
      <w:r w:rsidR="007F2691" w:rsidRPr="00285DC2">
        <w:rPr>
          <w:rFonts w:cstheme="minorHAnsi"/>
          <w:bCs/>
          <w:color w:val="FF0000"/>
          <w:szCs w:val="24"/>
        </w:rPr>
        <w:t>3</w:t>
      </w:r>
      <w:r w:rsidR="00FC1083" w:rsidRPr="00285DC2">
        <w:rPr>
          <w:rFonts w:cstheme="minorHAnsi"/>
          <w:bCs/>
          <w:color w:val="FF0000"/>
          <w:szCs w:val="24"/>
        </w:rPr>
        <w:t>0</w:t>
      </w:r>
      <w:r w:rsidR="008324EF" w:rsidRPr="00285DC2">
        <w:rPr>
          <w:rFonts w:cstheme="minorHAnsi"/>
          <w:bCs/>
          <w:color w:val="FF0000"/>
          <w:szCs w:val="24"/>
        </w:rPr>
        <w:t>0 nM</w:t>
      </w:r>
      <w:r w:rsidR="00FC1083">
        <w:rPr>
          <w:rFonts w:cstheme="minorHAnsi"/>
          <w:bCs/>
          <w:szCs w:val="24"/>
        </w:rPr>
        <w:t>.</w:t>
      </w:r>
      <w:r w:rsidR="001F56F9" w:rsidRPr="00F64F97">
        <w:rPr>
          <w:rFonts w:cstheme="minorHAnsi"/>
          <w:bCs/>
          <w:szCs w:val="24"/>
        </w:rPr>
        <w:t xml:space="preserve"> </w:t>
      </w:r>
      <w:r w:rsidR="004F354C" w:rsidRPr="00F64F97">
        <w:rPr>
          <w:rFonts w:cstheme="minorHAnsi"/>
          <w:szCs w:val="24"/>
        </w:rPr>
        <w:t>In a third modification</w:t>
      </w:r>
      <w:r w:rsidR="00177829" w:rsidRPr="00F64F97">
        <w:rPr>
          <w:rFonts w:cstheme="minorHAnsi"/>
          <w:szCs w:val="24"/>
        </w:rPr>
        <w:t xml:space="preserve">, we consider </w:t>
      </w:r>
      <w:r w:rsidR="00CE2A04">
        <w:rPr>
          <w:rFonts w:cstheme="minorHAnsi"/>
          <w:szCs w:val="24"/>
        </w:rPr>
        <w:t>an alternative rate law</w:t>
      </w:r>
      <w:r w:rsidR="00177829" w:rsidRPr="00F64F97">
        <w:rPr>
          <w:rFonts w:cstheme="minorHAnsi"/>
          <w:szCs w:val="24"/>
        </w:rPr>
        <w:t xml:space="preserve"> for gene transcription to resolve </w:t>
      </w:r>
      <w:r w:rsidR="004F354C" w:rsidRPr="00F64F97">
        <w:rPr>
          <w:rFonts w:cstheme="minorHAnsi"/>
          <w:szCs w:val="24"/>
        </w:rPr>
        <w:t>an</w:t>
      </w:r>
      <w:r w:rsidR="00177829" w:rsidRPr="00F64F97">
        <w:rPr>
          <w:rFonts w:cstheme="minorHAnsi"/>
          <w:szCs w:val="24"/>
        </w:rPr>
        <w:t xml:space="preserve"> unrealistic</w:t>
      </w:r>
      <w:r w:rsidR="004F354C" w:rsidRPr="00F64F97">
        <w:rPr>
          <w:rFonts w:cstheme="minorHAnsi"/>
          <w:szCs w:val="24"/>
        </w:rPr>
        <w:t>ally</w:t>
      </w:r>
      <w:r w:rsidR="00177829" w:rsidRPr="00F64F97">
        <w:rPr>
          <w:rFonts w:cstheme="minorHAnsi"/>
          <w:szCs w:val="24"/>
        </w:rPr>
        <w:t xml:space="preserve"> </w:t>
      </w:r>
      <w:r w:rsidR="004F354C" w:rsidRPr="00F64F97">
        <w:rPr>
          <w:rFonts w:cstheme="minorHAnsi"/>
          <w:szCs w:val="24"/>
        </w:rPr>
        <w:t>large rate</w:t>
      </w:r>
      <w:r w:rsidR="00177829" w:rsidRPr="00F64F97">
        <w:rPr>
          <w:rFonts w:cstheme="minorHAnsi"/>
          <w:szCs w:val="24"/>
        </w:rPr>
        <w:t xml:space="preserve"> of </w:t>
      </w:r>
      <w:r w:rsidR="003A4D75" w:rsidRPr="00F64F97">
        <w:rPr>
          <w:rFonts w:cstheme="minorHAnsi"/>
          <w:i/>
          <w:szCs w:val="24"/>
        </w:rPr>
        <w:t xml:space="preserve">PER </w:t>
      </w:r>
      <w:r w:rsidR="00177829" w:rsidRPr="00F64F97">
        <w:rPr>
          <w:rFonts w:cstheme="minorHAnsi"/>
          <w:szCs w:val="24"/>
        </w:rPr>
        <w:t>transcription at very low level</w:t>
      </w:r>
      <w:r w:rsidR="004F354C" w:rsidRPr="00F64F97">
        <w:rPr>
          <w:rFonts w:cstheme="minorHAnsi"/>
          <w:szCs w:val="24"/>
        </w:rPr>
        <w:t>s</w:t>
      </w:r>
      <w:r w:rsidR="00177829" w:rsidRPr="00F64F97">
        <w:rPr>
          <w:rFonts w:cstheme="minorHAnsi"/>
          <w:szCs w:val="24"/>
        </w:rPr>
        <w:t xml:space="preserve"> of BMAL.</w:t>
      </w:r>
      <w:r w:rsidR="008324EF" w:rsidRPr="00F64F97">
        <w:rPr>
          <w:rFonts w:cstheme="minorHAnsi"/>
          <w:szCs w:val="24"/>
        </w:rPr>
        <w:t xml:space="preserve"> </w:t>
      </w:r>
      <w:r w:rsidR="00AF0133" w:rsidRPr="00F64F97">
        <w:rPr>
          <w:rFonts w:cstheme="minorHAnsi"/>
          <w:szCs w:val="24"/>
        </w:rPr>
        <w:t xml:space="preserve">This modification </w:t>
      </w:r>
      <w:r w:rsidR="00AF0133" w:rsidRPr="00A20F48">
        <w:rPr>
          <w:rFonts w:cstheme="minorHAnsi"/>
          <w:color w:val="FF0000"/>
          <w:szCs w:val="24"/>
        </w:rPr>
        <w:t>allows for significant overexpression of PER or BMAL but not both.</w:t>
      </w:r>
      <w:r w:rsidR="00177829" w:rsidRPr="00A20F48">
        <w:rPr>
          <w:color w:val="FF0000"/>
        </w:rPr>
        <w:t xml:space="preserve"> </w:t>
      </w:r>
      <w:r w:rsidR="001F56F9" w:rsidRPr="00F64F97">
        <w:rPr>
          <w:rFonts w:cstheme="minorHAnsi"/>
          <w:bCs/>
          <w:szCs w:val="24"/>
        </w:rPr>
        <w:t>Additionally,</w:t>
      </w:r>
      <w:r w:rsidR="005055F0" w:rsidRPr="00F64F97">
        <w:rPr>
          <w:rFonts w:cstheme="minorHAnsi"/>
          <w:bCs/>
          <w:szCs w:val="24"/>
        </w:rPr>
        <w:t xml:space="preserve"> we studied extensions of the SNF model to include a second negative feedback loop </w:t>
      </w:r>
      <w:r w:rsidR="008C04B1" w:rsidRPr="00F64F97">
        <w:rPr>
          <w:rFonts w:cstheme="minorHAnsi"/>
          <w:bCs/>
          <w:szCs w:val="24"/>
        </w:rPr>
        <w:t>(</w:t>
      </w:r>
      <w:r w:rsidR="005055F0" w:rsidRPr="00F64F97">
        <w:rPr>
          <w:rFonts w:cstheme="minorHAnsi"/>
          <w:bCs/>
          <w:szCs w:val="24"/>
        </w:rPr>
        <w:t>involving REV-ERB</w:t>
      </w:r>
      <w:r w:rsidR="008C04B1" w:rsidRPr="00F64F97">
        <w:rPr>
          <w:rFonts w:cstheme="minorHAnsi"/>
          <w:bCs/>
          <w:szCs w:val="24"/>
        </w:rPr>
        <w:t>)</w:t>
      </w:r>
      <w:r w:rsidR="005055F0" w:rsidRPr="00F64F97">
        <w:rPr>
          <w:rFonts w:cstheme="minorHAnsi"/>
          <w:bCs/>
          <w:szCs w:val="24"/>
        </w:rPr>
        <w:t xml:space="preserve"> and a supplementary positive feedback loop </w:t>
      </w:r>
      <w:r w:rsidR="008C04B1" w:rsidRPr="00F64F97">
        <w:rPr>
          <w:rFonts w:cstheme="minorHAnsi"/>
          <w:bCs/>
          <w:szCs w:val="24"/>
        </w:rPr>
        <w:t>(</w:t>
      </w:r>
      <w:r w:rsidR="005055F0" w:rsidRPr="00F64F97">
        <w:rPr>
          <w:rFonts w:cstheme="minorHAnsi"/>
          <w:bCs/>
          <w:szCs w:val="24"/>
        </w:rPr>
        <w:t>involving ROR</w:t>
      </w:r>
      <w:r w:rsidR="008C04B1" w:rsidRPr="00F64F97">
        <w:rPr>
          <w:rFonts w:cstheme="minorHAnsi"/>
          <w:bCs/>
          <w:szCs w:val="24"/>
        </w:rPr>
        <w:t>)</w:t>
      </w:r>
      <w:r w:rsidR="00201FE5" w:rsidRPr="00F64F97">
        <w:rPr>
          <w:rFonts w:cstheme="minorHAnsi"/>
          <w:bCs/>
          <w:szCs w:val="24"/>
        </w:rPr>
        <w:t>.</w:t>
      </w:r>
      <w:r w:rsidR="00AF0133" w:rsidRPr="00F64F97">
        <w:rPr>
          <w:rFonts w:cstheme="minorHAnsi"/>
          <w:bCs/>
          <w:szCs w:val="24"/>
        </w:rPr>
        <w:t xml:space="preserve"> </w:t>
      </w:r>
      <w:r w:rsidR="00AF0133" w:rsidRPr="00F64F97">
        <w:rPr>
          <w:rFonts w:cstheme="minorHAnsi"/>
          <w:bCs/>
          <w:color w:val="FF0000"/>
          <w:szCs w:val="24"/>
        </w:rPr>
        <w:t xml:space="preserve">Contrary to Kim &amp; Forger’s observations of these extended models, we find that, with our modifications, the robustness of oscillations (compared to the SNF model) is reduced by the additional negative feedback loop and increased by the additional positive feedback loop. </w:t>
      </w:r>
      <w:r w:rsidR="00B60513" w:rsidRPr="00F64F97">
        <w:t xml:space="preserve">Our results provide testable predictions for future experimental studies. </w:t>
      </w:r>
    </w:p>
    <w:p w14:paraId="198C89FB" w14:textId="77777777" w:rsidR="00285DC2" w:rsidRPr="00F64F97" w:rsidRDefault="00285DC2" w:rsidP="00AD564D">
      <w:pPr>
        <w:jc w:val="both"/>
        <w:rPr>
          <w:rFonts w:cstheme="minorHAnsi"/>
          <w:bCs/>
          <w:szCs w:val="24"/>
        </w:rPr>
      </w:pPr>
    </w:p>
    <w:p w14:paraId="65354A67" w14:textId="364DC5A3" w:rsidR="00201FE5" w:rsidRPr="00F64F97" w:rsidRDefault="00D95176" w:rsidP="002E1428">
      <w:pPr>
        <w:jc w:val="both"/>
        <w:rPr>
          <w:rFonts w:cstheme="minorHAnsi"/>
          <w:b/>
          <w:bCs/>
          <w:szCs w:val="24"/>
        </w:rPr>
      </w:pPr>
      <w:r w:rsidRPr="00F64F97">
        <w:rPr>
          <w:rFonts w:cstheme="minorHAnsi"/>
          <w:b/>
          <w:bCs/>
          <w:szCs w:val="24"/>
        </w:rPr>
        <w:t>AUTHOR SUMMARY</w:t>
      </w:r>
    </w:p>
    <w:p w14:paraId="5B3D6535" w14:textId="5A19A864" w:rsidR="00CF6120" w:rsidRPr="00F64F97" w:rsidRDefault="002E1428" w:rsidP="002E1428">
      <w:r w:rsidRPr="00F64F97">
        <w:t xml:space="preserve">The circadian rhythm aligns bodily functions to the day/night cycle and is important for our health. The rhythm </w:t>
      </w:r>
      <w:r w:rsidR="007A5C6A" w:rsidRPr="00F64F97">
        <w:t>originates from a</w:t>
      </w:r>
      <w:r w:rsidR="000C7C99" w:rsidRPr="00F64F97">
        <w:t>n intracellular,</w:t>
      </w:r>
      <w:r w:rsidR="007A5C6A" w:rsidRPr="00F64F97">
        <w:t xml:space="preserve"> </w:t>
      </w:r>
      <w:r w:rsidR="00251896" w:rsidRPr="00F64F97">
        <w:t>molecular clock</w:t>
      </w:r>
      <w:r w:rsidR="005E5AA0" w:rsidRPr="00F64F97">
        <w:t xml:space="preserve"> mechanism</w:t>
      </w:r>
      <w:r w:rsidR="007A5C6A" w:rsidRPr="00F64F97">
        <w:t xml:space="preserve"> </w:t>
      </w:r>
      <w:r w:rsidR="000C7C99" w:rsidRPr="00F64F97">
        <w:t>that</w:t>
      </w:r>
      <w:r w:rsidR="007A5C6A" w:rsidRPr="00F64F97">
        <w:t xml:space="preserve"> mediates rhythmic gene expression</w:t>
      </w:r>
      <w:r w:rsidR="00251896" w:rsidRPr="00F64F97">
        <w:t xml:space="preserve">. </w:t>
      </w:r>
      <w:r w:rsidR="005E5AA0" w:rsidRPr="00F64F97">
        <w:t xml:space="preserve">It </w:t>
      </w:r>
      <w:r w:rsidR="007A5C6A" w:rsidRPr="00F64F97">
        <w:t>is</w:t>
      </w:r>
      <w:r w:rsidR="005E5AA0" w:rsidRPr="00F64F97">
        <w:t xml:space="preserve"> long understood</w:t>
      </w:r>
      <w:r w:rsidR="007A5C6A" w:rsidRPr="00F64F97">
        <w:t xml:space="preserve"> </w:t>
      </w:r>
      <w:r w:rsidR="005E5AA0" w:rsidRPr="00F64F97">
        <w:t>that</w:t>
      </w:r>
      <w:r w:rsidR="00251896" w:rsidRPr="00F64F97">
        <w:t xml:space="preserve"> </w:t>
      </w:r>
      <w:r w:rsidR="000C7C99" w:rsidRPr="00F64F97">
        <w:t xml:space="preserve">transcriptional </w:t>
      </w:r>
      <w:r w:rsidR="00251896" w:rsidRPr="00F64F97">
        <w:t>negative feedback</w:t>
      </w:r>
      <w:r w:rsidR="005E5AA0" w:rsidRPr="00F64F97">
        <w:t xml:space="preserve"> with sufficient time delay </w:t>
      </w:r>
      <w:r w:rsidR="007A5C6A" w:rsidRPr="00F64F97">
        <w:t xml:space="preserve">is key to generating </w:t>
      </w:r>
      <w:r w:rsidR="000C7C99" w:rsidRPr="00F64F97">
        <w:t xml:space="preserve">circadian </w:t>
      </w:r>
      <w:r w:rsidR="007A5C6A" w:rsidRPr="00F64F97">
        <w:t>oscillation</w:t>
      </w:r>
      <w:r w:rsidR="000C7C99" w:rsidRPr="00F64F97">
        <w:t>s</w:t>
      </w:r>
      <w:r w:rsidR="007A5C6A" w:rsidRPr="00F64F97">
        <w:t xml:space="preserve">. However, some of the most widely cited mathematical models for the circadian clock suffer from problems </w:t>
      </w:r>
      <w:r w:rsidR="000C7C99" w:rsidRPr="00F64F97">
        <w:t xml:space="preserve">of </w:t>
      </w:r>
      <w:r w:rsidR="007A5C6A" w:rsidRPr="00F64F97">
        <w:t xml:space="preserve">parameter </w:t>
      </w:r>
      <w:r w:rsidR="004828E9" w:rsidRPr="00F64F97">
        <w:t>‘</w:t>
      </w:r>
      <w:r w:rsidR="007A5C6A" w:rsidRPr="00F64F97">
        <w:t>fragilities</w:t>
      </w:r>
      <w:r w:rsidR="004828E9" w:rsidRPr="00F64F97">
        <w:t>’</w:t>
      </w:r>
      <w:r w:rsidR="007A5C6A" w:rsidRPr="00F64F97">
        <w:t xml:space="preserve">. That is, </w:t>
      </w:r>
      <w:r w:rsidR="000C7C99" w:rsidRPr="00F64F97">
        <w:t xml:space="preserve">sustained </w:t>
      </w:r>
      <w:r w:rsidR="007A5C6A" w:rsidRPr="00F64F97">
        <w:t>oscillation</w:t>
      </w:r>
      <w:r w:rsidR="000C7C99" w:rsidRPr="00F64F97">
        <w:t>s</w:t>
      </w:r>
      <w:r w:rsidR="007A5C6A" w:rsidRPr="00F64F97">
        <w:t xml:space="preserve"> </w:t>
      </w:r>
      <w:r w:rsidR="000C7C99" w:rsidRPr="00F64F97">
        <w:t xml:space="preserve">are possible </w:t>
      </w:r>
      <w:r w:rsidR="007A5C6A" w:rsidRPr="00F64F97">
        <w:t>only for physically unrealistic parameter</w:t>
      </w:r>
      <w:r w:rsidR="000C7C99" w:rsidRPr="00F64F97">
        <w:t xml:space="preserve"> value</w:t>
      </w:r>
      <w:r w:rsidR="007A5C6A" w:rsidRPr="00F64F97">
        <w:t xml:space="preserve">s. </w:t>
      </w:r>
      <w:r w:rsidR="000C7C99" w:rsidRPr="00F64F97">
        <w:t>A</w:t>
      </w:r>
      <w:r w:rsidR="007A5C6A" w:rsidRPr="00F64F97">
        <w:t xml:space="preserve"> recent model by Kim and Forger</w:t>
      </w:r>
      <w:r w:rsidR="000C7C99" w:rsidRPr="00F64F97">
        <w:t xml:space="preserve"> </w:t>
      </w:r>
      <w:r w:rsidR="007A5C6A" w:rsidRPr="00F64F97">
        <w:t>nicely incorporate</w:t>
      </w:r>
      <w:r w:rsidR="000C7C99" w:rsidRPr="00F64F97">
        <w:t>s</w:t>
      </w:r>
      <w:r w:rsidR="007A5C6A" w:rsidRPr="00F64F97">
        <w:t xml:space="preserve"> the inhibitory binding of PER, a key clock protein, to its transcription activator BMAL, </w:t>
      </w:r>
      <w:r w:rsidR="000C7C99" w:rsidRPr="00F64F97">
        <w:t xml:space="preserve">but </w:t>
      </w:r>
      <w:r w:rsidR="007A5C6A" w:rsidRPr="00F64F97">
        <w:t>oscillation</w:t>
      </w:r>
      <w:r w:rsidR="000C7C99" w:rsidRPr="00F64F97">
        <w:t>s</w:t>
      </w:r>
      <w:r w:rsidR="007A5C6A" w:rsidRPr="00F64F97">
        <w:t xml:space="preserve"> in the</w:t>
      </w:r>
      <w:r w:rsidR="000C7C99" w:rsidRPr="00F64F97">
        <w:t>ir</w:t>
      </w:r>
      <w:r w:rsidR="007A5C6A" w:rsidRPr="00F64F97">
        <w:t xml:space="preserve"> model </w:t>
      </w:r>
      <w:r w:rsidR="000C7C99" w:rsidRPr="00F64F97">
        <w:t xml:space="preserve">require </w:t>
      </w:r>
      <w:r w:rsidR="007A5C6A" w:rsidRPr="00F64F97">
        <w:t xml:space="preserve">a binding affinity between PER and BMAL that is orders of magnitude </w:t>
      </w:r>
      <w:r w:rsidR="0089606F" w:rsidRPr="00F64F97">
        <w:t xml:space="preserve">larger </w:t>
      </w:r>
      <w:r w:rsidR="007A5C6A" w:rsidRPr="00F64F97">
        <w:t xml:space="preserve">than </w:t>
      </w:r>
      <w:r w:rsidR="004828E9" w:rsidRPr="00F64F97">
        <w:t>observed binding affinities of</w:t>
      </w:r>
      <w:r w:rsidR="007A5C6A" w:rsidRPr="00F64F97">
        <w:t xml:space="preserve"> protein</w:t>
      </w:r>
      <w:r w:rsidR="004828E9" w:rsidRPr="00F64F97">
        <w:t xml:space="preserve"> complexes</w:t>
      </w:r>
      <w:r w:rsidR="007A5C6A" w:rsidRPr="00F64F97">
        <w:t xml:space="preserve">. To rectify this problem, we make several physiologically </w:t>
      </w:r>
      <w:r w:rsidR="00265F4F" w:rsidRPr="00F64F97">
        <w:t xml:space="preserve">credible </w:t>
      </w:r>
      <w:r w:rsidR="007A5C6A" w:rsidRPr="00F64F97">
        <w:t>modifications to the Kim-Forger model, which allow oscillation</w:t>
      </w:r>
      <w:r w:rsidR="000C7C99" w:rsidRPr="00F64F97">
        <w:t>s</w:t>
      </w:r>
      <w:r w:rsidR="007A5C6A" w:rsidRPr="00F64F97">
        <w:t xml:space="preserve"> to </w:t>
      </w:r>
      <w:r w:rsidR="00265F4F" w:rsidRPr="00F64F97">
        <w:t xml:space="preserve">occur </w:t>
      </w:r>
      <w:r w:rsidR="007A5C6A" w:rsidRPr="00F64F97">
        <w:t xml:space="preserve">with </w:t>
      </w:r>
      <w:r w:rsidR="004828E9" w:rsidRPr="00F64F97">
        <w:t xml:space="preserve">more </w:t>
      </w:r>
      <w:r w:rsidR="007A5C6A" w:rsidRPr="00F64F97">
        <w:t>realistic binding affinit</w:t>
      </w:r>
      <w:r w:rsidR="004828E9" w:rsidRPr="00F64F97">
        <w:t>ies</w:t>
      </w:r>
      <w:r w:rsidR="007A5C6A" w:rsidRPr="00F64F97">
        <w:t>. The modified model is further extended to explore the potential role</w:t>
      </w:r>
      <w:r w:rsidR="00265F4F" w:rsidRPr="00F64F97">
        <w:t>s</w:t>
      </w:r>
      <w:r w:rsidR="007A5C6A" w:rsidRPr="00F64F97">
        <w:t xml:space="preserve"> of supplementary feedback loops in the mammalian clock mechanism. Ultimately, </w:t>
      </w:r>
      <w:r w:rsidR="00265F4F" w:rsidRPr="00F64F97">
        <w:t xml:space="preserve">accurate </w:t>
      </w:r>
      <w:r w:rsidR="007A5C6A" w:rsidRPr="00F64F97">
        <w:t>model</w:t>
      </w:r>
      <w:r w:rsidR="00265F4F" w:rsidRPr="00F64F97">
        <w:t>s</w:t>
      </w:r>
      <w:r w:rsidR="007A5C6A" w:rsidRPr="00F64F97">
        <w:t xml:space="preserve"> of the circadian clock will provide</w:t>
      </w:r>
      <w:r w:rsidR="004828E9" w:rsidRPr="00F64F97">
        <w:t xml:space="preserve"> better</w:t>
      </w:r>
      <w:r w:rsidR="007A5C6A" w:rsidRPr="00F64F97">
        <w:t xml:space="preserve"> predictive tool</w:t>
      </w:r>
      <w:r w:rsidR="00265F4F" w:rsidRPr="00F64F97">
        <w:t>s</w:t>
      </w:r>
      <w:r w:rsidR="007A5C6A" w:rsidRPr="00F64F97">
        <w:t xml:space="preserve"> for chronotherapy and chrono-pharmacology studies.</w:t>
      </w:r>
      <w:r w:rsidR="00CF6120" w:rsidRPr="00F64F97">
        <w:rPr>
          <w:b/>
        </w:rPr>
        <w:br w:type="page"/>
      </w:r>
    </w:p>
    <w:p w14:paraId="6CB0AC13" w14:textId="77777777" w:rsidR="001F56F9" w:rsidRPr="00F64F97" w:rsidRDefault="001F56F9" w:rsidP="00626F7A">
      <w:pPr>
        <w:spacing w:after="120"/>
        <w:rPr>
          <w:rFonts w:cstheme="minorHAnsi"/>
          <w:b/>
          <w:szCs w:val="24"/>
        </w:rPr>
      </w:pPr>
      <w:r w:rsidRPr="00F64F97">
        <w:rPr>
          <w:rFonts w:cstheme="minorHAnsi"/>
          <w:b/>
          <w:szCs w:val="24"/>
        </w:rPr>
        <w:lastRenderedPageBreak/>
        <w:t>INTRODUCTION</w:t>
      </w:r>
    </w:p>
    <w:p w14:paraId="0043D7D9" w14:textId="3CC6E52F" w:rsidR="001D27EE" w:rsidRPr="00F64F97" w:rsidRDefault="001F56F9" w:rsidP="00626F7A">
      <w:pPr>
        <w:spacing w:after="120"/>
        <w:jc w:val="both"/>
        <w:rPr>
          <w:rFonts w:cstheme="minorHAnsi"/>
          <w:bCs/>
          <w:szCs w:val="24"/>
        </w:rPr>
      </w:pPr>
      <w:r w:rsidRPr="00F64F97">
        <w:rPr>
          <w:rFonts w:cstheme="minorHAnsi"/>
          <w:bCs/>
          <w:szCs w:val="24"/>
        </w:rPr>
        <w:t>M</w:t>
      </w:r>
      <w:r w:rsidR="00491DDA" w:rsidRPr="00F64F97">
        <w:rPr>
          <w:rFonts w:cstheme="minorHAnsi"/>
          <w:bCs/>
          <w:szCs w:val="24"/>
        </w:rPr>
        <w:t>ost</w:t>
      </w:r>
      <w:r w:rsidRPr="00F64F97">
        <w:rPr>
          <w:rFonts w:cstheme="minorHAnsi"/>
          <w:bCs/>
          <w:szCs w:val="24"/>
        </w:rPr>
        <w:t xml:space="preserve"> organisms experience perpetual day</w:t>
      </w:r>
      <w:r w:rsidR="00AE67CF" w:rsidRPr="00F64F97">
        <w:rPr>
          <w:rFonts w:cstheme="minorHAnsi"/>
          <w:bCs/>
          <w:szCs w:val="24"/>
        </w:rPr>
        <w:t>/</w:t>
      </w:r>
      <w:r w:rsidRPr="00F64F97">
        <w:rPr>
          <w:rFonts w:cstheme="minorHAnsi"/>
          <w:bCs/>
          <w:szCs w:val="24"/>
        </w:rPr>
        <w:t>night cycle</w:t>
      </w:r>
      <w:r w:rsidR="00201FE5" w:rsidRPr="00F64F97">
        <w:rPr>
          <w:rFonts w:cstheme="minorHAnsi"/>
          <w:bCs/>
          <w:szCs w:val="24"/>
        </w:rPr>
        <w:t>s</w:t>
      </w:r>
      <w:r w:rsidRPr="00F64F97">
        <w:rPr>
          <w:rFonts w:cstheme="minorHAnsi"/>
          <w:bCs/>
          <w:szCs w:val="24"/>
        </w:rPr>
        <w:t xml:space="preserve"> and need to synchronize </w:t>
      </w:r>
      <w:r w:rsidR="00491DDA" w:rsidRPr="00F64F97">
        <w:rPr>
          <w:rFonts w:cstheme="minorHAnsi"/>
          <w:bCs/>
          <w:szCs w:val="24"/>
        </w:rPr>
        <w:t>their</w:t>
      </w:r>
      <w:r w:rsidRPr="00F64F97">
        <w:rPr>
          <w:rFonts w:cstheme="minorHAnsi"/>
          <w:bCs/>
          <w:szCs w:val="24"/>
        </w:rPr>
        <w:t xml:space="preserve"> physiological functions with this</w:t>
      </w:r>
      <w:r w:rsidR="00AE67CF" w:rsidRPr="00F64F97">
        <w:rPr>
          <w:rFonts w:cstheme="minorHAnsi"/>
          <w:bCs/>
          <w:szCs w:val="24"/>
        </w:rPr>
        <w:t xml:space="preserve"> potent </w:t>
      </w:r>
      <w:r w:rsidR="00B23CDB" w:rsidRPr="00F64F97">
        <w:rPr>
          <w:rFonts w:cstheme="minorHAnsi"/>
          <w:bCs/>
          <w:szCs w:val="24"/>
        </w:rPr>
        <w:t>external driving</w:t>
      </w:r>
      <w:r w:rsidR="00F5130F" w:rsidRPr="00F64F97">
        <w:rPr>
          <w:rFonts w:cstheme="minorHAnsi"/>
          <w:bCs/>
          <w:szCs w:val="24"/>
        </w:rPr>
        <w:t xml:space="preserve"> </w:t>
      </w:r>
      <w:r w:rsidR="00B23CDB" w:rsidRPr="00F64F97">
        <w:rPr>
          <w:rFonts w:cstheme="minorHAnsi"/>
          <w:bCs/>
          <w:szCs w:val="24"/>
        </w:rPr>
        <w:t xml:space="preserve">rhythm of </w:t>
      </w:r>
      <w:r w:rsidR="00AE67CF" w:rsidRPr="00F64F97">
        <w:rPr>
          <w:rFonts w:cstheme="minorHAnsi"/>
          <w:bCs/>
          <w:szCs w:val="24"/>
        </w:rPr>
        <w:t>light and temperature</w:t>
      </w:r>
      <w:r w:rsidR="003D78EC" w:rsidRPr="00F64F97">
        <w:rPr>
          <w:rFonts w:cstheme="minorHAnsi"/>
          <w:bCs/>
          <w:szCs w:val="24"/>
        </w:rPr>
        <w:t xml:space="preserve"> </w:t>
      </w:r>
      <w:r w:rsidR="00AC4D87" w:rsidRPr="00F64F97">
        <w:rPr>
          <w:rFonts w:cstheme="minorHAnsi"/>
          <w:bCs/>
          <w:szCs w:val="24"/>
        </w:rPr>
        <w:fldChar w:fldCharType="begin"/>
      </w:r>
      <w:r w:rsidR="00DC483B" w:rsidRPr="00F64F97">
        <w:rPr>
          <w:rFonts w:cstheme="minorHAnsi"/>
          <w:bCs/>
          <w:szCs w:val="24"/>
        </w:rPr>
        <w:instrText xml:space="preserve"> ADDIN EN.CITE &lt;EndNote&gt;&lt;Cite&gt;&lt;Author&gt;Patke&lt;/Author&gt;&lt;Year&gt;2020&lt;/Year&gt;&lt;RecNum&gt;4724&lt;/RecNum&gt;&lt;DisplayText&gt;(1)&lt;/DisplayText&gt;&lt;record&gt;&lt;rec-number&gt;4724&lt;/rec-number&gt;&lt;foreign-keys&gt;&lt;key app="EN" db-id="fetzf2ww9wedetexavmpprzdfffsfax5p5zp" timestamp="1598245266" guid="58bead3b-341b-49ea-8864-dee365ae605e"&gt;4724&lt;/key&gt;&lt;/foreign-keys&gt;&lt;ref-type name="Journal Article"&gt;17&lt;/ref-type&gt;&lt;contributors&gt;&lt;authors&gt;&lt;author&gt;Patke, A.&lt;/author&gt;&lt;author&gt;Young, M. W.&lt;/author&gt;&lt;author&gt;Axelrod, S.&lt;/author&gt;&lt;/authors&gt;&lt;/contributors&gt;&lt;auth-address&gt;Laboratory of Genetics, The Rockefeller University, New York, NY, USA.&amp;#xD;Laboratory of Genetics, The Rockefeller University, New York, NY, USA. young@rockefeller.edu.&lt;/auth-address&gt;&lt;titles&gt;&lt;title&gt;Molecular mechanisms and physiological importance of circadian rhythms&lt;/title&gt;&lt;secondary-title&gt;Nat Rev Mol Cell Biol&lt;/secondary-title&gt;&lt;/titles&gt;&lt;periodical&gt;&lt;full-title&gt;Nat Rev Mol Cell Biol&lt;/full-title&gt;&lt;abbr-1&gt;Nature reviews. Molecular cell biology&lt;/abbr-1&gt;&lt;/periodical&gt;&lt;pages&gt;67-84&lt;/pages&gt;&lt;volume&gt;21&lt;/volume&gt;&lt;number&gt;2&lt;/number&gt;&lt;edition&gt;2019/11/27&lt;/edition&gt;&lt;keywords&gt;&lt;keyword&gt;Animals&lt;/keyword&gt;&lt;keyword&gt;Circadian Clocks/*genetics/physiology&lt;/keyword&gt;&lt;keyword&gt;Circadian Rhythm/*genetics/*physiology&lt;/keyword&gt;&lt;keyword&gt;Drosophila melanogaster/physiology&lt;/keyword&gt;&lt;keyword&gt;Humans&lt;/keyword&gt;&lt;keyword&gt;Mammals/physiology&lt;/keyword&gt;&lt;/keywords&gt;&lt;dates&gt;&lt;year&gt;2020&lt;/year&gt;&lt;pub-dates&gt;&lt;date&gt;Feb&lt;/date&gt;&lt;/pub-dates&gt;&lt;/dates&gt;&lt;isbn&gt;1471-0080 (Electronic)&amp;#xD;1471-0072 (Linking)&lt;/isbn&gt;&lt;accession-num&gt;31768006&lt;/accession-num&gt;&lt;urls&gt;&lt;related-urls&gt;&lt;url&gt;https://www.ncbi.nlm.nih.gov/pubmed/31768006&lt;/url&gt;&lt;/related-urls&gt;&lt;/urls&gt;&lt;electronic-resource-num&gt;10.1038/s41580-019-0179-2&lt;/electronic-resource-num&gt;&lt;research-notes&gt;Circadian; review***&lt;/research-notes&gt;&lt;/record&gt;&lt;/Cite&gt;&lt;/EndNote&gt;</w:instrText>
      </w:r>
      <w:r w:rsidR="00AC4D87" w:rsidRPr="00F64F97">
        <w:rPr>
          <w:rFonts w:cstheme="minorHAnsi"/>
          <w:bCs/>
          <w:szCs w:val="24"/>
        </w:rPr>
        <w:fldChar w:fldCharType="separate"/>
      </w:r>
      <w:r w:rsidR="00AC4D87" w:rsidRPr="00F64F97">
        <w:rPr>
          <w:rFonts w:cstheme="minorHAnsi"/>
          <w:bCs/>
          <w:noProof/>
          <w:szCs w:val="24"/>
        </w:rPr>
        <w:t>(1)</w:t>
      </w:r>
      <w:r w:rsidR="00AC4D87" w:rsidRPr="00F64F97">
        <w:rPr>
          <w:rFonts w:cstheme="minorHAnsi"/>
          <w:bCs/>
          <w:szCs w:val="24"/>
        </w:rPr>
        <w:fldChar w:fldCharType="end"/>
      </w:r>
      <w:r w:rsidRPr="00F64F97">
        <w:rPr>
          <w:rFonts w:cstheme="minorHAnsi"/>
          <w:bCs/>
          <w:szCs w:val="24"/>
        </w:rPr>
        <w:t xml:space="preserve">. Endogenous circadian </w:t>
      </w:r>
      <w:r w:rsidR="00215B70" w:rsidRPr="00F64F97">
        <w:rPr>
          <w:rFonts w:cstheme="minorHAnsi"/>
          <w:bCs/>
          <w:szCs w:val="24"/>
        </w:rPr>
        <w:t>rhythms</w:t>
      </w:r>
      <w:r w:rsidRPr="00F64F97">
        <w:rPr>
          <w:rFonts w:cstheme="minorHAnsi"/>
          <w:bCs/>
          <w:szCs w:val="24"/>
        </w:rPr>
        <w:t xml:space="preserve"> </w:t>
      </w:r>
      <w:r w:rsidR="00AE67CF" w:rsidRPr="00F64F97">
        <w:rPr>
          <w:rFonts w:cstheme="minorHAnsi"/>
          <w:bCs/>
          <w:szCs w:val="24"/>
        </w:rPr>
        <w:t>meet this demand</w:t>
      </w:r>
      <w:r w:rsidRPr="00F64F97">
        <w:rPr>
          <w:rFonts w:cstheme="minorHAnsi"/>
          <w:bCs/>
          <w:szCs w:val="24"/>
        </w:rPr>
        <w:t xml:space="preserve">. </w:t>
      </w:r>
      <w:r w:rsidR="000B62AE" w:rsidRPr="00F64F97">
        <w:rPr>
          <w:rFonts w:cstheme="minorHAnsi"/>
          <w:bCs/>
          <w:szCs w:val="24"/>
        </w:rPr>
        <w:t>The</w:t>
      </w:r>
      <w:r w:rsidR="00840D52" w:rsidRPr="00F64F97">
        <w:rPr>
          <w:rFonts w:cstheme="minorHAnsi"/>
          <w:bCs/>
          <w:szCs w:val="24"/>
        </w:rPr>
        <w:t>se</w:t>
      </w:r>
      <w:r w:rsidR="000B62AE" w:rsidRPr="00F64F97">
        <w:rPr>
          <w:rFonts w:cstheme="minorHAnsi"/>
          <w:bCs/>
          <w:szCs w:val="24"/>
        </w:rPr>
        <w:t xml:space="preserve"> </w:t>
      </w:r>
      <w:r w:rsidR="00840D52" w:rsidRPr="00F64F97">
        <w:rPr>
          <w:rFonts w:cstheme="minorHAnsi"/>
          <w:bCs/>
          <w:szCs w:val="24"/>
        </w:rPr>
        <w:t>a</w:t>
      </w:r>
      <w:r w:rsidR="006B58F4" w:rsidRPr="00F64F97">
        <w:rPr>
          <w:rFonts w:cstheme="minorHAnsi"/>
          <w:bCs/>
          <w:szCs w:val="24"/>
        </w:rPr>
        <w:t xml:space="preserve">utonomous </w:t>
      </w:r>
      <w:r w:rsidR="00840D52" w:rsidRPr="00F64F97">
        <w:rPr>
          <w:rFonts w:cstheme="minorHAnsi"/>
          <w:bCs/>
          <w:szCs w:val="24"/>
        </w:rPr>
        <w:t xml:space="preserve">clock-like </w:t>
      </w:r>
      <w:r w:rsidR="000B62AE" w:rsidRPr="00F64F97">
        <w:rPr>
          <w:rFonts w:cstheme="minorHAnsi"/>
          <w:bCs/>
          <w:szCs w:val="24"/>
        </w:rPr>
        <w:t xml:space="preserve">rhythms are </w:t>
      </w:r>
      <w:r w:rsidR="00840D52" w:rsidRPr="00F64F97">
        <w:rPr>
          <w:rFonts w:cstheme="minorHAnsi"/>
          <w:bCs/>
          <w:szCs w:val="24"/>
        </w:rPr>
        <w:t xml:space="preserve">driven </w:t>
      </w:r>
      <w:r w:rsidR="005D2161" w:rsidRPr="00F64F97">
        <w:rPr>
          <w:rFonts w:cstheme="minorHAnsi"/>
          <w:bCs/>
          <w:szCs w:val="24"/>
        </w:rPr>
        <w:t xml:space="preserve">by </w:t>
      </w:r>
      <w:r w:rsidR="00BE53C1" w:rsidRPr="00F64F97">
        <w:t xml:space="preserve">molecular mechanisms that </w:t>
      </w:r>
      <w:r w:rsidR="00A242CE" w:rsidRPr="00F64F97">
        <w:t>generate oscillation</w:t>
      </w:r>
      <w:r w:rsidR="00265F4F" w:rsidRPr="00F64F97">
        <w:t>s</w:t>
      </w:r>
      <w:r w:rsidR="00A242CE" w:rsidRPr="00F64F97">
        <w:t xml:space="preserve"> of ~24</w:t>
      </w:r>
      <w:r w:rsidR="004828E9" w:rsidRPr="00F64F97">
        <w:t xml:space="preserve"> </w:t>
      </w:r>
      <w:r w:rsidR="00A242CE" w:rsidRPr="00F64F97">
        <w:t>h period through</w:t>
      </w:r>
      <w:r w:rsidR="00840D52" w:rsidRPr="00F64F97">
        <w:t xml:space="preserve"> negative feedback on gene</w:t>
      </w:r>
      <w:r w:rsidR="00A242CE" w:rsidRPr="00F64F97">
        <w:t xml:space="preserve"> </w:t>
      </w:r>
      <w:r w:rsidR="00840D52" w:rsidRPr="00F64F97">
        <w:t>expression</w:t>
      </w:r>
      <w:r w:rsidR="00BE53C1" w:rsidRPr="00F64F97">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(1-3)</w:t>
      </w:r>
      <w:r w:rsidR="00AC4D87" w:rsidRPr="00F64F97">
        <w:rPr>
          <w:rFonts w:cstheme="minorHAnsi"/>
          <w:bCs/>
          <w:szCs w:val="24"/>
        </w:rPr>
        <w:fldChar w:fldCharType="end"/>
      </w:r>
      <w:r w:rsidR="005D2161" w:rsidRPr="00F64F97">
        <w:rPr>
          <w:rFonts w:cstheme="minorHAnsi"/>
          <w:bCs/>
          <w:szCs w:val="24"/>
        </w:rPr>
        <w:t xml:space="preserve">. </w:t>
      </w:r>
      <w:r w:rsidR="002B5EF3" w:rsidRPr="00F64F97">
        <w:rPr>
          <w:rFonts w:cstheme="minorHAnsi"/>
          <w:bCs/>
          <w:szCs w:val="24"/>
        </w:rPr>
        <w:t xml:space="preserve">Although the genes and proteins </w:t>
      </w:r>
      <w:r w:rsidR="005D2161" w:rsidRPr="00F64F97">
        <w:rPr>
          <w:rFonts w:cstheme="minorHAnsi"/>
          <w:bCs/>
          <w:szCs w:val="24"/>
        </w:rPr>
        <w:t>constituting the circadian clocks</w:t>
      </w:r>
      <w:r w:rsidR="00F5130F" w:rsidRPr="00F64F97">
        <w:rPr>
          <w:rFonts w:cstheme="minorHAnsi"/>
          <w:bCs/>
          <w:szCs w:val="24"/>
        </w:rPr>
        <w:t xml:space="preserve"> in animals, plants and</w:t>
      </w:r>
      <w:r w:rsidR="002B5EF3" w:rsidRPr="00F64F97">
        <w:rPr>
          <w:rFonts w:cstheme="minorHAnsi"/>
          <w:bCs/>
          <w:szCs w:val="24"/>
        </w:rPr>
        <w:t xml:space="preserve"> fungi are </w:t>
      </w:r>
      <w:r w:rsidR="00A5246F" w:rsidRPr="00F64F97">
        <w:rPr>
          <w:rFonts w:cstheme="minorHAnsi"/>
          <w:bCs/>
          <w:szCs w:val="24"/>
        </w:rPr>
        <w:t>quite</w:t>
      </w:r>
      <w:r w:rsidR="002B5EF3" w:rsidRPr="00F64F97">
        <w:rPr>
          <w:rFonts w:cstheme="minorHAnsi"/>
          <w:bCs/>
          <w:szCs w:val="24"/>
        </w:rPr>
        <w:t xml:space="preserve"> different,</w:t>
      </w:r>
      <w:r w:rsidR="00A5246F" w:rsidRPr="00F64F97">
        <w:rPr>
          <w:rFonts w:cstheme="minorHAnsi"/>
          <w:bCs/>
          <w:szCs w:val="24"/>
        </w:rPr>
        <w:t xml:space="preserve"> their essential interactions are remarkably similar. In all cases, the </w:t>
      </w:r>
      <w:r w:rsidR="005D2161" w:rsidRPr="00F64F97">
        <w:rPr>
          <w:rFonts w:cstheme="minorHAnsi"/>
          <w:bCs/>
          <w:szCs w:val="24"/>
        </w:rPr>
        <w:t>clock mechanism features</w:t>
      </w:r>
      <w:r w:rsidR="00A5246F" w:rsidRPr="00F64F97">
        <w:rPr>
          <w:rFonts w:cstheme="minorHAnsi"/>
          <w:bCs/>
          <w:szCs w:val="24"/>
        </w:rPr>
        <w:t xml:space="preserve"> a ‘core’ negative feedback loop: </w:t>
      </w:r>
      <w:r w:rsidR="00A5246F" w:rsidRPr="00F64F97">
        <w:rPr>
          <w:rFonts w:cstheme="minorHAnsi"/>
          <w:bCs/>
          <w:i/>
          <w:szCs w:val="24"/>
        </w:rPr>
        <w:t>A activates B activates C inhibits A</w:t>
      </w:r>
      <w:r w:rsidR="00A5246F" w:rsidRPr="00F64F97">
        <w:rPr>
          <w:rFonts w:cstheme="minorHAnsi"/>
          <w:bCs/>
          <w:szCs w:val="24"/>
        </w:rPr>
        <w:t xml:space="preserve">. </w:t>
      </w:r>
      <w:r w:rsidRPr="00F64F97">
        <w:rPr>
          <w:rFonts w:cstheme="minorHAnsi"/>
          <w:bCs/>
          <w:szCs w:val="24"/>
        </w:rPr>
        <w:t xml:space="preserve">In mammals, </w:t>
      </w:r>
      <w:r w:rsidR="00A5246F" w:rsidRPr="00F64F97">
        <w:rPr>
          <w:rFonts w:cstheme="minorHAnsi"/>
          <w:bCs/>
          <w:szCs w:val="24"/>
        </w:rPr>
        <w:t>this loop consists of</w:t>
      </w:r>
      <w:r w:rsidRPr="00F64F97">
        <w:rPr>
          <w:rFonts w:cstheme="minorHAnsi"/>
          <w:bCs/>
          <w:szCs w:val="24"/>
        </w:rPr>
        <w:t xml:space="preserve"> transcriptional regulation </w:t>
      </w:r>
      <w:r w:rsidR="00A5246F" w:rsidRPr="00F64F97">
        <w:rPr>
          <w:rFonts w:cstheme="minorHAnsi"/>
          <w:bCs/>
          <w:szCs w:val="24"/>
        </w:rPr>
        <w:t>involving six</w:t>
      </w:r>
      <w:r w:rsidRPr="00F64F97">
        <w:rPr>
          <w:rFonts w:cstheme="minorHAnsi"/>
          <w:bCs/>
          <w:szCs w:val="24"/>
        </w:rPr>
        <w:t xml:space="preserve"> genes: </w:t>
      </w:r>
      <w:r w:rsidRPr="00F64F97">
        <w:rPr>
          <w:rFonts w:cstheme="minorHAnsi"/>
          <w:bCs/>
          <w:i/>
          <w:iCs/>
          <w:szCs w:val="24"/>
        </w:rPr>
        <w:t>P</w:t>
      </w:r>
      <w:r w:rsidR="004B010F" w:rsidRPr="00F64F97">
        <w:rPr>
          <w:rFonts w:cstheme="minorHAnsi"/>
          <w:bCs/>
          <w:i/>
          <w:iCs/>
          <w:szCs w:val="24"/>
        </w:rPr>
        <w:t>ER</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RY</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B</w:t>
      </w:r>
      <w:r w:rsidR="004B010F" w:rsidRPr="00F64F97">
        <w:rPr>
          <w:rFonts w:cstheme="minorHAnsi"/>
          <w:bCs/>
          <w:i/>
          <w:iCs/>
          <w:szCs w:val="24"/>
        </w:rPr>
        <w:t>MAL</w:t>
      </w:r>
      <w:r w:rsidRPr="00F64F97">
        <w:rPr>
          <w:rFonts w:cstheme="minorHAnsi"/>
          <w:bCs/>
          <w:i/>
          <w:iCs/>
          <w:szCs w:val="24"/>
        </w:rPr>
        <w:t>1</w:t>
      </w:r>
      <w:r w:rsidRPr="00F64F97">
        <w:rPr>
          <w:rFonts w:cstheme="minorHAnsi"/>
          <w:bCs/>
          <w:szCs w:val="24"/>
        </w:rPr>
        <w:t>,</w:t>
      </w:r>
      <w:r w:rsidR="00A5246F" w:rsidRPr="00F64F97">
        <w:rPr>
          <w:rFonts w:cstheme="minorHAnsi"/>
          <w:bCs/>
          <w:szCs w:val="24"/>
        </w:rPr>
        <w:t xml:space="preserve"> and</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LOCK</w:t>
      </w:r>
      <w:r w:rsidR="003D78EC" w:rsidRPr="00F64F97">
        <w:rPr>
          <w:rFonts w:cstheme="minorHAnsi"/>
          <w:bCs/>
          <w:i/>
          <w:iCs/>
          <w:szCs w:val="24"/>
        </w:rPr>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(1-4)</w:t>
      </w:r>
      <w:r w:rsidR="00AC4D87" w:rsidRPr="00F64F97">
        <w:rPr>
          <w:rFonts w:cstheme="minorHAnsi"/>
          <w:bCs/>
          <w:szCs w:val="24"/>
        </w:rPr>
        <w:fldChar w:fldCharType="end"/>
      </w:r>
      <w:r w:rsidR="00A5246F" w:rsidRPr="00F64F97">
        <w:rPr>
          <w:rFonts w:cstheme="minorHAnsi"/>
          <w:bCs/>
          <w:szCs w:val="24"/>
        </w:rPr>
        <w:t>.</w:t>
      </w:r>
      <w:r w:rsidRPr="00F64F97">
        <w:rPr>
          <w:rFonts w:cstheme="minorHAnsi"/>
          <w:bCs/>
          <w:szCs w:val="24"/>
        </w:rPr>
        <w:t xml:space="preserve"> </w:t>
      </w:r>
      <w:r w:rsidR="00B7745F" w:rsidRPr="00F64F97">
        <w:rPr>
          <w:rFonts w:cstheme="minorHAnsi"/>
          <w:bCs/>
          <w:szCs w:val="24"/>
        </w:rPr>
        <w:t xml:space="preserve">For convenience, </w:t>
      </w:r>
      <w:r w:rsidR="005D2161" w:rsidRPr="00F64F97">
        <w:rPr>
          <w:rFonts w:cstheme="minorHAnsi"/>
          <w:bCs/>
          <w:szCs w:val="24"/>
        </w:rPr>
        <w:t xml:space="preserve">in this work </w:t>
      </w:r>
      <w:r w:rsidR="00B7745F" w:rsidRPr="00F64F97">
        <w:rPr>
          <w:rFonts w:cstheme="minorHAnsi"/>
          <w:bCs/>
          <w:szCs w:val="24"/>
        </w:rPr>
        <w:t xml:space="preserve">we drop the distinction between </w:t>
      </w:r>
      <w:r w:rsidR="001047A1" w:rsidRPr="00F64F97">
        <w:rPr>
          <w:rFonts w:cstheme="minorHAnsi"/>
          <w:bCs/>
          <w:szCs w:val="24"/>
        </w:rPr>
        <w:t xml:space="preserve">the homologous pairs of proteins PER1/2 </w:t>
      </w:r>
      <w:r w:rsidR="00A5246F" w:rsidRPr="00F64F97">
        <w:rPr>
          <w:rFonts w:cstheme="minorHAnsi"/>
          <w:bCs/>
          <w:szCs w:val="24"/>
        </w:rPr>
        <w:t xml:space="preserve">and </w:t>
      </w:r>
      <w:r w:rsidR="001047A1" w:rsidRPr="00F64F97">
        <w:rPr>
          <w:rFonts w:cstheme="minorHAnsi"/>
          <w:bCs/>
          <w:szCs w:val="24"/>
        </w:rPr>
        <w:t>CRY1/2.</w:t>
      </w:r>
      <w:r w:rsidRPr="00F64F97">
        <w:rPr>
          <w:rFonts w:cstheme="minorHAnsi"/>
          <w:bCs/>
          <w:szCs w:val="24"/>
        </w:rPr>
        <w:t xml:space="preserve"> In this mechanism</w:t>
      </w:r>
      <w:r w:rsidR="00444EA1" w:rsidRPr="00F64F97">
        <w:rPr>
          <w:rFonts w:cstheme="minorHAnsi"/>
          <w:bCs/>
          <w:szCs w:val="24"/>
        </w:rPr>
        <w:t xml:space="preserve"> (</w:t>
      </w:r>
      <w:r w:rsidR="00444EA1" w:rsidRPr="00FF66F4">
        <w:rPr>
          <w:rFonts w:cstheme="minorHAnsi"/>
          <w:bCs/>
          <w:szCs w:val="24"/>
          <w:highlight w:val="yellow"/>
        </w:rPr>
        <w:t>Figure 1</w:t>
      </w:r>
      <w:r w:rsidR="00444EA1" w:rsidRPr="00F64F97">
        <w:rPr>
          <w:rFonts w:cstheme="minorHAnsi"/>
          <w:bCs/>
          <w:szCs w:val="24"/>
        </w:rPr>
        <w:t>)</w:t>
      </w:r>
      <w:r w:rsidRPr="00F64F97">
        <w:rPr>
          <w:rFonts w:cstheme="minorHAnsi"/>
          <w:bCs/>
          <w:szCs w:val="24"/>
        </w:rPr>
        <w:t xml:space="preserve">, </w:t>
      </w:r>
      <w:r w:rsidR="00444EA1" w:rsidRPr="00F64F97">
        <w:rPr>
          <w:rFonts w:cstheme="minorHAnsi"/>
          <w:bCs/>
          <w:szCs w:val="24"/>
        </w:rPr>
        <w:t xml:space="preserve">the heterodimeric transcription factor </w:t>
      </w:r>
      <w:r w:rsidRPr="00F64F97">
        <w:rPr>
          <w:rFonts w:cstheme="minorHAnsi"/>
          <w:bCs/>
          <w:szCs w:val="24"/>
        </w:rPr>
        <w:t xml:space="preserve">BMAL:CLOCK activates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 xml:space="preserve">transcription.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mRNA is then translated in the cytoplasm</w:t>
      </w:r>
      <w:r w:rsidR="001047A1" w:rsidRPr="00F64F97">
        <w:rPr>
          <w:rFonts w:cstheme="minorHAnsi"/>
          <w:bCs/>
          <w:szCs w:val="24"/>
        </w:rPr>
        <w:t xml:space="preserve">, </w:t>
      </w:r>
      <w:r w:rsidR="00F5130F" w:rsidRPr="00F64F97">
        <w:rPr>
          <w:rFonts w:cstheme="minorHAnsi"/>
          <w:bCs/>
          <w:szCs w:val="24"/>
        </w:rPr>
        <w:t>where</w:t>
      </w:r>
      <w:r w:rsidRPr="00F64F97">
        <w:rPr>
          <w:rFonts w:cstheme="minorHAnsi"/>
          <w:bCs/>
          <w:szCs w:val="24"/>
        </w:rPr>
        <w:t xml:space="preserve"> PER protein binds with CRY and enters the nucleus. PER:CRY then binds with BMAL:CLOCK to </w:t>
      </w:r>
      <w:r w:rsidR="00260A5C" w:rsidRPr="00F64F97">
        <w:rPr>
          <w:rFonts w:cstheme="minorHAnsi"/>
          <w:bCs/>
          <w:szCs w:val="24"/>
        </w:rPr>
        <w:t xml:space="preserve">block </w:t>
      </w:r>
      <w:r w:rsidRPr="00F64F97">
        <w:rPr>
          <w:rFonts w:cstheme="minorHAnsi"/>
          <w:bCs/>
          <w:szCs w:val="24"/>
        </w:rPr>
        <w:t>its</w:t>
      </w:r>
      <w:r w:rsidR="00970701" w:rsidRPr="00F64F97">
        <w:rPr>
          <w:rFonts w:cstheme="minorHAnsi"/>
          <w:bCs/>
          <w:szCs w:val="24"/>
        </w:rPr>
        <w:t xml:space="preserve"> activation of</w:t>
      </w:r>
      <w:r w:rsidRPr="00F64F97">
        <w:rPr>
          <w:rFonts w:cstheme="minorHAnsi"/>
          <w:bCs/>
          <w:szCs w:val="24"/>
        </w:rPr>
        <w:t xml:space="preserve">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transcription.</w:t>
      </w:r>
      <w:r w:rsidR="007572C0" w:rsidRPr="00F64F97">
        <w:rPr>
          <w:rFonts w:cstheme="minorHAnsi"/>
          <w:bCs/>
          <w:szCs w:val="24"/>
        </w:rPr>
        <w:t xml:space="preserve"> </w:t>
      </w:r>
      <w:r w:rsidR="007572C0" w:rsidRPr="00F64F97">
        <w:rPr>
          <w:rFonts w:cstheme="minorHAnsi"/>
          <w:szCs w:val="24"/>
        </w:rPr>
        <w:t>PER:CRY’s cycle of</w:t>
      </w:r>
      <w:r w:rsidR="00986502" w:rsidRPr="00F64F97">
        <w:rPr>
          <w:rFonts w:cstheme="minorHAnsi"/>
          <w:szCs w:val="24"/>
        </w:rPr>
        <w:t xml:space="preserve"> production,</w:t>
      </w:r>
      <w:r w:rsidR="007572C0" w:rsidRPr="00F64F97">
        <w:rPr>
          <w:rFonts w:cstheme="minorHAnsi"/>
          <w:szCs w:val="24"/>
        </w:rPr>
        <w:t xml:space="preserve"> nuclear entry, auto</w:t>
      </w:r>
      <w:r w:rsidR="00F5130F" w:rsidRPr="00F64F97">
        <w:rPr>
          <w:rFonts w:cstheme="minorHAnsi"/>
          <w:szCs w:val="24"/>
        </w:rPr>
        <w:t>-</w:t>
      </w:r>
      <w:r w:rsidR="007572C0" w:rsidRPr="00F64F97">
        <w:rPr>
          <w:rFonts w:cstheme="minorHAnsi"/>
          <w:szCs w:val="24"/>
        </w:rPr>
        <w:t>inhibition, and subsequent degradation is</w:t>
      </w:r>
      <w:r w:rsidR="00444EA1" w:rsidRPr="00F64F97">
        <w:rPr>
          <w:rFonts w:cstheme="minorHAnsi"/>
          <w:szCs w:val="24"/>
        </w:rPr>
        <w:t xml:space="preserve"> widely acknowledged to be</w:t>
      </w:r>
      <w:r w:rsidR="007572C0" w:rsidRPr="00F64F97">
        <w:rPr>
          <w:rFonts w:cstheme="minorHAnsi"/>
          <w:szCs w:val="24"/>
        </w:rPr>
        <w:t xml:space="preserve"> the source of </w:t>
      </w:r>
      <w:r w:rsidR="00986502" w:rsidRPr="00F64F97">
        <w:rPr>
          <w:rFonts w:cstheme="minorHAnsi"/>
          <w:szCs w:val="24"/>
        </w:rPr>
        <w:t xml:space="preserve">circadian </w:t>
      </w:r>
      <w:r w:rsidR="007572C0" w:rsidRPr="00F64F97">
        <w:rPr>
          <w:rFonts w:cstheme="minorHAnsi"/>
          <w:szCs w:val="24"/>
        </w:rPr>
        <w:t>rhythmicity</w:t>
      </w:r>
      <w:r w:rsidR="003D78EC"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&lt;EndNote&gt;&lt;Cite&gt;&lt;Author&gt;Smolen&lt;/Author&gt;&lt;Year&gt;2009&lt;/Year&gt;&lt;RecNum&gt;2913&lt;/RecNum&gt;&lt;DisplayText&gt;(5)&lt;/DisplayText&gt;&lt;record&gt;&lt;rec-number&gt;2913&lt;/rec-number&gt;&lt;foreign-keys&gt;&lt;key app="EN" db-id="fetzf2ww9wedetexavmpprzdfffsfax5p5zp" timestamp="1492437300" guid="a6c159ec-4990-4dc6-be17-12663ca516ce"&gt;2913&lt;/key&gt;&lt;/foreign-keys&gt;&lt;ref-type name="Book Section"&gt;5&lt;/ref-type&gt;&lt;contributors&gt;&lt;authors&gt;&lt;author&gt;Smolen, P.&lt;/author&gt;&lt;author&gt;Byrne, J. H.&lt;/author&gt;&lt;/authors&gt;&lt;secondary-authors&gt;&lt;author&gt;Larry R. Squire&lt;/author&gt;&lt;/secondary-authors&gt;&lt;/contributors&gt;&lt;titles&gt;&lt;title&gt;Circadian Rhythm Models&lt;/title&gt;&lt;secondary-title&gt;Encyclopedia of Neuroscience&lt;/secondary-title&gt;&lt;/titles&gt;&lt;pages&gt;957-963&lt;/pages&gt;&lt;dates&gt;&lt;year&gt;2009&lt;/year&gt;&lt;/dates&gt;&lt;publisher&gt;Oxford: Academic Press&lt;/publisher&gt;&lt;urls&gt;&lt;/urls&gt;&lt;research-notes&gt;Circadian; clock model, review&lt;/research-notes&gt;&lt;/record&gt;&lt;/Cite&gt;&lt;/EndNote&gt;</w:instrText>
      </w:r>
      <w:r w:rsidR="00AC4D87" w:rsidRPr="00F64F97">
        <w:rPr>
          <w:rFonts w:cstheme="minorHAnsi"/>
          <w:szCs w:val="24"/>
        </w:rPr>
        <w:fldChar w:fldCharType="separate"/>
      </w:r>
      <w:r w:rsidR="00094830" w:rsidRPr="00F64F97">
        <w:rPr>
          <w:rFonts w:cstheme="minorHAnsi"/>
          <w:noProof/>
          <w:szCs w:val="24"/>
        </w:rPr>
        <w:t>(5)</w:t>
      </w:r>
      <w:r w:rsidR="00AC4D87" w:rsidRPr="00F64F97">
        <w:rPr>
          <w:rFonts w:cstheme="minorHAnsi"/>
          <w:szCs w:val="24"/>
        </w:rPr>
        <w:fldChar w:fldCharType="end"/>
      </w:r>
      <w:r w:rsidR="007572C0" w:rsidRPr="00F64F97">
        <w:rPr>
          <w:rFonts w:cstheme="minorHAnsi"/>
          <w:szCs w:val="24"/>
        </w:rPr>
        <w:t xml:space="preserve">. </w:t>
      </w:r>
    </w:p>
    <w:p w14:paraId="5637152A" w14:textId="3C695DD1" w:rsidR="002174D7" w:rsidRPr="00F64F97" w:rsidRDefault="00506878" w:rsidP="00626F7A">
      <w:pPr>
        <w:spacing w:after="120"/>
        <w:jc w:val="both"/>
        <w:rPr>
          <w:rFonts w:cstheme="minorHAnsi"/>
          <w:bCs/>
          <w:szCs w:val="24"/>
        </w:rPr>
      </w:pPr>
      <w:r w:rsidRPr="00F64F97">
        <w:rPr>
          <w:rFonts w:cstheme="minorHAnsi"/>
          <w:bCs/>
          <w:szCs w:val="24"/>
        </w:rPr>
        <w:t xml:space="preserve">Over the </w:t>
      </w:r>
      <w:r w:rsidR="00F5130F" w:rsidRPr="00F64F97">
        <w:rPr>
          <w:rFonts w:cstheme="minorHAnsi"/>
          <w:bCs/>
          <w:szCs w:val="24"/>
        </w:rPr>
        <w:t>past 5</w:t>
      </w:r>
      <w:r w:rsidRPr="00F64F97">
        <w:rPr>
          <w:rFonts w:cstheme="minorHAnsi"/>
          <w:bCs/>
          <w:szCs w:val="24"/>
        </w:rPr>
        <w:t>0 years, many people have proposed mathematical models of circadian rhythms</w:t>
      </w:r>
      <w:r w:rsidR="006E7B23" w:rsidRPr="00F64F97">
        <w:rPr>
          <w:rFonts w:cstheme="minorHAnsi"/>
          <w:bCs/>
          <w:szCs w:val="24"/>
        </w:rPr>
        <w:t xml:space="preserve"> </w:t>
      </w:r>
      <w:r w:rsidR="00AC4D87"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(5-11)</w:t>
      </w:r>
      <w:r w:rsidR="00AC4D87" w:rsidRPr="00F64F97">
        <w:rPr>
          <w:rFonts w:cstheme="minorHAnsi"/>
          <w:szCs w:val="24"/>
        </w:rPr>
        <w:fldChar w:fldCharType="end"/>
      </w:r>
      <w:r w:rsidR="005A7F74" w:rsidRPr="00F64F97">
        <w:rPr>
          <w:rFonts w:cstheme="minorHAnsi"/>
          <w:bCs/>
          <w:szCs w:val="24"/>
        </w:rPr>
        <w:t>.</w:t>
      </w:r>
      <w:r w:rsidRPr="00F64F97">
        <w:rPr>
          <w:rFonts w:cstheme="minorHAnsi"/>
          <w:bCs/>
          <w:szCs w:val="24"/>
        </w:rPr>
        <w:t xml:space="preserve"> </w:t>
      </w:r>
      <w:r w:rsidR="007F437C" w:rsidRPr="00F64F97">
        <w:rPr>
          <w:rFonts w:cstheme="minorHAnsi"/>
          <w:bCs/>
          <w:szCs w:val="24"/>
        </w:rPr>
        <w:t>In 1965, Brian Goodwin proposed a</w:t>
      </w:r>
      <w:r w:rsidRPr="00F64F97">
        <w:rPr>
          <w:rFonts w:cstheme="minorHAnsi"/>
          <w:bCs/>
          <w:szCs w:val="24"/>
        </w:rPr>
        <w:t xml:space="preserve"> model</w:t>
      </w:r>
      <w:r w:rsidR="00444EA1" w:rsidRPr="00F64F97">
        <w:rPr>
          <w:rFonts w:cstheme="minorHAnsi"/>
          <w:bCs/>
          <w:szCs w:val="24"/>
        </w:rPr>
        <w:t xml:space="preserve"> </w:t>
      </w:r>
      <w:r w:rsidR="007F437C" w:rsidRPr="00F64F97">
        <w:rPr>
          <w:rFonts w:cstheme="minorHAnsi"/>
          <w:bCs/>
          <w:szCs w:val="24"/>
        </w:rPr>
        <w:t xml:space="preserve">of </w:t>
      </w:r>
      <w:r w:rsidR="006E7B23" w:rsidRPr="00F64F97">
        <w:rPr>
          <w:rFonts w:cstheme="minorHAnsi"/>
          <w:bCs/>
          <w:szCs w:val="24"/>
        </w:rPr>
        <w:t xml:space="preserve">periodic enzyme synthesis </w:t>
      </w:r>
      <w:r w:rsidR="007F437C" w:rsidRPr="00F64F97">
        <w:rPr>
          <w:rFonts w:cstheme="minorHAnsi"/>
          <w:bCs/>
          <w:szCs w:val="24"/>
        </w:rPr>
        <w:t xml:space="preserve">based </w:t>
      </w:r>
      <w:r w:rsidR="006E7B23" w:rsidRPr="00F64F97">
        <w:rPr>
          <w:rFonts w:cstheme="minorHAnsi"/>
          <w:bCs/>
          <w:szCs w:val="24"/>
        </w:rPr>
        <w:t>on negative feedback on gene expression</w:t>
      </w:r>
      <w:r w:rsidR="00F5130F" w:rsidRPr="00F64F97">
        <w:rPr>
          <w:rFonts w:cstheme="minorHAnsi"/>
          <w:bCs/>
          <w:szCs w:val="24"/>
        </w:rPr>
        <w:t xml:space="preserve"> </w:t>
      </w:r>
      <w:r w:rsidR="00AC4D87"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(12, 13)</w:t>
      </w:r>
      <w:r w:rsidR="00AC4D87" w:rsidRPr="00F64F97">
        <w:rPr>
          <w:rFonts w:cstheme="minorHAnsi"/>
          <w:bCs/>
          <w:szCs w:val="24"/>
        </w:rPr>
        <w:fldChar w:fldCharType="end"/>
      </w:r>
      <w:r w:rsidR="005A7F74" w:rsidRPr="00F64F97">
        <w:rPr>
          <w:rFonts w:cstheme="minorHAnsi"/>
          <w:bCs/>
          <w:szCs w:val="24"/>
        </w:rPr>
        <w:t>.</w:t>
      </w:r>
      <w:r w:rsidR="006E7B23" w:rsidRPr="00F64F97">
        <w:rPr>
          <w:rFonts w:cstheme="minorHAnsi"/>
          <w:bCs/>
          <w:szCs w:val="24"/>
        </w:rPr>
        <w:t xml:space="preserve"> </w:t>
      </w:r>
      <w:r w:rsidR="004828E9" w:rsidRPr="00F64F97">
        <w:rPr>
          <w:rFonts w:cstheme="minorHAnsi"/>
          <w:bCs/>
          <w:szCs w:val="24"/>
        </w:rPr>
        <w:t xml:space="preserve">At the time, </w:t>
      </w:r>
      <w:r w:rsidR="006E7B23" w:rsidRPr="00F64F97">
        <w:rPr>
          <w:rFonts w:cstheme="minorHAnsi"/>
          <w:bCs/>
          <w:szCs w:val="24"/>
        </w:rPr>
        <w:t xml:space="preserve">Goodwin was not attending to circadian rhythms, because nothing was known then about the negative feedback of PER on its own synthesis. But his model was picked up later by </w:t>
      </w:r>
      <w:commentRangeStart w:id="1"/>
      <w:r w:rsidR="00EC634A" w:rsidRPr="00F64F97">
        <w:rPr>
          <w:rFonts w:cstheme="minorHAnsi"/>
          <w:bCs/>
          <w:szCs w:val="24"/>
        </w:rPr>
        <w:t>Peter Ruoff</w:t>
      </w:r>
      <w:r w:rsidR="00182DDD" w:rsidRPr="00F64F97">
        <w:rPr>
          <w:rFonts w:cstheme="minorHAnsi"/>
          <w:bCs/>
          <w:szCs w:val="24"/>
        </w:rPr>
        <w:t xml:space="preserve"> </w:t>
      </w:r>
      <w:commentRangeEnd w:id="1"/>
      <w:r w:rsidR="00CE2A04">
        <w:rPr>
          <w:rStyle w:val="CommentReference"/>
        </w:rPr>
        <w:commentReference w:id="1"/>
      </w:r>
      <w:r w:rsidR="00182DDD"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182DDD" w:rsidRPr="00F64F97">
        <w:rPr>
          <w:rFonts w:cstheme="minorHAnsi"/>
          <w:bCs/>
          <w:szCs w:val="24"/>
        </w:rPr>
      </w:r>
      <w:r w:rsidR="00182DDD" w:rsidRPr="00F64F97">
        <w:rPr>
          <w:rFonts w:cstheme="minorHAnsi"/>
          <w:bCs/>
          <w:szCs w:val="24"/>
        </w:rPr>
        <w:fldChar w:fldCharType="separate"/>
      </w:r>
      <w:r w:rsidR="00094830" w:rsidRPr="00F64F97">
        <w:rPr>
          <w:rFonts w:cstheme="minorHAnsi"/>
          <w:bCs/>
          <w:noProof/>
          <w:szCs w:val="24"/>
        </w:rPr>
        <w:t>(14-17)</w:t>
      </w:r>
      <w:r w:rsidR="00182DDD" w:rsidRPr="00F64F97">
        <w:rPr>
          <w:rFonts w:cstheme="minorHAnsi"/>
          <w:bCs/>
          <w:szCs w:val="24"/>
        </w:rPr>
        <w:fldChar w:fldCharType="end"/>
      </w:r>
      <w:r w:rsidR="006E7B23" w:rsidRPr="00F64F97">
        <w:rPr>
          <w:rFonts w:cstheme="minorHAnsi"/>
          <w:bCs/>
          <w:szCs w:val="24"/>
        </w:rPr>
        <w:t xml:space="preserve"> to explain </w:t>
      </w:r>
      <w:r w:rsidR="004828E9" w:rsidRPr="00F64F97">
        <w:rPr>
          <w:rFonts w:cstheme="minorHAnsi"/>
          <w:bCs/>
          <w:szCs w:val="24"/>
        </w:rPr>
        <w:t xml:space="preserve">many </w:t>
      </w:r>
      <w:r w:rsidR="007F437C" w:rsidRPr="00F64F97">
        <w:rPr>
          <w:rFonts w:cstheme="minorHAnsi"/>
          <w:bCs/>
          <w:szCs w:val="24"/>
        </w:rPr>
        <w:t xml:space="preserve">characteristic </w:t>
      </w:r>
      <w:r w:rsidR="006E7B23" w:rsidRPr="00F64F97">
        <w:rPr>
          <w:rFonts w:cstheme="minorHAnsi"/>
          <w:bCs/>
          <w:szCs w:val="24"/>
        </w:rPr>
        <w:t xml:space="preserve">features of circadian rhythms. </w:t>
      </w:r>
      <w:r w:rsidR="00DC481A" w:rsidRPr="00F64F97">
        <w:rPr>
          <w:rFonts w:cstheme="minorHAnsi"/>
          <w:bCs/>
          <w:szCs w:val="24"/>
        </w:rPr>
        <w:t xml:space="preserve">Recently, the </w:t>
      </w:r>
      <w:r w:rsidR="007F437C" w:rsidRPr="00F64F97">
        <w:rPr>
          <w:rFonts w:cstheme="minorHAnsi"/>
          <w:bCs/>
          <w:szCs w:val="24"/>
        </w:rPr>
        <w:t xml:space="preserve">core </w:t>
      </w:r>
      <w:r w:rsidR="00DC481A" w:rsidRPr="00F64F97">
        <w:rPr>
          <w:rFonts w:cstheme="minorHAnsi"/>
          <w:bCs/>
          <w:szCs w:val="24"/>
        </w:rPr>
        <w:t xml:space="preserve">negative feedback loop of Goodwin’s model </w:t>
      </w:r>
      <w:r w:rsidR="00DC481A" w:rsidRPr="00F64F97">
        <w:rPr>
          <w:rFonts w:cstheme="minorHAnsi"/>
          <w:bCs/>
          <w:szCs w:val="24"/>
        </w:rPr>
        <w:lastRenderedPageBreak/>
        <w:t>was extended with other feedback loops (as in Figure 1)</w:t>
      </w:r>
      <w:r w:rsidR="006E7B23" w:rsidRPr="00F64F97">
        <w:rPr>
          <w:rFonts w:cstheme="minorHAnsi"/>
          <w:bCs/>
          <w:szCs w:val="24"/>
        </w:rPr>
        <w:t xml:space="preserve"> </w:t>
      </w:r>
      <w:r w:rsidR="00DC481A" w:rsidRPr="00F64F97">
        <w:rPr>
          <w:rFonts w:cstheme="minorHAnsi"/>
          <w:bCs/>
          <w:szCs w:val="24"/>
        </w:rPr>
        <w:t>to create more comprehensive and realistic models of circadian rhythms</w:t>
      </w:r>
      <w:r w:rsidR="007F437C" w:rsidRPr="00F64F97">
        <w:rPr>
          <w:rFonts w:cstheme="minorHAnsi"/>
          <w:bCs/>
          <w:szCs w:val="24"/>
        </w:rPr>
        <w:t xml:space="preserve"> </w:t>
      </w:r>
      <w:r w:rsidR="00AC4D87"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(18-20)</w:t>
      </w:r>
      <w:r w:rsidR="00AC4D87" w:rsidRPr="00F64F97">
        <w:rPr>
          <w:rFonts w:cstheme="minorHAnsi"/>
          <w:bCs/>
          <w:szCs w:val="24"/>
        </w:rPr>
        <w:fldChar w:fldCharType="end"/>
      </w:r>
      <w:r w:rsidR="005A7F74" w:rsidRPr="00F64F97">
        <w:rPr>
          <w:rFonts w:cstheme="minorHAnsi"/>
          <w:bCs/>
          <w:szCs w:val="24"/>
        </w:rPr>
        <w:t>.</w:t>
      </w:r>
      <w:r w:rsidR="00DC481A" w:rsidRPr="00F64F97">
        <w:rPr>
          <w:rFonts w:cstheme="minorHAnsi"/>
          <w:bCs/>
          <w:szCs w:val="24"/>
        </w:rPr>
        <w:t xml:space="preserve"> One particularly interesting modification to Goodwin’s </w:t>
      </w:r>
      <w:r w:rsidR="007F437C" w:rsidRPr="00F64F97">
        <w:rPr>
          <w:rFonts w:cstheme="minorHAnsi"/>
          <w:bCs/>
          <w:szCs w:val="24"/>
        </w:rPr>
        <w:t xml:space="preserve">model </w:t>
      </w:r>
      <w:r w:rsidR="00DC481A" w:rsidRPr="00F64F97">
        <w:rPr>
          <w:rFonts w:cstheme="minorHAnsi"/>
          <w:bCs/>
          <w:szCs w:val="24"/>
        </w:rPr>
        <w:t>was made by Jae</w:t>
      </w:r>
      <w:r w:rsidR="00635717" w:rsidRPr="00F64F97">
        <w:rPr>
          <w:rFonts w:cstheme="minorHAnsi"/>
          <w:bCs/>
          <w:szCs w:val="24"/>
        </w:rPr>
        <w:t xml:space="preserve"> Kyoung</w:t>
      </w:r>
      <w:r w:rsidR="00DC481A" w:rsidRPr="00F64F97">
        <w:rPr>
          <w:rFonts w:cstheme="minorHAnsi"/>
          <w:bCs/>
          <w:szCs w:val="24"/>
        </w:rPr>
        <w:t xml:space="preserve"> Kim and Daniel Forger</w:t>
      </w:r>
      <w:r w:rsidR="005E3FBE" w:rsidRPr="00F64F97">
        <w:rPr>
          <w:rFonts w:cstheme="minorHAnsi"/>
          <w:bCs/>
          <w:szCs w:val="24"/>
        </w:rPr>
        <w:t xml:space="preserve"> </w:t>
      </w:r>
      <w:r w:rsidR="00AC4D87"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(19)</w:t>
      </w:r>
      <w:r w:rsidR="00AC4D87" w:rsidRPr="00F64F97">
        <w:rPr>
          <w:rFonts w:cstheme="minorHAnsi"/>
          <w:bCs/>
          <w:szCs w:val="24"/>
        </w:rPr>
        <w:fldChar w:fldCharType="end"/>
      </w:r>
      <w:r w:rsidR="00DC481A" w:rsidRPr="00F64F97">
        <w:rPr>
          <w:rFonts w:cstheme="minorHAnsi"/>
          <w:bCs/>
          <w:szCs w:val="24"/>
        </w:rPr>
        <w:t xml:space="preserve">, who replaced Goodwin’s </w:t>
      </w:r>
      <w:r w:rsidR="0009296C" w:rsidRPr="00F64F97">
        <w:rPr>
          <w:rFonts w:cstheme="minorHAnsi"/>
          <w:bCs/>
          <w:szCs w:val="24"/>
        </w:rPr>
        <w:t>view</w:t>
      </w:r>
      <w:r w:rsidR="004828E9" w:rsidRPr="00F64F97">
        <w:rPr>
          <w:rFonts w:cstheme="minorHAnsi"/>
          <w:bCs/>
          <w:szCs w:val="24"/>
        </w:rPr>
        <w:t xml:space="preserve">—of </w:t>
      </w:r>
      <w:r w:rsidR="0009296C" w:rsidRPr="00F64F97">
        <w:rPr>
          <w:rFonts w:cstheme="minorHAnsi"/>
          <w:bCs/>
          <w:szCs w:val="24"/>
        </w:rPr>
        <w:t>negative feedback by cooperative</w:t>
      </w:r>
      <w:r w:rsidR="00F41E79" w:rsidRPr="00F64F97">
        <w:rPr>
          <w:rFonts w:cstheme="minorHAnsi"/>
          <w:bCs/>
          <w:szCs w:val="24"/>
        </w:rPr>
        <w:t xml:space="preserve"> </w:t>
      </w:r>
      <w:r w:rsidR="0009296C" w:rsidRPr="00F64F97">
        <w:rPr>
          <w:rFonts w:cstheme="minorHAnsi"/>
          <w:bCs/>
          <w:szCs w:val="24"/>
        </w:rPr>
        <w:t>binding of a</w:t>
      </w:r>
      <w:r w:rsidR="007F437C" w:rsidRPr="00F64F97">
        <w:rPr>
          <w:rFonts w:cstheme="minorHAnsi"/>
          <w:bCs/>
          <w:szCs w:val="24"/>
        </w:rPr>
        <w:t xml:space="preserve"> generic</w:t>
      </w:r>
      <w:r w:rsidR="0009296C" w:rsidRPr="00F64F97">
        <w:rPr>
          <w:rFonts w:cstheme="minorHAnsi"/>
          <w:bCs/>
          <w:szCs w:val="24"/>
        </w:rPr>
        <w:t xml:space="preserve"> ‘repressor’ to a gene promoter</w:t>
      </w:r>
      <w:r w:rsidR="004828E9" w:rsidRPr="00F64F97">
        <w:rPr>
          <w:rFonts w:cstheme="minorHAnsi"/>
          <w:bCs/>
          <w:szCs w:val="24"/>
        </w:rPr>
        <w:t xml:space="preserve">—with </w:t>
      </w:r>
      <w:r w:rsidR="0009296C" w:rsidRPr="00F64F97">
        <w:rPr>
          <w:rFonts w:cstheme="minorHAnsi"/>
          <w:bCs/>
          <w:szCs w:val="24"/>
        </w:rPr>
        <w:t xml:space="preserve">their own model of stoichiometric binding of </w:t>
      </w:r>
      <w:r w:rsidR="007F437C" w:rsidRPr="00F64F97">
        <w:rPr>
          <w:rFonts w:cstheme="minorHAnsi"/>
          <w:bCs/>
          <w:szCs w:val="24"/>
        </w:rPr>
        <w:t>PER:CRY</w:t>
      </w:r>
      <w:r w:rsidR="00691ED8" w:rsidRPr="00F64F97">
        <w:rPr>
          <w:rFonts w:cstheme="minorHAnsi"/>
          <w:bCs/>
          <w:szCs w:val="24"/>
        </w:rPr>
        <w:t xml:space="preserve">, </w:t>
      </w:r>
      <w:r w:rsidR="0009296C" w:rsidRPr="00F64F97">
        <w:rPr>
          <w:rFonts w:cstheme="minorHAnsi"/>
          <w:bCs/>
          <w:szCs w:val="24"/>
        </w:rPr>
        <w:t>a repressor</w:t>
      </w:r>
      <w:r w:rsidR="00691ED8" w:rsidRPr="00F64F97">
        <w:rPr>
          <w:rFonts w:cstheme="minorHAnsi"/>
          <w:bCs/>
          <w:szCs w:val="24"/>
        </w:rPr>
        <w:t>,</w:t>
      </w:r>
      <w:r w:rsidR="0009296C" w:rsidRPr="00F64F97">
        <w:rPr>
          <w:rFonts w:cstheme="minorHAnsi"/>
          <w:bCs/>
          <w:szCs w:val="24"/>
        </w:rPr>
        <w:t xml:space="preserve"> to</w:t>
      </w:r>
      <w:r w:rsidR="007F437C" w:rsidRPr="00F64F97">
        <w:rPr>
          <w:rFonts w:cstheme="minorHAnsi"/>
          <w:bCs/>
          <w:szCs w:val="24"/>
        </w:rPr>
        <w:t xml:space="preserve"> BMAL:CLOCK</w:t>
      </w:r>
      <w:r w:rsidR="00691ED8" w:rsidRPr="00F64F97">
        <w:rPr>
          <w:rFonts w:cstheme="minorHAnsi"/>
          <w:bCs/>
          <w:szCs w:val="24"/>
        </w:rPr>
        <w:t>,</w:t>
      </w:r>
      <w:r w:rsidR="0009296C" w:rsidRPr="00F64F97">
        <w:rPr>
          <w:rFonts w:cstheme="minorHAnsi"/>
          <w:bCs/>
          <w:szCs w:val="24"/>
        </w:rPr>
        <w:t xml:space="preserve"> an activator of gene expression.</w:t>
      </w:r>
      <w:r w:rsidR="00BA03ED" w:rsidRPr="00F64F97">
        <w:rPr>
          <w:rFonts w:cstheme="minorHAnsi"/>
          <w:bCs/>
          <w:szCs w:val="24"/>
        </w:rPr>
        <w:t xml:space="preserve"> Some characteristic features of the two models </w:t>
      </w:r>
      <w:r w:rsidR="004828E9" w:rsidRPr="00F64F97">
        <w:rPr>
          <w:rFonts w:cstheme="minorHAnsi"/>
          <w:bCs/>
          <w:szCs w:val="24"/>
        </w:rPr>
        <w:t xml:space="preserve">have been </w:t>
      </w:r>
      <w:r w:rsidR="00BA03ED" w:rsidRPr="00F64F97">
        <w:rPr>
          <w:rFonts w:cstheme="minorHAnsi"/>
          <w:bCs/>
          <w:szCs w:val="24"/>
        </w:rPr>
        <w:t xml:space="preserve">compared in </w:t>
      </w:r>
      <w:r w:rsidR="00616F8A"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616F8A" w:rsidRPr="00F64F97">
        <w:rPr>
          <w:rFonts w:cstheme="minorHAnsi"/>
          <w:bCs/>
          <w:szCs w:val="24"/>
        </w:rPr>
      </w:r>
      <w:r w:rsidR="00616F8A" w:rsidRPr="00F64F97">
        <w:rPr>
          <w:rFonts w:cstheme="minorHAnsi"/>
          <w:bCs/>
          <w:szCs w:val="24"/>
        </w:rPr>
        <w:fldChar w:fldCharType="separate"/>
      </w:r>
      <w:r w:rsidR="00293723" w:rsidRPr="00F64F97">
        <w:rPr>
          <w:rFonts w:cstheme="minorHAnsi"/>
          <w:bCs/>
          <w:noProof/>
          <w:szCs w:val="24"/>
        </w:rPr>
        <w:t>(21, 22)</w:t>
      </w:r>
      <w:r w:rsidR="00616F8A" w:rsidRPr="00F64F97">
        <w:rPr>
          <w:rFonts w:cstheme="minorHAnsi"/>
          <w:bCs/>
          <w:szCs w:val="24"/>
        </w:rPr>
        <w:fldChar w:fldCharType="end"/>
      </w:r>
      <w:r w:rsidR="00BA03ED" w:rsidRPr="00F64F97">
        <w:rPr>
          <w:rFonts w:cstheme="minorHAnsi"/>
          <w:bCs/>
          <w:szCs w:val="24"/>
        </w:rPr>
        <w:t>.</w:t>
      </w:r>
      <w:r w:rsidR="00DC481A" w:rsidRPr="00F64F97">
        <w:rPr>
          <w:rFonts w:cstheme="minorHAnsi"/>
          <w:bCs/>
          <w:szCs w:val="24"/>
        </w:rPr>
        <w:t xml:space="preserve"> While</w:t>
      </w:r>
      <w:r w:rsidR="0009296C" w:rsidRPr="00F64F97">
        <w:rPr>
          <w:rFonts w:cstheme="minorHAnsi"/>
          <w:bCs/>
          <w:szCs w:val="24"/>
        </w:rPr>
        <w:t xml:space="preserve"> all of</w:t>
      </w:r>
      <w:r w:rsidR="00DC481A" w:rsidRPr="00F64F97">
        <w:rPr>
          <w:rFonts w:cstheme="minorHAnsi"/>
          <w:bCs/>
          <w:szCs w:val="24"/>
        </w:rPr>
        <w:t xml:space="preserve"> these models have much to commend, they suffer from some technical problems (parameter ‘fragilities’) that limit their appeal. </w:t>
      </w:r>
    </w:p>
    <w:p w14:paraId="1223CA9B" w14:textId="11CE394A" w:rsidR="00CF6DBB" w:rsidRPr="00F64F97" w:rsidRDefault="002174D7" w:rsidP="00626F7A">
      <w:pPr>
        <w:spacing w:after="120"/>
        <w:jc w:val="both"/>
        <w:rPr>
          <w:rFonts w:cstheme="minorHAnsi"/>
          <w:bCs/>
          <w:szCs w:val="24"/>
        </w:rPr>
      </w:pPr>
      <w:r w:rsidRPr="00F64F97">
        <w:rPr>
          <w:rFonts w:cstheme="minorHAnsi"/>
          <w:bCs/>
          <w:szCs w:val="24"/>
        </w:rPr>
        <w:t>In his model of periodic enzyme synthesis, Goodwin assumed that the end</w:t>
      </w:r>
      <w:r w:rsidR="00D903C2" w:rsidRPr="00F64F97">
        <w:rPr>
          <w:rFonts w:cstheme="minorHAnsi"/>
          <w:bCs/>
          <w:szCs w:val="24"/>
        </w:rPr>
        <w:t>-</w:t>
      </w:r>
      <w:r w:rsidRPr="00F64F97">
        <w:rPr>
          <w:rFonts w:cstheme="minorHAnsi"/>
          <w:bCs/>
          <w:szCs w:val="24"/>
        </w:rPr>
        <w:t>product of a metabolic pathway functioned as an inhibitor of expression of the gene encoding the first enzyme in the pathway.</w:t>
      </w:r>
      <w:r w:rsidR="00CF6DBB" w:rsidRPr="00F64F97">
        <w:rPr>
          <w:rFonts w:cstheme="minorHAnsi"/>
          <w:bCs/>
          <w:szCs w:val="24"/>
        </w:rPr>
        <w:t xml:space="preserve"> The inhibition was carried out by </w:t>
      </w:r>
      <w:r w:rsidR="00CF6DBB" w:rsidRPr="00F64F97">
        <w:rPr>
          <w:rFonts w:ascii="Cambria" w:hAnsi="Cambria" w:cstheme="minorHAnsi"/>
          <w:bCs/>
          <w:i/>
          <w:szCs w:val="24"/>
        </w:rPr>
        <w:t>p</w:t>
      </w:r>
      <w:r w:rsidR="00CF6DBB" w:rsidRPr="00F64F97">
        <w:rPr>
          <w:rFonts w:cstheme="minorHAnsi"/>
          <w:bCs/>
          <w:szCs w:val="24"/>
        </w:rPr>
        <w:t xml:space="preserve"> molecules of end</w:t>
      </w:r>
      <w:r w:rsidR="00D903C2" w:rsidRPr="00F64F97">
        <w:rPr>
          <w:rFonts w:cstheme="minorHAnsi"/>
          <w:bCs/>
          <w:szCs w:val="24"/>
        </w:rPr>
        <w:t>-</w:t>
      </w:r>
      <w:r w:rsidR="00CF6DBB" w:rsidRPr="00F64F97">
        <w:rPr>
          <w:rFonts w:cstheme="minorHAnsi"/>
          <w:bCs/>
          <w:szCs w:val="24"/>
        </w:rPr>
        <w:t>product binding cooperatively to the transcription factor for the gene. In this scenario t</w:t>
      </w:r>
      <w:r w:rsidRPr="00F64F97">
        <w:rPr>
          <w:rFonts w:cstheme="minorHAnsi"/>
          <w:bCs/>
          <w:szCs w:val="24"/>
        </w:rPr>
        <w:t xml:space="preserve">he rate of transcription </w:t>
      </w:r>
      <w:r w:rsidR="00CF6DBB" w:rsidRPr="00F64F97">
        <w:rPr>
          <w:rFonts w:cstheme="minorHAnsi"/>
          <w:bCs/>
          <w:szCs w:val="24"/>
        </w:rPr>
        <w:t>is given by</w:t>
      </w:r>
      <w:r w:rsidRPr="00F64F97">
        <w:rPr>
          <w:rFonts w:cstheme="minorHAnsi"/>
          <w:bCs/>
          <w:szCs w:val="24"/>
        </w:rPr>
        <w:t xml:space="preserve"> a Hill function, </w:t>
      </w:r>
      <m:oMath>
        <m:f>
          <m:fPr>
            <m:ctrlPr>
              <w:rPr>
                <w:rFonts w:ascii="Cambria Math" w:hAnsi="Cambria Math" w:cstheme="minorHAnsi"/>
                <w:bCs/>
                <w:i/>
                <w:szCs w:val="24"/>
              </w:rPr>
            </m:ctrlPr>
          </m:fPr>
          <m:num>
            <m:sSub>
              <m:sSubPr>
                <m:ctrlPr>
                  <w:rPr>
                    <w:rFonts w:ascii="Cambria Math" w:hAnsi="Cambria Math" w:cstheme="minorHAnsi"/>
                    <w:bCs/>
                    <w:i/>
                    <w:szCs w:val="24"/>
                  </w:rPr>
                </m:ctrlPr>
              </m:sSubPr>
              <m:e>
                <m:r>
                  <w:rPr>
                    <w:rFonts w:ascii="Cambria Math" w:hAnsi="Cambria Math" w:cstheme="minorHAnsi"/>
                    <w:szCs w:val="24"/>
                  </w:rPr>
                  <m:t>α</m:t>
                </m:r>
              </m:e>
              <m:sub>
                <m:r>
                  <m:rPr>
                    <m:nor/>
                  </m:rPr>
                  <w:rPr>
                    <w:rFonts w:ascii="Cambria Math" w:hAnsi="Cambria Math" w:cstheme="minorHAnsi"/>
                    <w:bCs/>
                    <w:szCs w:val="24"/>
                  </w:rPr>
                  <m:t>1</m:t>
                </m:r>
              </m:sub>
            </m:sSub>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bCs/>
                    <w:i/>
                    <w:szCs w:val="24"/>
                  </w:rPr>
                </m:ctrlPr>
              </m:sSupPr>
              <m:e>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+Z</m:t>
                </m:r>
              </m:e>
              <m:sup>
                <m:r>
                  <w:rPr>
                    <w:rFonts w:ascii="Cambria Math" w:hAnsi="Cambria Math" w:cstheme="minorHAnsi"/>
                    <w:szCs w:val="24"/>
                  </w:rPr>
                  <m:t>p</m:t>
                </m:r>
              </m:sup>
            </m:sSup>
          </m:den>
        </m:f>
      </m:oMath>
      <w:r w:rsidR="00AD5A7D" w:rsidRPr="00F64F97">
        <w:rPr>
          <w:rFonts w:cstheme="minorHAnsi"/>
          <w:bCs/>
          <w:szCs w:val="24"/>
        </w:rPr>
        <w:t xml:space="preserve">, where </w:t>
      </w:r>
      <w:r w:rsidR="00AD5A7D" w:rsidRPr="00F64F97">
        <w:rPr>
          <w:rFonts w:ascii="Cambria" w:hAnsi="Cambria" w:cstheme="minorHAnsi"/>
          <w:bCs/>
          <w:i/>
          <w:szCs w:val="24"/>
        </w:rPr>
        <w:t>Z</w:t>
      </w:r>
      <w:r w:rsidR="00AD5A7D" w:rsidRPr="00F64F97">
        <w:rPr>
          <w:rFonts w:cstheme="minorHAnsi"/>
          <w:bCs/>
          <w:szCs w:val="24"/>
        </w:rPr>
        <w:t xml:space="preserve"> = concentration of end</w:t>
      </w:r>
      <w:r w:rsidR="00D903C2" w:rsidRPr="00F64F97">
        <w:rPr>
          <w:rFonts w:cstheme="minorHAnsi"/>
          <w:bCs/>
          <w:szCs w:val="24"/>
        </w:rPr>
        <w:t>-</w:t>
      </w:r>
      <w:r w:rsidR="00AD5A7D" w:rsidRPr="00F64F97">
        <w:rPr>
          <w:rFonts w:cstheme="minorHAnsi"/>
          <w:bCs/>
          <w:szCs w:val="24"/>
        </w:rPr>
        <w:t xml:space="preserve">product, </w:t>
      </w:r>
      <w:r w:rsidR="00AD5A7D" w:rsidRPr="00F64F97">
        <w:rPr>
          <w:rFonts w:ascii="Cambria" w:hAnsi="Cambria" w:cstheme="minorHAnsi"/>
          <w:bCs/>
          <w:i/>
          <w:szCs w:val="24"/>
        </w:rPr>
        <w:t>α</w:t>
      </w:r>
      <w:r w:rsidR="00AD5A7D" w:rsidRPr="00F64F97">
        <w:rPr>
          <w:rFonts w:ascii="Cambria" w:hAnsi="Cambria" w:cstheme="minorHAnsi"/>
          <w:bCs/>
          <w:szCs w:val="24"/>
          <w:vertAlign w:val="subscript"/>
        </w:rPr>
        <w:t>1</w:t>
      </w:r>
      <w:r w:rsidR="00AD5A7D" w:rsidRPr="00F64F97">
        <w:rPr>
          <w:rFonts w:cstheme="minorHAnsi"/>
          <w:bCs/>
          <w:szCs w:val="24"/>
        </w:rPr>
        <w:t xml:space="preserve"> = maximum rate of transcription,</w:t>
      </w:r>
      <w:r w:rsidR="00285DC2">
        <w:rPr>
          <w:rFonts w:cstheme="minorHAnsi"/>
          <w:bCs/>
          <w:szCs w:val="24"/>
        </w:rPr>
        <w:t xml:space="preserve"> and</w:t>
      </w:r>
      <w:r w:rsidR="00AD5A7D" w:rsidRPr="00F64F97">
        <w:rPr>
          <w:rFonts w:cstheme="minorHAnsi"/>
          <w:bCs/>
          <w:szCs w:val="24"/>
        </w:rPr>
        <w:t xml:space="preserve"> </w:t>
      </w:r>
      <w:r w:rsidR="00AD5A7D" w:rsidRPr="00F64F97">
        <w:rPr>
          <w:rFonts w:ascii="Cambria" w:hAnsi="Cambria" w:cstheme="minorHAnsi"/>
          <w:bCs/>
          <w:i/>
          <w:szCs w:val="24"/>
        </w:rPr>
        <w:t>K</w:t>
      </w:r>
      <w:r w:rsidR="00AD5A7D" w:rsidRPr="00F64F97">
        <w:rPr>
          <w:rFonts w:cstheme="minorHAnsi"/>
          <w:bCs/>
          <w:szCs w:val="24"/>
        </w:rPr>
        <w:t xml:space="preserve"> = end</w:t>
      </w:r>
      <w:r w:rsidR="00D903C2" w:rsidRPr="00F64F97">
        <w:rPr>
          <w:rFonts w:cstheme="minorHAnsi"/>
          <w:bCs/>
          <w:szCs w:val="24"/>
        </w:rPr>
        <w:t>-</w:t>
      </w:r>
      <w:r w:rsidR="00AD5A7D" w:rsidRPr="00F64F97">
        <w:rPr>
          <w:rFonts w:cstheme="minorHAnsi"/>
          <w:bCs/>
          <w:szCs w:val="24"/>
        </w:rPr>
        <w:t>product concentration at hal</w:t>
      </w:r>
      <w:r w:rsidR="00285DC2">
        <w:rPr>
          <w:rFonts w:cstheme="minorHAnsi"/>
          <w:bCs/>
          <w:szCs w:val="24"/>
        </w:rPr>
        <w:t>f-maximal rate of transcription</w:t>
      </w:r>
      <w:r w:rsidR="00AD5A7D" w:rsidRPr="00F64F97">
        <w:rPr>
          <w:rFonts w:cstheme="minorHAnsi"/>
          <w:bCs/>
          <w:szCs w:val="24"/>
        </w:rPr>
        <w:t xml:space="preserve">. </w:t>
      </w:r>
      <w:r w:rsidR="00252012" w:rsidRPr="00F64F97">
        <w:rPr>
          <w:rFonts w:cstheme="minorHAnsi"/>
          <w:bCs/>
          <w:szCs w:val="24"/>
        </w:rPr>
        <w:t>In the Supplementary Material</w:t>
      </w:r>
      <w:r w:rsidR="00D710D7" w:rsidRPr="00F64F97">
        <w:rPr>
          <w:rFonts w:cstheme="minorHAnsi"/>
          <w:bCs/>
          <w:szCs w:val="24"/>
        </w:rPr>
        <w:t>s</w:t>
      </w:r>
      <w:r w:rsidR="00252012" w:rsidRPr="00F64F97">
        <w:rPr>
          <w:rFonts w:cstheme="minorHAnsi"/>
          <w:bCs/>
          <w:szCs w:val="24"/>
        </w:rPr>
        <w:t xml:space="preserve">, we </w:t>
      </w:r>
      <w:r w:rsidR="00AD5A7D" w:rsidRPr="00F64F97">
        <w:rPr>
          <w:rFonts w:cstheme="minorHAnsi"/>
          <w:bCs/>
          <w:szCs w:val="24"/>
        </w:rPr>
        <w:t>define</w:t>
      </w:r>
      <w:r w:rsidR="00252012" w:rsidRPr="00F64F97">
        <w:rPr>
          <w:rFonts w:cstheme="minorHAnsi"/>
          <w:bCs/>
          <w:szCs w:val="24"/>
        </w:rPr>
        <w:t xml:space="preserve"> Goodwin’s model</w:t>
      </w:r>
      <w:r w:rsidR="00AD5A7D" w:rsidRPr="00F64F97">
        <w:rPr>
          <w:rFonts w:cstheme="minorHAnsi"/>
          <w:bCs/>
          <w:szCs w:val="24"/>
        </w:rPr>
        <w:t xml:space="preserve"> precisely</w:t>
      </w:r>
      <w:r w:rsidR="00252012" w:rsidRPr="00F64F97">
        <w:rPr>
          <w:rFonts w:cstheme="minorHAnsi"/>
          <w:bCs/>
          <w:szCs w:val="24"/>
        </w:rPr>
        <w:t>,</w:t>
      </w:r>
      <w:r w:rsidR="00AD5A7D" w:rsidRPr="00F64F97">
        <w:rPr>
          <w:rFonts w:cstheme="minorHAnsi"/>
          <w:bCs/>
          <w:szCs w:val="24"/>
        </w:rPr>
        <w:t xml:space="preserve"> discuss its basic problem (</w:t>
      </w:r>
      <w:r w:rsidR="00CF6DBB" w:rsidRPr="00F64F97">
        <w:rPr>
          <w:rFonts w:cstheme="minorHAnsi"/>
          <w:bCs/>
          <w:szCs w:val="24"/>
        </w:rPr>
        <w:t xml:space="preserve">for the model to oscillate, </w:t>
      </w:r>
      <w:r w:rsidR="00CF6DBB" w:rsidRPr="00F64F97">
        <w:rPr>
          <w:rFonts w:ascii="Cambria" w:hAnsi="Cambria" w:cstheme="minorHAnsi"/>
          <w:bCs/>
          <w:i/>
          <w:szCs w:val="24"/>
        </w:rPr>
        <w:t>p</w:t>
      </w:r>
      <w:r w:rsidR="00CF6DBB" w:rsidRPr="00F64F97">
        <w:rPr>
          <w:rFonts w:cstheme="minorHAnsi"/>
          <w:bCs/>
          <w:szCs w:val="24"/>
        </w:rPr>
        <w:t xml:space="preserve"> must be </w:t>
      </w:r>
      <w:r w:rsidR="00A20F48">
        <w:rPr>
          <w:rFonts w:cstheme="minorHAnsi"/>
          <w:bCs/>
          <w:szCs w:val="24"/>
        </w:rPr>
        <w:t>greater than</w:t>
      </w:r>
      <w:r w:rsidR="00CF6DBB" w:rsidRPr="00F64F97">
        <w:rPr>
          <w:rFonts w:cstheme="minorHAnsi"/>
          <w:bCs/>
          <w:szCs w:val="24"/>
        </w:rPr>
        <w:t xml:space="preserve"> 8, which is unreasonable),</w:t>
      </w:r>
      <w:r w:rsidR="00252012" w:rsidRPr="00F64F97">
        <w:rPr>
          <w:rFonts w:cstheme="minorHAnsi"/>
          <w:bCs/>
          <w:szCs w:val="24"/>
        </w:rPr>
        <w:t xml:space="preserve"> and</w:t>
      </w:r>
      <w:r w:rsidR="00CF6DBB" w:rsidRPr="00F64F97">
        <w:rPr>
          <w:rFonts w:cstheme="minorHAnsi"/>
          <w:bCs/>
          <w:szCs w:val="24"/>
        </w:rPr>
        <w:t xml:space="preserve"> we describe two changes to Goodwin’s model that permit oscillations for smaller values of </w:t>
      </w:r>
      <w:r w:rsidR="00CF6DBB" w:rsidRPr="00F64F97">
        <w:rPr>
          <w:rFonts w:ascii="Cambria" w:hAnsi="Cambria" w:cstheme="minorHAnsi"/>
          <w:bCs/>
          <w:i/>
          <w:szCs w:val="24"/>
        </w:rPr>
        <w:t>p</w:t>
      </w:r>
      <w:r w:rsidR="00CF6DBB" w:rsidRPr="00F64F97">
        <w:rPr>
          <w:rFonts w:cstheme="minorHAnsi"/>
          <w:bCs/>
          <w:szCs w:val="24"/>
        </w:rPr>
        <w:t>.</w:t>
      </w:r>
      <w:r w:rsidR="00252012" w:rsidRPr="00F64F97">
        <w:rPr>
          <w:rFonts w:cstheme="minorHAnsi"/>
          <w:bCs/>
          <w:szCs w:val="24"/>
        </w:rPr>
        <w:t xml:space="preserve"> </w:t>
      </w:r>
    </w:p>
    <w:p w14:paraId="695814AE" w14:textId="699C2299" w:rsidR="00093838" w:rsidRPr="00F64F97" w:rsidRDefault="00DC481A" w:rsidP="00626F7A">
      <w:pPr>
        <w:spacing w:after="120"/>
        <w:jc w:val="both"/>
        <w:rPr>
          <w:rFonts w:cstheme="minorHAnsi"/>
          <w:bCs/>
          <w:szCs w:val="24"/>
        </w:rPr>
      </w:pPr>
      <w:r w:rsidRPr="00F64F97">
        <w:rPr>
          <w:rFonts w:cstheme="minorHAnsi"/>
          <w:bCs/>
          <w:szCs w:val="24"/>
        </w:rPr>
        <w:t>In the following section, we</w:t>
      </w:r>
      <w:r w:rsidR="00252012" w:rsidRPr="00F64F97">
        <w:rPr>
          <w:rFonts w:cstheme="minorHAnsi"/>
          <w:bCs/>
          <w:szCs w:val="24"/>
        </w:rPr>
        <w:t xml:space="preserve"> describe the Kim-Forger model and its basic problem</w:t>
      </w:r>
      <w:r w:rsidR="00F64F97">
        <w:rPr>
          <w:rFonts w:cstheme="minorHAnsi"/>
          <w:bCs/>
          <w:szCs w:val="24"/>
        </w:rPr>
        <w:t>s</w:t>
      </w:r>
      <w:r w:rsidR="0086003B" w:rsidRPr="00F64F97">
        <w:rPr>
          <w:rFonts w:cstheme="minorHAnsi"/>
          <w:bCs/>
          <w:szCs w:val="24"/>
        </w:rPr>
        <w:t>,</w:t>
      </w:r>
      <w:r w:rsidRPr="00F64F97">
        <w:rPr>
          <w:rFonts w:cstheme="minorHAnsi"/>
          <w:bCs/>
          <w:szCs w:val="24"/>
        </w:rPr>
        <w:t xml:space="preserve"> in order to frame our proposals for more robust and realistic mathematical models of circadian clocks</w:t>
      </w:r>
      <w:r w:rsidR="0009296C" w:rsidRPr="00F64F97">
        <w:rPr>
          <w:rFonts w:cstheme="minorHAnsi"/>
          <w:bCs/>
          <w:szCs w:val="24"/>
        </w:rPr>
        <w:t>. Then, in the ‘Results and Discussion’ section, we present our results in detail.</w:t>
      </w:r>
      <w:r w:rsidR="00AB36E6" w:rsidRPr="00F64F97">
        <w:rPr>
          <w:rFonts w:cstheme="minorHAnsi"/>
          <w:bCs/>
          <w:szCs w:val="24"/>
        </w:rPr>
        <w:br w:type="page"/>
      </w:r>
    </w:p>
    <w:p w14:paraId="37D52F3B" w14:textId="066653C5" w:rsidR="00A41BA8" w:rsidRPr="00F64F97" w:rsidRDefault="00A41BA8" w:rsidP="00626F7A">
      <w:pPr>
        <w:spacing w:after="120"/>
        <w:jc w:val="both"/>
        <w:rPr>
          <w:rFonts w:cstheme="minorHAnsi"/>
          <w:b/>
          <w:szCs w:val="24"/>
        </w:rPr>
      </w:pPr>
      <w:r w:rsidRPr="00F64F97">
        <w:rPr>
          <w:rFonts w:cstheme="minorHAnsi"/>
          <w:b/>
          <w:szCs w:val="24"/>
        </w:rPr>
        <w:lastRenderedPageBreak/>
        <w:t>Kim &amp; Forger</w:t>
      </w:r>
      <w:r w:rsidR="005345BE" w:rsidRPr="00F64F97">
        <w:rPr>
          <w:rFonts w:cstheme="minorHAnsi"/>
          <w:b/>
          <w:szCs w:val="24"/>
        </w:rPr>
        <w:t>’s M</w:t>
      </w:r>
      <w:r w:rsidRPr="00F64F97">
        <w:rPr>
          <w:rFonts w:cstheme="minorHAnsi"/>
          <w:b/>
          <w:szCs w:val="24"/>
        </w:rPr>
        <w:t>odel</w:t>
      </w:r>
    </w:p>
    <w:p w14:paraId="2C869756" w14:textId="1D67BA9C" w:rsidR="007572C0" w:rsidRPr="00F64F97" w:rsidRDefault="001F56F9" w:rsidP="00626F7A">
      <w:pPr>
        <w:spacing w:after="120"/>
        <w:jc w:val="both"/>
        <w:rPr>
          <w:rFonts w:cstheme="minorHAnsi"/>
          <w:szCs w:val="24"/>
        </w:rPr>
      </w:pPr>
      <w:r w:rsidRPr="00F64F97">
        <w:rPr>
          <w:rFonts w:cstheme="minorHAnsi"/>
          <w:szCs w:val="24"/>
        </w:rPr>
        <w:t xml:space="preserve">In 2012, Kim and Forger </w:t>
      </w:r>
      <w:r w:rsidR="00AC4D87"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(19)</w:t>
      </w:r>
      <w:r w:rsidR="00AC4D87" w:rsidRPr="00F64F97">
        <w:rPr>
          <w:rFonts w:cstheme="minorHAnsi"/>
          <w:szCs w:val="24"/>
        </w:rPr>
        <w:fldChar w:fldCharType="end"/>
      </w:r>
      <w:r w:rsidR="00674625" w:rsidRPr="00F64F97">
        <w:rPr>
          <w:rFonts w:cstheme="minorHAnsi"/>
          <w:szCs w:val="24"/>
        </w:rPr>
        <w:t xml:space="preserve"> </w:t>
      </w:r>
      <w:r w:rsidRPr="00F64F97">
        <w:rPr>
          <w:rFonts w:cstheme="minorHAnsi"/>
          <w:szCs w:val="24"/>
        </w:rPr>
        <w:t>presented a</w:t>
      </w:r>
      <w:r w:rsidR="003E6D37" w:rsidRPr="00F64F97">
        <w:rPr>
          <w:rFonts w:cstheme="minorHAnsi"/>
          <w:szCs w:val="24"/>
        </w:rPr>
        <w:t xml:space="preserve"> </w:t>
      </w:r>
      <w:r w:rsidRPr="00F64F97">
        <w:rPr>
          <w:rFonts w:cstheme="minorHAnsi"/>
          <w:szCs w:val="24"/>
        </w:rPr>
        <w:t xml:space="preserve">model </w:t>
      </w:r>
      <w:r w:rsidR="003E6D37" w:rsidRPr="00F64F97">
        <w:rPr>
          <w:rFonts w:cstheme="minorHAnsi"/>
          <w:szCs w:val="24"/>
        </w:rPr>
        <w:t>of the negative feedback loop</w:t>
      </w:r>
      <w:r w:rsidRPr="00F64F97">
        <w:rPr>
          <w:rFonts w:cstheme="minorHAnsi"/>
          <w:szCs w:val="24"/>
        </w:rPr>
        <w:t xml:space="preserve"> controlling mammalian circadian rhythms</w:t>
      </w:r>
      <w:r w:rsidR="0038499E" w:rsidRPr="00F64F97">
        <w:rPr>
          <w:rFonts w:cstheme="minorHAnsi"/>
          <w:szCs w:val="24"/>
        </w:rPr>
        <w:t xml:space="preserve"> </w:t>
      </w:r>
      <w:r w:rsidR="004179D8" w:rsidRPr="00F64F97">
        <w:rPr>
          <w:rFonts w:cstheme="minorHAnsi"/>
          <w:szCs w:val="24"/>
        </w:rPr>
        <w:t>(</w:t>
      </w:r>
      <w:r w:rsidR="005345BE" w:rsidRPr="00FF66F4">
        <w:rPr>
          <w:rFonts w:cstheme="minorHAnsi"/>
          <w:szCs w:val="24"/>
          <w:highlight w:val="yellow"/>
        </w:rPr>
        <w:t>Figure 2a</w:t>
      </w:r>
      <w:r w:rsidR="004179D8" w:rsidRPr="00F64F97">
        <w:rPr>
          <w:rFonts w:cstheme="minorHAnsi"/>
          <w:szCs w:val="24"/>
        </w:rPr>
        <w:t>)</w:t>
      </w:r>
      <w:r w:rsidR="00AE176F" w:rsidRPr="00F64F97">
        <w:rPr>
          <w:rFonts w:cstheme="minorHAnsi"/>
          <w:szCs w:val="24"/>
        </w:rPr>
        <w:t xml:space="preserve">. </w:t>
      </w:r>
      <w:r w:rsidR="00185009" w:rsidRPr="00F64F97">
        <w:rPr>
          <w:rFonts w:cstheme="minorHAnsi"/>
          <w:szCs w:val="24"/>
        </w:rPr>
        <w:t>T</w:t>
      </w:r>
      <w:r w:rsidR="00AE176F" w:rsidRPr="00F64F97">
        <w:rPr>
          <w:rFonts w:cstheme="minorHAnsi"/>
          <w:szCs w:val="24"/>
        </w:rPr>
        <w:t>he Kim-Forger (KF) ODEs are:</w:t>
      </w:r>
      <w:r w:rsidR="007572C0" w:rsidRPr="00F64F97">
        <w:rPr>
          <w:rFonts w:cstheme="minorHAnsi"/>
          <w:szCs w:val="24"/>
        </w:rPr>
        <w:t xml:space="preserve"> </w:t>
      </w:r>
    </w:p>
    <w:p w14:paraId="73D532F1" w14:textId="0F6498D2" w:rsidR="007572C0" w:rsidRPr="00F64F97" w:rsidRDefault="007572C0" w:rsidP="00626F7A">
      <w:pPr>
        <w:spacing w:after="120"/>
        <w:rPr>
          <w:rFonts w:cstheme="minorHAnsi"/>
          <w:szCs w:val="24"/>
          <w:u w:val="single"/>
        </w:rPr>
      </w:pPr>
      <w:r w:rsidRPr="00F64F97">
        <w:rPr>
          <w:rFonts w:cstheme="minorHAnsi"/>
          <w:szCs w:val="24"/>
          <w:u w:val="single"/>
        </w:rPr>
        <w:t>Kim-Forger SNF Model</w:t>
      </w:r>
      <w:r w:rsidR="002E4737" w:rsidRPr="00F64F97">
        <w:rPr>
          <w:rFonts w:cstheme="minorHAns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0"/>
        <w:gridCol w:w="4234"/>
        <w:gridCol w:w="1076"/>
      </w:tblGrid>
      <w:tr w:rsidR="00185009" w:rsidRPr="00F64F97" w14:paraId="7AFB39F1" w14:textId="77777777" w:rsidTr="00626F7A">
        <w:tc>
          <w:tcPr>
            <w:tcW w:w="2163" w:type="pct"/>
            <w:vAlign w:val="center"/>
          </w:tcPr>
          <w:p w14:paraId="72AA8E71" w14:textId="65C14F6F" w:rsidR="00185009" w:rsidRPr="00F64F97" w:rsidRDefault="00276BDB" w:rsidP="00626F7A">
            <w:pPr>
              <w:spacing w:after="120"/>
              <w:rPr>
                <w:szCs w:val="24"/>
              </w:rPr>
            </w:pPr>
            <m:oMathPara>
              <m:oMath>
                <m:f>
                  <m:fPr>
                    <m:ctrlPr>
                      <w:rPr>
                        <w:rFonts w:ascii="Cambria Math" w:hAnsi="Cambria Math" w:cs="Times New Roman"/>
                        <w:i/>
                        <w:szCs w:val="24"/>
                      </w:rPr>
                    </m:ctrlPr>
                  </m:fPr>
                  <m:num>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M</m:t>
                        </m:r>
                      </m:e>
                    </m:acc>
                  </m:num>
                  <m:den>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t</m:t>
                        </m:r>
                      </m:e>
                    </m:acc>
                  </m:den>
                </m:f>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1</m:t>
                    </m:r>
                  </m:sub>
                </m:sSub>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A</m:t>
                            </m:r>
                          </m:e>
                        </m:acc>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den>
                </m:f>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m:t>
                    </m:r>
                  </m:sub>
                </m:sSub>
                <m:acc>
                  <m:accPr>
                    <m:ctrlPr>
                      <w:rPr>
                        <w:rFonts w:ascii="Cambria Math" w:hAnsi="Cambria Math" w:cs="Times New Roman"/>
                        <w:i/>
                        <w:szCs w:val="24"/>
                      </w:rPr>
                    </m:ctrlPr>
                  </m:accPr>
                  <m:e>
                    <m:r>
                      <w:rPr>
                        <w:rFonts w:ascii="Cambria Math" w:hAnsi="Cambria Math" w:cs="Times New Roman"/>
                        <w:szCs w:val="24"/>
                      </w:rPr>
                      <m:t>M</m:t>
                    </m:r>
                  </m:e>
                </m:acc>
              </m:oMath>
            </m:oMathPara>
          </w:p>
        </w:tc>
        <w:tc>
          <w:tcPr>
            <w:tcW w:w="2262" w:type="pct"/>
            <w:vAlign w:val="center"/>
          </w:tcPr>
          <w:p w14:paraId="142783AF" w14:textId="2F0A4B19" w:rsidR="00185009" w:rsidRPr="00F64F97" w:rsidRDefault="00276BDB" w:rsidP="00940554">
            <w:pPr>
              <w:spacing w:after="120"/>
              <w:jc w:val="center"/>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=α</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75" w:type="pct"/>
            <w:vAlign w:val="center"/>
          </w:tcPr>
          <w:p w14:paraId="4AF38327" w14:textId="53AC7041" w:rsidR="00185009" w:rsidRPr="00F64F97" w:rsidRDefault="00185009" w:rsidP="00626F7A">
            <w:pPr>
              <w:spacing w:after="120"/>
              <w:ind w:right="-109"/>
              <w:jc w:val="right"/>
              <w:rPr>
                <w:szCs w:val="24"/>
              </w:rPr>
            </w:pPr>
            <w:bookmarkStart w:id="2" w:name="_Ref42554560"/>
            <w:r w:rsidRPr="00F64F97">
              <w:rPr>
                <w:szCs w:val="24"/>
              </w:rPr>
              <w:t>(1)</w:t>
            </w:r>
            <w:bookmarkEnd w:id="2"/>
          </w:p>
        </w:tc>
      </w:tr>
      <w:tr w:rsidR="00185009" w:rsidRPr="00F64F97" w14:paraId="4A95EC4A" w14:textId="77777777" w:rsidTr="00626F7A">
        <w:tc>
          <w:tcPr>
            <w:tcW w:w="2163" w:type="pct"/>
            <w:vAlign w:val="center"/>
          </w:tcPr>
          <w:p w14:paraId="7FEFFB2A" w14:textId="073C4312" w:rsidR="00185009" w:rsidRPr="00F64F97" w:rsidRDefault="00276BDB"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M</m:t>
                    </m:r>
                  </m:e>
                </m:acc>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oMath>
            </m:oMathPara>
          </w:p>
        </w:tc>
        <w:tc>
          <w:tcPr>
            <w:tcW w:w="2262" w:type="pct"/>
            <w:vAlign w:val="center"/>
          </w:tcPr>
          <w:p w14:paraId="348379F0" w14:textId="4BBD0E96" w:rsidR="00185009" w:rsidRPr="00F64F97" w:rsidRDefault="00276BDB"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=M-</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oMath>
            </m:oMathPara>
          </w:p>
        </w:tc>
        <w:tc>
          <w:tcPr>
            <w:tcW w:w="575" w:type="pct"/>
            <w:vAlign w:val="center"/>
          </w:tcPr>
          <w:p w14:paraId="32E9B372" w14:textId="4C01A228" w:rsidR="00185009" w:rsidRPr="00F64F97" w:rsidRDefault="00185009" w:rsidP="00626F7A">
            <w:pPr>
              <w:spacing w:after="120"/>
              <w:ind w:right="-109"/>
              <w:jc w:val="right"/>
              <w:rPr>
                <w:szCs w:val="24"/>
              </w:rPr>
            </w:pPr>
            <w:bookmarkStart w:id="3" w:name="_Ref42555174"/>
            <w:r w:rsidRPr="00F64F97">
              <w:rPr>
                <w:szCs w:val="24"/>
              </w:rPr>
              <w:t>(2)</w:t>
            </w:r>
            <w:bookmarkEnd w:id="3"/>
          </w:p>
        </w:tc>
      </w:tr>
      <w:tr w:rsidR="00185009" w:rsidRPr="00F64F97" w14:paraId="23CF8ADC" w14:textId="77777777" w:rsidTr="00626F7A">
        <w:tc>
          <w:tcPr>
            <w:tcW w:w="2163" w:type="pct"/>
            <w:vAlign w:val="center"/>
          </w:tcPr>
          <w:p w14:paraId="4927D5CC" w14:textId="3D6F7A4F" w:rsidR="00185009" w:rsidRPr="00F64F97" w:rsidRDefault="00276BDB"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3</m:t>
                    </m:r>
                  </m:sub>
                </m:sSub>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3</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oMath>
            </m:oMathPara>
          </w:p>
        </w:tc>
        <w:tc>
          <w:tcPr>
            <w:tcW w:w="2262" w:type="pct"/>
            <w:vAlign w:val="center"/>
          </w:tcPr>
          <w:p w14:paraId="1841D50B" w14:textId="33B1A08C" w:rsidR="00185009" w:rsidRPr="00F64F97" w:rsidRDefault="00276BDB"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dP</m:t>
                    </m:r>
                  </m:num>
                  <m:den>
                    <m:r>
                      <w:rPr>
                        <w:rFonts w:ascii="Cambria Math" w:eastAsiaTheme="minorEastAsia" w:hAnsi="Cambria Math" w:cs="Times New Roman"/>
                        <w:szCs w:val="24"/>
                      </w:rPr>
                      <m:t>dt</m:t>
                    </m:r>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-P</m:t>
                </m:r>
              </m:oMath>
            </m:oMathPara>
          </w:p>
        </w:tc>
        <w:tc>
          <w:tcPr>
            <w:tcW w:w="575" w:type="pct"/>
            <w:vAlign w:val="center"/>
          </w:tcPr>
          <w:p w14:paraId="3096C9FC" w14:textId="0BD96D08" w:rsidR="00185009" w:rsidRPr="00F64F97" w:rsidRDefault="00185009" w:rsidP="00626F7A">
            <w:pPr>
              <w:spacing w:after="120"/>
              <w:ind w:right="-109"/>
              <w:jc w:val="right"/>
              <w:rPr>
                <w:szCs w:val="24"/>
              </w:rPr>
            </w:pPr>
            <w:bookmarkStart w:id="4" w:name="_Ref42554612"/>
            <w:r w:rsidRPr="00F64F97">
              <w:rPr>
                <w:szCs w:val="24"/>
              </w:rPr>
              <w:t>(3)</w:t>
            </w:r>
            <w:bookmarkEnd w:id="4"/>
          </w:p>
        </w:tc>
      </w:tr>
      <w:tr w:rsidR="00185009" w:rsidRPr="00F64F97" w14:paraId="64409E5B" w14:textId="77777777" w:rsidTr="00626F7A">
        <w:tc>
          <w:tcPr>
            <w:tcW w:w="4425" w:type="pct"/>
            <w:gridSpan w:val="2"/>
            <w:vAlign w:val="center"/>
          </w:tcPr>
          <w:p w14:paraId="2C14CB99" w14:textId="77777777" w:rsidR="00185009" w:rsidRPr="00581716" w:rsidRDefault="00276BDB" w:rsidP="00276BDB">
            <w:pPr>
              <w:spacing w:after="120"/>
              <w:jc w:val="center"/>
              <w:rPr>
                <w:szCs w:val="24"/>
              </w:rPr>
            </w:pPr>
            <m:oMathPara>
              <m:oMathParaPr>
                <m:jc m:val="left"/>
              </m:oMathParaP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free</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begChr m:val="["/>
                    <m:endChr m:val="]"/>
                    <m:ctrlPr>
                      <w:rPr>
                        <w:rFonts w:ascii="Cambria Math" w:hAnsi="Cambria Math"/>
                        <w:i/>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e>
                            </m:d>
                          </m:e>
                          <m:sup>
                            <m:r>
                              <w:rPr>
                                <w:rFonts w:ascii="Cambria Math" w:hAnsi="Cambria Math"/>
                                <w:szCs w:val="24"/>
                              </w:rPr>
                              <m:t>2</m:t>
                            </m:r>
                          </m:sup>
                        </m:sSup>
                        <m:r>
                          <w:rPr>
                            <w:rFonts w:ascii="Cambria Math" w:hAnsi="Cambria Math"/>
                            <w:szCs w:val="24"/>
                          </w:rPr>
                          <m:t>+4</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K</m:t>
                                </m:r>
                              </m:e>
                            </m:acc>
                          </m:e>
                          <m:sub>
                            <m:r>
                              <m:rPr>
                                <m:nor/>
                              </m:rPr>
                              <w:rPr>
                                <w:rFonts w:ascii="Cambria Math" w:hAnsi="Cambria Math"/>
                                <w:szCs w:val="24"/>
                              </w:rPr>
                              <m:t>d</m:t>
                            </m:r>
                          </m:sub>
                        </m:sSub>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A</m:t>
                                </m:r>
                              </m:e>
                            </m:acc>
                          </m:e>
                          <m:sub>
                            <m:r>
                              <m:rPr>
                                <m:nor/>
                              </m:rPr>
                              <w:rPr>
                                <w:rFonts w:ascii="Cambria Math" w:hAnsi="Cambria Math"/>
                                <w:szCs w:val="24"/>
                              </w:rPr>
                              <m:t>T</m:t>
                            </m:r>
                          </m:sub>
                        </m:sSub>
                      </m:e>
                    </m:rad>
                  </m:e>
                </m:d>
              </m:oMath>
            </m:oMathPara>
          </w:p>
          <w:p w14:paraId="16915C6B" w14:textId="0CEA2C6A" w:rsidR="00276BDB" w:rsidRPr="00276BDB" w:rsidRDefault="00276BDB" w:rsidP="00F74241">
            <w:pPr>
              <w:spacing w:after="120"/>
              <w:jc w:val="center"/>
              <w:rPr>
                <w:szCs w:val="24"/>
              </w:rPr>
            </w:pPr>
            <m:oMathPara>
              <m:oMath>
                <m:sSub>
                  <m:sSubPr>
                    <m:ctrlPr>
                      <w:rPr>
                        <w:rFonts w:ascii="Cambria Math" w:hAnsi="Cambria Math"/>
                        <w:i/>
                        <w:szCs w:val="24"/>
                      </w:rPr>
                    </m:ctrlPr>
                  </m:sSubPr>
                  <m:e>
                    <m:r>
                      <w:rPr>
                        <w:rFonts w:ascii="Cambria Math" w:hAnsi="Cambria Math"/>
                        <w:szCs w:val="24"/>
                      </w:rPr>
                      <m:t xml:space="preserve">                                                     A</m:t>
                    </m:r>
                  </m:e>
                  <m:sub>
                    <m:r>
                      <m:rPr>
                        <m:nor/>
                      </m:rPr>
                      <w:rPr>
                        <w:rFonts w:ascii="Cambria Math" w:hAnsi="Cambria Math"/>
                        <w:szCs w:val="24"/>
                      </w:rPr>
                      <m:t>free</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m:rPr>
                            <m:nor/>
                          </m:rPr>
                          <w:rPr>
                            <w:rFonts w:ascii="Cambria Math" w:hAnsi="Cambria Math"/>
                            <w:szCs w:val="24"/>
                          </w:rPr>
                          <m:t>T</m:t>
                        </m:r>
                      </m:sub>
                    </m:sSub>
                    <m:r>
                      <w:rPr>
                        <w:rFonts w:ascii="Cambria Math" w:hAnsi="Cambria Math"/>
                        <w:szCs w:val="24"/>
                      </w:rPr>
                      <m:t>-</m:t>
                    </m:r>
                    <m:r>
                      <w:rPr>
                        <w:rFonts w:ascii="Cambria Math" w:hAnsi="Cambria Math"/>
                        <w:szCs w:val="24"/>
                      </w:rPr>
                      <m:t>P</m:t>
                    </m:r>
                    <m:r>
                      <w:rPr>
                        <w:rFonts w:ascii="Cambria Math" w:hAnsi="Cambria Math"/>
                        <w:szCs w:val="24"/>
                      </w:rPr>
                      <m:t>-</m:t>
                    </m:r>
                    <m:r>
                      <w:rPr>
                        <w:rFonts w:ascii="Cambria Math" w:hAnsi="Cambria Math"/>
                        <w:szCs w:val="24"/>
                      </w:rPr>
                      <m:t>1</m:t>
                    </m:r>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m:rPr>
                                        <m:nor/>
                                      </m:rPr>
                                      <w:rPr>
                                        <w:rFonts w:ascii="Cambria Math" w:hAnsi="Cambria Math"/>
                                        <w:szCs w:val="24"/>
                                      </w:rPr>
                                      <m:t>T</m:t>
                                    </m:r>
                                  </m:sub>
                                </m:sSub>
                                <m:r>
                                  <w:rPr>
                                    <w:rFonts w:ascii="Cambria Math" w:hAnsi="Cambria Math"/>
                                    <w:szCs w:val="24"/>
                                  </w:rPr>
                                  <m:t>-</m:t>
                                </m:r>
                                <m:r>
                                  <w:rPr>
                                    <w:rFonts w:ascii="Cambria Math" w:hAnsi="Cambria Math"/>
                                    <w:szCs w:val="24"/>
                                  </w:rPr>
                                  <m:t>P</m:t>
                                </m:r>
                                <m:r>
                                  <w:rPr>
                                    <w:rFonts w:ascii="Cambria Math" w:hAnsi="Cambria Math"/>
                                    <w:szCs w:val="24"/>
                                  </w:rPr>
                                  <m:t>-</m:t>
                                </m:r>
                                <m:r>
                                  <w:rPr>
                                    <w:rFonts w:ascii="Cambria Math" w:hAnsi="Cambria Math"/>
                                    <w:szCs w:val="24"/>
                                  </w:rPr>
                                  <m:t>1</m:t>
                                </m:r>
                              </m:e>
                            </m:d>
                          </m:e>
                          <m:sup>
                            <m:r>
                              <w:rPr>
                                <w:rFonts w:ascii="Cambria Math" w:hAnsi="Cambria Math"/>
                                <w:szCs w:val="24"/>
                              </w:rPr>
                              <m:t>2</m:t>
                            </m:r>
                          </m:sup>
                        </m:sSup>
                        <m:r>
                          <w:rPr>
                            <w:rFonts w:ascii="Cambria Math" w:hAnsi="Cambria Math"/>
                            <w:szCs w:val="24"/>
                          </w:rPr>
                          <m:t>+4</m:t>
                        </m:r>
                        <m:sSub>
                          <m:sSubPr>
                            <m:ctrlPr>
                              <w:rPr>
                                <w:rFonts w:ascii="Cambria Math" w:hAnsi="Cambria Math"/>
                                <w:i/>
                                <w:szCs w:val="24"/>
                              </w:rPr>
                            </m:ctrlPr>
                          </m:sSubPr>
                          <m:e>
                            <m:r>
                              <w:rPr>
                                <w:rFonts w:ascii="Cambria Math" w:hAnsi="Cambria Math"/>
                                <w:szCs w:val="24"/>
                              </w:rPr>
                              <m:t>A</m:t>
                            </m:r>
                          </m:e>
                          <m:sub>
                            <m:r>
                              <m:rPr>
                                <m:nor/>
                              </m:rPr>
                              <w:rPr>
                                <w:rFonts w:ascii="Cambria Math" w:hAnsi="Cambria Math"/>
                                <w:szCs w:val="24"/>
                              </w:rPr>
                              <m:t>T</m:t>
                            </m:r>
                          </m:sub>
                        </m:sSub>
                      </m:e>
                    </m:rad>
                  </m:e>
                </m:d>
              </m:oMath>
            </m:oMathPara>
          </w:p>
        </w:tc>
        <w:tc>
          <w:tcPr>
            <w:tcW w:w="575" w:type="pct"/>
            <w:vAlign w:val="center"/>
          </w:tcPr>
          <w:p w14:paraId="61932007" w14:textId="5189F648" w:rsidR="00185009" w:rsidRPr="00F64F97" w:rsidRDefault="00185009" w:rsidP="00626F7A">
            <w:pPr>
              <w:spacing w:after="120"/>
              <w:ind w:right="-109"/>
              <w:jc w:val="right"/>
              <w:rPr>
                <w:szCs w:val="24"/>
              </w:rPr>
            </w:pPr>
            <w:bookmarkStart w:id="5" w:name="_Ref42554562"/>
            <w:r w:rsidRPr="00F64F97">
              <w:rPr>
                <w:szCs w:val="24"/>
              </w:rPr>
              <w:t>(4)</w:t>
            </w:r>
            <w:bookmarkEnd w:id="5"/>
          </w:p>
        </w:tc>
      </w:tr>
    </w:tbl>
    <w:p w14:paraId="519E9F79" w14:textId="10C0BBB8" w:rsidR="0086177F" w:rsidRDefault="00407997" w:rsidP="00D1186E">
      <w:pPr>
        <w:spacing w:after="120"/>
        <w:jc w:val="both"/>
        <w:rPr>
          <w:rFonts w:eastAsiaTheme="minorEastAsia" w:cstheme="minorHAnsi"/>
          <w:szCs w:val="24"/>
        </w:rPr>
      </w:pPr>
      <w:r w:rsidRPr="00F64F97">
        <w:rPr>
          <w:rFonts w:cstheme="minorHAnsi"/>
          <w:szCs w:val="24"/>
        </w:rPr>
        <w:t>SNF stands for ‘</w:t>
      </w:r>
      <w:r w:rsidR="00E931A6">
        <w:rPr>
          <w:rFonts w:cstheme="minorHAnsi"/>
          <w:szCs w:val="24"/>
        </w:rPr>
        <w:t>single</w:t>
      </w:r>
      <w:r w:rsidR="00E931A6" w:rsidRPr="00F64F97">
        <w:rPr>
          <w:rFonts w:cstheme="minorHAnsi"/>
          <w:szCs w:val="24"/>
        </w:rPr>
        <w:t xml:space="preserve"> </w:t>
      </w:r>
      <w:r w:rsidR="00AF0133" w:rsidRPr="00F64F97">
        <w:rPr>
          <w:rFonts w:cstheme="minorHAnsi"/>
          <w:szCs w:val="24"/>
        </w:rPr>
        <w:t>negative feedback</w:t>
      </w:r>
      <w:r w:rsidRPr="00F64F97">
        <w:rPr>
          <w:rFonts w:cstheme="minorHAnsi"/>
          <w:szCs w:val="24"/>
        </w:rPr>
        <w:t>’</w:t>
      </w:r>
      <w:r w:rsidR="00AE176F" w:rsidRPr="00F64F97">
        <w:rPr>
          <w:rFonts w:cstheme="minorHAnsi"/>
          <w:szCs w:val="24"/>
        </w:rPr>
        <w:t xml:space="preserve"> (i.e., the</w:t>
      </w:r>
      <w:r w:rsidR="00E931A6">
        <w:rPr>
          <w:rFonts w:cstheme="minorHAnsi"/>
          <w:szCs w:val="24"/>
        </w:rPr>
        <w:t xml:space="preserve"> core</w:t>
      </w:r>
      <w:r w:rsidR="00AE176F" w:rsidRPr="00F64F97">
        <w:rPr>
          <w:rFonts w:cstheme="minorHAnsi"/>
          <w:szCs w:val="24"/>
        </w:rPr>
        <w:t xml:space="preserve"> negative feedback loop involving PER:CRY inhibition of BMAL:CLOCK). As originally written, the KF model has three dynamical variables: </w:t>
      </w:r>
      <m:oMath>
        <m:acc>
          <m:accPr>
            <m:ctrlPr>
              <w:rPr>
                <w:rFonts w:ascii="Cambria Math" w:hAnsi="Cambria Math" w:cs="Times New Roman"/>
                <w:i/>
                <w:szCs w:val="24"/>
              </w:rPr>
            </m:ctrlPr>
          </m:accPr>
          <m:e>
            <m:r>
              <w:rPr>
                <w:rFonts w:ascii="Cambria Math" w:hAnsi="Cambria Math" w:cs="Times New Roman"/>
                <w:szCs w:val="24"/>
              </w:rPr>
              <m:t>M</m:t>
            </m:r>
          </m:e>
        </m:acc>
      </m:oMath>
      <w:r w:rsidR="007E1F7F" w:rsidRPr="00F64F97">
        <w:rPr>
          <w:rFonts w:cstheme="minorHAnsi"/>
          <w:szCs w:val="24"/>
        </w:rPr>
        <w:t xml:space="preserve"> </w:t>
      </w:r>
      <w:r w:rsidR="004B010F" w:rsidRPr="00F64F97">
        <w:rPr>
          <w:rFonts w:cstheme="minorHAnsi"/>
          <w:szCs w:val="24"/>
        </w:rPr>
        <w:t>= [</w:t>
      </w:r>
      <w:r w:rsidR="004B010F" w:rsidRPr="00F64F97">
        <w:rPr>
          <w:rFonts w:cstheme="minorHAnsi"/>
          <w:i/>
          <w:szCs w:val="24"/>
        </w:rPr>
        <w:t>PER</w:t>
      </w:r>
      <w:r w:rsidR="007E1F7F" w:rsidRPr="00F64F97">
        <w:rPr>
          <w:rFonts w:cstheme="minorHAnsi"/>
          <w:szCs w:val="24"/>
        </w:rPr>
        <w:t xml:space="preserve"> mRNA</w:t>
      </w:r>
      <w:r w:rsidR="004B010F" w:rsidRPr="00F64F97">
        <w:rPr>
          <w:rFonts w:cstheme="minorHAnsi"/>
          <w:szCs w:val="24"/>
        </w:rPr>
        <w:t>]</w:t>
      </w:r>
      <w:r w:rsidR="007E1F7F" w:rsidRPr="00F64F97">
        <w:rPr>
          <w:rFonts w:cstheme="minorHAnsi"/>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m:rPr>
                <m:nor/>
              </m:rPr>
              <w:rPr>
                <w:rFonts w:ascii="Cambria Math" w:hAnsi="Cambria Math" w:cs="Times New Roman"/>
                <w:szCs w:val="24"/>
              </w:rPr>
              <m:t>c</m:t>
            </m:r>
          </m:sub>
        </m:sSub>
        <m:r>
          <w:rPr>
            <w:rFonts w:ascii="Cambria Math" w:hAnsi="Cambria Math" w:cs="Times New Roman"/>
            <w:szCs w:val="24"/>
          </w:rPr>
          <m:t xml:space="preserve"> </m:t>
        </m:r>
      </m:oMath>
      <w:r w:rsidR="007E1F7F" w:rsidRPr="00F64F97">
        <w:rPr>
          <w:rFonts w:cstheme="minorHAnsi"/>
          <w:szCs w:val="24"/>
        </w:rPr>
        <w:t xml:space="preserve"> </w:t>
      </w:r>
      <w:r w:rsidR="004B010F" w:rsidRPr="00F64F97">
        <w:rPr>
          <w:rFonts w:cstheme="minorHAnsi"/>
          <w:szCs w:val="24"/>
        </w:rPr>
        <w:t>= [</w:t>
      </w:r>
      <w:r w:rsidR="007E1F7F" w:rsidRPr="00F64F97">
        <w:rPr>
          <w:rFonts w:cstheme="minorHAnsi"/>
          <w:szCs w:val="24"/>
        </w:rPr>
        <w:t>PER protein in the cytoplasm</w:t>
      </w:r>
      <w:r w:rsidR="004B010F" w:rsidRPr="00F64F97">
        <w:rPr>
          <w:rFonts w:cstheme="minorHAnsi"/>
          <w:szCs w:val="24"/>
        </w:rPr>
        <w:t>]</w:t>
      </w:r>
      <w:r w:rsidR="007E1F7F" w:rsidRPr="00F64F97">
        <w:rPr>
          <w:rFonts w:cstheme="minorHAnsi"/>
          <w:szCs w:val="24"/>
        </w:rPr>
        <w:t xml:space="preserve">, </w:t>
      </w:r>
      <m:oMath>
        <m:acc>
          <m:accPr>
            <m:ctrlPr>
              <w:rPr>
                <w:rFonts w:ascii="Cambria Math" w:hAnsi="Cambria Math" w:cs="Times New Roman"/>
                <w:i/>
                <w:szCs w:val="24"/>
              </w:rPr>
            </m:ctrlPr>
          </m:accPr>
          <m:e>
            <m:r>
              <w:rPr>
                <w:rFonts w:ascii="Cambria Math" w:hAnsi="Cambria Math" w:cs="Times New Roman"/>
                <w:szCs w:val="24"/>
              </w:rPr>
              <m:t>P</m:t>
            </m:r>
          </m:e>
        </m:acc>
      </m:oMath>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PER</w:t>
      </w:r>
      <w:r w:rsidR="00164B33" w:rsidRPr="00F64F97">
        <w:rPr>
          <w:rFonts w:cstheme="minorHAnsi"/>
          <w:szCs w:val="24"/>
        </w:rPr>
        <w:t xml:space="preserve"> protein</w:t>
      </w:r>
      <w:r w:rsidR="007E1F7F" w:rsidRPr="00F64F97">
        <w:rPr>
          <w:rFonts w:cstheme="minorHAnsi"/>
          <w:szCs w:val="24"/>
        </w:rPr>
        <w:t xml:space="preserve"> </w:t>
      </w:r>
      <w:r w:rsidR="00AE176F" w:rsidRPr="00F64F97">
        <w:rPr>
          <w:rFonts w:cstheme="minorHAnsi"/>
          <w:szCs w:val="24"/>
        </w:rPr>
        <w:t>in the nucleus</w:t>
      </w:r>
      <w:r w:rsidR="004B010F" w:rsidRPr="00F64F97">
        <w:rPr>
          <w:rFonts w:cstheme="minorHAnsi"/>
          <w:szCs w:val="24"/>
        </w:rPr>
        <w:t>]</w:t>
      </w:r>
      <w:r w:rsidR="00AE176F" w:rsidRPr="00F64F97">
        <w:rPr>
          <w:rFonts w:cstheme="minorHAnsi"/>
          <w:szCs w:val="24"/>
        </w:rPr>
        <w:t xml:space="preserve"> (i.e., PER:CRY</w:t>
      </w:r>
      <w:r w:rsidR="005345BE" w:rsidRPr="00F64F97">
        <w:rPr>
          <w:rFonts w:cstheme="minorHAnsi"/>
          <w:szCs w:val="24"/>
        </w:rPr>
        <w:t xml:space="preserve"> in the nucleus</w:t>
      </w:r>
      <w:r w:rsidR="00AE176F" w:rsidRPr="00F64F97">
        <w:rPr>
          <w:rFonts w:cstheme="minorHAnsi"/>
          <w:szCs w:val="24"/>
        </w:rPr>
        <w:t>). T</w:t>
      </w:r>
      <w:r w:rsidR="007E1F7F" w:rsidRPr="00F64F97">
        <w:rPr>
          <w:rFonts w:cstheme="minorHAnsi"/>
          <w:szCs w:val="24"/>
        </w:rPr>
        <w:t>he BMAL:C</w:t>
      </w:r>
      <w:r w:rsidR="00AE176F" w:rsidRPr="00F64F97">
        <w:rPr>
          <w:rFonts w:cstheme="minorHAnsi"/>
          <w:szCs w:val="24"/>
        </w:rPr>
        <w:t>LOCK</w:t>
      </w:r>
      <w:r w:rsidR="007E1F7F" w:rsidRPr="00F64F97">
        <w:rPr>
          <w:rFonts w:cstheme="minorHAnsi"/>
          <w:szCs w:val="24"/>
        </w:rPr>
        <w:t xml:space="preserve"> transcription factor</w:t>
      </w:r>
      <w:r w:rsidR="00AE176F" w:rsidRPr="00F64F97">
        <w:rPr>
          <w:rFonts w:cstheme="minorHAnsi"/>
          <w:szCs w:val="24"/>
        </w:rPr>
        <w:t xml:space="preserve"> is denoted by A</w:t>
      </w:r>
      <w:r w:rsidR="007E1F7F" w:rsidRPr="00F64F97">
        <w:rPr>
          <w:rFonts w:cstheme="minorHAnsi"/>
          <w:szCs w:val="24"/>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r>
          <w:rPr>
            <w:rFonts w:ascii="Cambria Math" w:hAnsi="Cambria Math" w:cs="Times New Roman"/>
            <w:szCs w:val="24"/>
          </w:rPr>
          <m:t xml:space="preserve"> </m:t>
        </m:r>
      </m:oMath>
      <w:r w:rsidR="00B14142" w:rsidRPr="00F64F97">
        <w:rPr>
          <w:rFonts w:cstheme="minorHAnsi"/>
          <w:szCs w:val="24"/>
        </w:rPr>
        <w:t>i</w:t>
      </w:r>
      <w:r w:rsidR="007E1F7F" w:rsidRPr="00F64F97">
        <w:rPr>
          <w:rFonts w:cstheme="minorHAnsi"/>
          <w:szCs w:val="24"/>
        </w:rPr>
        <w:t xml:space="preserve">s the total concentration of BMAL:CLOCK in the nucleus, and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 xml:space="preserve"> </m:t>
        </m:r>
      </m:oMath>
      <w:r w:rsidR="007E1F7F" w:rsidRPr="00F64F97">
        <w:rPr>
          <w:rFonts w:cstheme="minorHAnsi"/>
          <w:szCs w:val="24"/>
        </w:rPr>
        <w:t xml:space="preserve"> is the concentration of ‘free’ BMAL:CLOCK</w:t>
      </w:r>
      <w:r w:rsidR="005C5FF9" w:rsidRPr="00F64F97">
        <w:rPr>
          <w:rFonts w:cstheme="minorHAnsi"/>
          <w:szCs w:val="24"/>
        </w:rPr>
        <w:t xml:space="preserve"> in the nucleus</w:t>
      </w:r>
      <w:r w:rsidR="007E1F7F" w:rsidRPr="00F64F97">
        <w:rPr>
          <w:rFonts w:cstheme="minorHAnsi"/>
          <w:szCs w:val="24"/>
        </w:rPr>
        <w:t>.</w:t>
      </w:r>
      <w:r w:rsidR="00B14142" w:rsidRPr="00F64F97">
        <w:rPr>
          <w:rFonts w:cstheme="minorHAnsi"/>
          <w:szCs w:val="24"/>
        </w:rPr>
        <w:t xml:space="preserve"> (The ‘</w:t>
      </w:r>
      <w:r w:rsidR="004F78CE" w:rsidRPr="00F64F97">
        <w:rPr>
          <w:rFonts w:cstheme="minorHAnsi"/>
          <w:szCs w:val="24"/>
        </w:rPr>
        <w:t>hat</w:t>
      </w:r>
      <w:r w:rsidR="00B14142" w:rsidRPr="00F64F97">
        <w:rPr>
          <w:rFonts w:cstheme="minorHAnsi"/>
          <w:szCs w:val="24"/>
        </w:rPr>
        <w:t xml:space="preserve">’ </w:t>
      </w:r>
      <w:r w:rsidR="004F78CE" w:rsidRPr="00F64F97">
        <w:rPr>
          <w:rFonts w:cstheme="minorHAnsi"/>
          <w:szCs w:val="24"/>
        </w:rPr>
        <w:t>on each variable indicates a concentration</w:t>
      </w:r>
      <w:r w:rsidR="00B14142" w:rsidRPr="00F64F97">
        <w:rPr>
          <w:rFonts w:cstheme="minorHAnsi"/>
          <w:szCs w:val="24"/>
        </w:rPr>
        <w:t xml:space="preserve"> in nanomole</w:t>
      </w:r>
      <w:r w:rsidR="004F78CE" w:rsidRPr="00F64F97">
        <w:rPr>
          <w:rFonts w:cstheme="minorHAnsi"/>
          <w:szCs w:val="24"/>
        </w:rPr>
        <w:t xml:space="preserve">/liter; and </w:t>
      </w:r>
      <m:oMath>
        <m:acc>
          <m:accPr>
            <m:ctrlPr>
              <w:rPr>
                <w:rFonts w:ascii="Cambria Math" w:hAnsi="Cambria Math" w:cs="Times New Roman"/>
                <w:i/>
                <w:szCs w:val="24"/>
              </w:rPr>
            </m:ctrlPr>
          </m:accPr>
          <m:e>
            <m:r>
              <w:rPr>
                <w:rFonts w:ascii="Cambria Math" w:hAnsi="Cambria Math" w:cs="Times New Roman"/>
                <w:szCs w:val="24"/>
              </w:rPr>
              <m:t>t</m:t>
            </m:r>
          </m:e>
        </m:acc>
      </m:oMath>
      <w:r w:rsidR="004F78CE" w:rsidRPr="00F64F97">
        <w:rPr>
          <w:rFonts w:cstheme="minorHAnsi"/>
          <w:szCs w:val="24"/>
        </w:rPr>
        <w:t xml:space="preserve"> is time in hours.</w:t>
      </w:r>
      <w:r w:rsidR="00B14142" w:rsidRPr="00F64F97">
        <w:rPr>
          <w:rFonts w:cstheme="minorHAnsi"/>
          <w:szCs w:val="24"/>
        </w:rPr>
        <w:t>)</w:t>
      </w:r>
      <w:r w:rsidR="00996F35" w:rsidRPr="00F64F97">
        <w:rPr>
          <w:rFonts w:cstheme="minorHAnsi"/>
          <w:szCs w:val="24"/>
        </w:rPr>
        <w:t xml:space="preserve"> The factor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996F35" w:rsidRPr="00F64F97">
        <w:rPr>
          <w:rFonts w:cstheme="minorHAnsi"/>
          <w:szCs w:val="24"/>
        </w:rPr>
        <w:t xml:space="preserve"> is the probability</w:t>
      </w:r>
      <w:r w:rsidR="0067487D" w:rsidRPr="00F64F97">
        <w:rPr>
          <w:rFonts w:cstheme="minorHAnsi"/>
          <w:szCs w:val="24"/>
        </w:rPr>
        <w:t xml:space="preserve"> that</w:t>
      </w:r>
      <w:r w:rsidR="00996F35" w:rsidRPr="00F64F97">
        <w:rPr>
          <w:rFonts w:cstheme="minorHAnsi"/>
          <w:szCs w:val="24"/>
        </w:rPr>
        <w:t xml:space="preserve"> BMAL:CLOCK is </w:t>
      </w:r>
      <w:r w:rsidR="00996F35" w:rsidRPr="00F64F97">
        <w:rPr>
          <w:rFonts w:cstheme="minorHAnsi"/>
          <w:szCs w:val="24"/>
          <w:u w:val="single"/>
        </w:rPr>
        <w:t>not</w:t>
      </w:r>
      <w:r w:rsidR="00996F35" w:rsidRPr="00F64F97">
        <w:rPr>
          <w:rFonts w:cstheme="minorHAnsi"/>
          <w:szCs w:val="24"/>
        </w:rPr>
        <w:t xml:space="preserve"> bound to its repressor, PER:CRY.</w:t>
      </w:r>
      <w:r w:rsidR="0067487D" w:rsidRPr="00F64F97">
        <w:rPr>
          <w:rFonts w:cstheme="minorHAnsi"/>
          <w:szCs w:val="24"/>
        </w:rPr>
        <w:t xml:space="preserve"> </w:t>
      </w:r>
      <w:r w:rsidR="005C5FF9" w:rsidRPr="00F64F97">
        <w:rPr>
          <w:rFonts w:cstheme="minorHAnsi"/>
          <w:szCs w:val="24"/>
        </w:rPr>
        <w:t xml:space="preserve">By </w:t>
      </w:r>
      <w:r w:rsidR="00164B33" w:rsidRPr="00F64F97">
        <w:rPr>
          <w:rFonts w:cstheme="minorHAnsi"/>
          <w:szCs w:val="24"/>
        </w:rPr>
        <w:t>expressing</w:t>
      </w:r>
      <w:r w:rsidR="005C5FF9" w:rsidRPr="00F64F97">
        <w:rPr>
          <w:rFonts w:cstheme="minorHAnsi"/>
          <w:szCs w:val="24"/>
        </w:rPr>
        <w:t xml:space="preserve"> the rate of transcription of </w:t>
      </w:r>
      <w:r w:rsidR="0096278F" w:rsidRPr="00F64F97">
        <w:rPr>
          <w:rFonts w:cstheme="minorHAnsi"/>
          <w:i/>
          <w:szCs w:val="24"/>
        </w:rPr>
        <w:t>PER</w:t>
      </w:r>
      <w:r w:rsidR="005C5FF9" w:rsidRPr="00F64F97">
        <w:rPr>
          <w:rFonts w:cstheme="minorHAnsi"/>
          <w:szCs w:val="24"/>
        </w:rPr>
        <w:t xml:space="preserve"> mRNA </w:t>
      </w:r>
      <w:r w:rsidR="00164B33" w:rsidRPr="00F64F97">
        <w:rPr>
          <w:rFonts w:cstheme="minorHAnsi"/>
          <w:szCs w:val="24"/>
        </w:rPr>
        <w:t xml:space="preserve">to be </w:t>
      </w:r>
      <w:r w:rsidR="005C5FF9" w:rsidRPr="00F64F97">
        <w:rPr>
          <w:rFonts w:cstheme="minorHAnsi"/>
          <w:szCs w:val="24"/>
        </w:rPr>
        <w:t xml:space="preserve">proportional to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5C5FF9" w:rsidRPr="00F64F97">
        <w:rPr>
          <w:rFonts w:cstheme="minorHAnsi"/>
          <w:szCs w:val="24"/>
        </w:rPr>
        <w:t>, Kim &amp; Forger are implicitly assuming</w:t>
      </w:r>
      <w:r w:rsidR="00093EF9" w:rsidRPr="00F64F97">
        <w:rPr>
          <w:rFonts w:cstheme="minorHAnsi"/>
          <w:szCs w:val="24"/>
        </w:rPr>
        <w:t xml:space="preserve"> that the total number of </w:t>
      </w:r>
      <w:r w:rsidR="00093EF9" w:rsidRPr="00F64F97">
        <w:rPr>
          <w:rFonts w:cstheme="minorHAnsi"/>
          <w:szCs w:val="24"/>
        </w:rPr>
        <w:lastRenderedPageBreak/>
        <w:t xml:space="preserve">BMAL:CLOCK dimers is </w:t>
      </w:r>
      <w:r w:rsidR="00B371FD" w:rsidRPr="00F64F97">
        <w:rPr>
          <w:rFonts w:cstheme="minorHAnsi"/>
          <w:szCs w:val="24"/>
        </w:rPr>
        <w:t xml:space="preserve">large enough to </w:t>
      </w:r>
      <w:r w:rsidR="004F7C29" w:rsidRPr="00F64F97">
        <w:rPr>
          <w:rFonts w:cstheme="minorHAnsi"/>
          <w:szCs w:val="24"/>
        </w:rPr>
        <w:t>saturate the</w:t>
      </w:r>
      <w:r w:rsidR="00093EF9" w:rsidRPr="00F64F97">
        <w:rPr>
          <w:rFonts w:cstheme="minorHAnsi"/>
          <w:szCs w:val="24"/>
        </w:rPr>
        <w:t xml:space="preserve"> E-boxes on the</w:t>
      </w:r>
      <w:r w:rsidR="00EA1133" w:rsidRPr="00F64F97">
        <w:rPr>
          <w:rFonts w:cstheme="minorHAnsi"/>
          <w:szCs w:val="24"/>
        </w:rPr>
        <w:t xml:space="preserve"> </w:t>
      </w:r>
      <w:r w:rsidR="00EA1133" w:rsidRPr="00F64F97">
        <w:rPr>
          <w:rFonts w:cstheme="minorHAnsi"/>
          <w:i/>
          <w:szCs w:val="24"/>
        </w:rPr>
        <w:t>PER</w:t>
      </w:r>
      <w:r w:rsidR="00EA1133" w:rsidRPr="00F64F97">
        <w:rPr>
          <w:rFonts w:cstheme="minorHAnsi"/>
          <w:szCs w:val="24"/>
        </w:rPr>
        <w:t xml:space="preserve"> gene</w:t>
      </w:r>
      <w:r w:rsidR="002A08DB" w:rsidRPr="00F64F97">
        <w:rPr>
          <w:rFonts w:cstheme="minorHAnsi"/>
          <w:szCs w:val="24"/>
        </w:rPr>
        <w:t>s</w:t>
      </w:r>
      <w:r w:rsidR="00093EF9" w:rsidRPr="00F64F97">
        <w:rPr>
          <w:rFonts w:cstheme="minorHAnsi"/>
          <w:szCs w:val="24"/>
        </w:rPr>
        <w:t>, and that PER:CRY binds equally well to BMAL:CLOCK dimers that are either bound or not bound to an E-box</w:t>
      </w:r>
      <w:r w:rsidR="003B263C" w:rsidRPr="00F64F97">
        <w:rPr>
          <w:rFonts w:cstheme="minorHAnsi"/>
          <w:szCs w:val="24"/>
        </w:rPr>
        <w:t xml:space="preserve"> (Supplementary Materials</w:t>
      </w:r>
      <w:r w:rsidR="003B263C" w:rsidRPr="00F64F97">
        <w:rPr>
          <w:rFonts w:eastAsiaTheme="minorEastAsia" w:cstheme="minorHAnsi"/>
        </w:rPr>
        <w:t xml:space="preserve">, ‘Deriving the rate laws for </w:t>
      </w:r>
      <w:r w:rsidR="003B263C" w:rsidRPr="00F64F97">
        <w:rPr>
          <w:rFonts w:eastAsiaTheme="minorEastAsia" w:cstheme="minorHAnsi"/>
          <w:i/>
        </w:rPr>
        <w:t>PER</w:t>
      </w:r>
      <w:r w:rsidR="003B263C" w:rsidRPr="00F64F97">
        <w:rPr>
          <w:rFonts w:eastAsiaTheme="minorEastAsia" w:cstheme="minorHAnsi"/>
        </w:rPr>
        <w:t xml:space="preserve"> transcription’</w:t>
      </w:r>
      <w:r w:rsidR="003B263C" w:rsidRPr="00F64F97">
        <w:rPr>
          <w:rFonts w:cstheme="minorHAnsi"/>
          <w:szCs w:val="24"/>
        </w:rPr>
        <w:t>)</w:t>
      </w:r>
      <w:r w:rsidR="00093EF9" w:rsidRPr="00F64F97">
        <w:rPr>
          <w:rFonts w:cstheme="minorHAnsi"/>
          <w:szCs w:val="24"/>
        </w:rPr>
        <w:t xml:space="preserve">. </w:t>
      </w:r>
      <w:r w:rsidR="0086177F" w:rsidRPr="00F64F97">
        <w:rPr>
          <w:rFonts w:cstheme="minorHAnsi"/>
          <w:szCs w:val="24"/>
        </w:rPr>
        <w:t>Eq</w:t>
      </w:r>
      <w:r w:rsidR="0086177F">
        <w:rPr>
          <w:rFonts w:cstheme="minorHAnsi"/>
          <w:szCs w:val="24"/>
        </w:rPr>
        <w:t>uation</w:t>
      </w:r>
      <w:r w:rsidR="0086177F" w:rsidRPr="00F64F97">
        <w:rPr>
          <w:rFonts w:cstheme="minorHAnsi"/>
          <w:szCs w:val="24"/>
        </w:rPr>
        <w:t xml:space="preserve"> (4) is derived by solving the condition for equilibrium binding of BMAL:CLOCK (A) and PER:CRY (P) to form an inactive complex (C); namely,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free</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free</m:t>
            </m:r>
          </m:sub>
        </m:sSub>
        <m:r>
          <w:rPr>
            <w:rFonts w:ascii="Cambria Math" w:hAnsi="Cambria Math" w:cstheme="minorHAnsi"/>
            <w:szCs w:val="24"/>
          </w:rPr>
          <m:t>=</m:t>
        </m:r>
        <m:d>
          <m:dPr>
            <m:ctrlPr>
              <w:rPr>
                <w:rFonts w:ascii="Cambria Math" w:hAnsi="Cambria Math" w:cstheme="minorHAnsi"/>
                <w:i/>
                <w:szCs w:val="24"/>
              </w:rPr>
            </m:ctrlPr>
          </m:d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d>
          <m:dPr>
            <m:ctrlPr>
              <w:rPr>
                <w:rFonts w:ascii="Cambria Math" w:hAnsi="Cambria Math" w:cstheme="minorHAnsi"/>
                <w:i/>
                <w:szCs w:val="24"/>
              </w:rPr>
            </m:ctrlPr>
          </m:dPr>
          <m:e>
            <m:acc>
              <m:accPr>
                <m:ctrlPr>
                  <w:rPr>
                    <w:rFonts w:ascii="Cambria Math" w:hAnsi="Cambria Math" w:cstheme="minorHAnsi"/>
                    <w:i/>
                    <w:szCs w:val="24"/>
                  </w:rPr>
                </m:ctrlPr>
              </m:accPr>
              <m:e>
                <m:r>
                  <w:rPr>
                    <w:rFonts w:ascii="Cambria Math" w:hAnsi="Cambria Math" w:cstheme="minorHAnsi"/>
                    <w:szCs w:val="24"/>
                  </w:rPr>
                  <m:t>P</m:t>
                </m:r>
              </m:e>
            </m:acc>
            <m:r>
              <w:rPr>
                <w:rFonts w:ascii="Cambria Math" w:hAnsi="Cambria Math" w:cstheme="minorHAnsi"/>
                <w:szCs w:val="24"/>
              </w:rPr>
              <m:t>-</m:t>
            </m:r>
            <m:acc>
              <m:accPr>
                <m:ctrlPr>
                  <w:rPr>
                    <w:rFonts w:ascii="Cambria Math" w:hAnsi="Cambria Math" w:cstheme="minorHAnsi"/>
                    <w:i/>
                    <w:szCs w:val="24"/>
                  </w:rPr>
                </m:ctrlPr>
              </m:accPr>
              <m:e>
                <m:r>
                  <w:rPr>
                    <w:rFonts w:ascii="Cambria Math" w:hAnsi="Cambria Math" w:cstheme="minorHAnsi"/>
                    <w:szCs w:val="24"/>
                  </w:rPr>
                  <m:t>C</m:t>
                </m:r>
              </m:e>
            </m:acc>
          </m:e>
        </m:d>
        <m:r>
          <w:rPr>
            <w:rFonts w:ascii="Cambria Math" w:hAnsi="Cambria Math" w:cstheme="minorHAnsi"/>
            <w:szCs w:val="24"/>
          </w:rPr>
          <m:t>.</m:t>
        </m:r>
      </m:oMath>
      <w:r w:rsidR="0086177F" w:rsidRPr="00F64F97">
        <w:rPr>
          <w:rFonts w:eastAsiaTheme="minorEastAsia" w:cstheme="minorHAnsi"/>
          <w:szCs w:val="24"/>
        </w:rPr>
        <w:t xml:space="preserve"> </w:t>
      </w:r>
    </w:p>
    <w:p w14:paraId="48536EED" w14:textId="3E778935" w:rsidR="0041796C" w:rsidRPr="00F64F97" w:rsidRDefault="0041796C" w:rsidP="00D1186E">
      <w:pPr>
        <w:spacing w:after="120"/>
        <w:jc w:val="both"/>
        <w:rPr>
          <w:rFonts w:cstheme="minorHAnsi"/>
          <w:szCs w:val="24"/>
        </w:rPr>
      </w:pPr>
      <w:r w:rsidRPr="00F64F97">
        <w:rPr>
          <w:rFonts w:cstheme="minorHAnsi"/>
          <w:szCs w:val="24"/>
        </w:rPr>
        <w:t>The</w:t>
      </w:r>
      <w:r w:rsidR="00940554">
        <w:rPr>
          <w:rFonts w:cstheme="minorHAnsi"/>
          <w:szCs w:val="24"/>
        </w:rPr>
        <w:t xml:space="preserve"> </w:t>
      </w:r>
      <m:oMath>
        <m:acc>
          <m:accPr>
            <m:ctrlPr>
              <w:rPr>
                <w:rFonts w:ascii="Cambria Math" w:hAnsi="Cambria Math" w:cstheme="minorHAnsi"/>
                <w:i/>
                <w:szCs w:val="24"/>
              </w:rPr>
            </m:ctrlPr>
          </m:accPr>
          <m:e>
            <m:r>
              <w:rPr>
                <w:rFonts w:ascii="Cambria Math" w:hAnsi="Cambria Math" w:cstheme="minorHAnsi"/>
                <w:szCs w:val="24"/>
              </w:rPr>
              <m:t>α</m:t>
            </m:r>
          </m:e>
        </m:acc>
      </m:oMath>
      <w:r w:rsidRPr="00F64F97">
        <w:rPr>
          <w:rFonts w:cstheme="minorHAnsi"/>
          <w:szCs w:val="24"/>
        </w:rPr>
        <w:t xml:space="preserve">’s and </w:t>
      </w:r>
      <m:oMath>
        <m:acc>
          <m:accPr>
            <m:ctrlPr>
              <w:rPr>
                <w:rFonts w:ascii="Cambria Math" w:hAnsi="Cambria Math" w:cstheme="minorHAnsi"/>
                <w:i/>
                <w:szCs w:val="24"/>
              </w:rPr>
            </m:ctrlPr>
          </m:accPr>
          <m:e>
            <m:r>
              <w:rPr>
                <w:rFonts w:ascii="Cambria Math" w:hAnsi="Cambria Math" w:cstheme="minorHAnsi"/>
                <w:szCs w:val="24"/>
              </w:rPr>
              <m:t>β</m:t>
            </m:r>
          </m:e>
        </m:acc>
      </m:oMath>
      <w:r w:rsidRPr="00F64F97">
        <w:rPr>
          <w:rFonts w:cstheme="minorHAnsi"/>
          <w:szCs w:val="24"/>
        </w:rPr>
        <w:t>’s are rate constants with appropriate units of concentration and time.</w:t>
      </w:r>
      <w:r w:rsidR="00410B10" w:rsidRPr="00F64F97">
        <w:rPr>
          <w:rFonts w:cstheme="minorHAnsi"/>
          <w:szCs w:val="24"/>
        </w:rPr>
        <w:t xml:space="preserve"> It is commonplace in these models to assume that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1</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2</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β</m:t>
                </m:r>
              </m:e>
            </m:acc>
          </m:e>
          <m:sub>
            <m:r>
              <w:rPr>
                <w:rFonts w:ascii="Cambria Math" w:hAnsi="Cambria Math" w:cstheme="minorHAnsi"/>
                <w:szCs w:val="24"/>
              </w:rPr>
              <m:t>3</m:t>
            </m:r>
          </m:sub>
        </m:sSub>
      </m:oMath>
      <w:r w:rsidR="00410B10" w:rsidRPr="00F64F97">
        <w:rPr>
          <w:rFonts w:ascii="Cambria" w:hAnsi="Cambria" w:cstheme="minorHAnsi"/>
          <w:szCs w:val="24"/>
        </w:rPr>
        <w:t xml:space="preserve">, </w:t>
      </w:r>
      <w:r w:rsidR="00410B10" w:rsidRPr="00F64F97">
        <w:rPr>
          <w:rFonts w:cstheme="minorHAnsi"/>
          <w:szCs w:val="24"/>
        </w:rPr>
        <w:t>because this condition is most conducive to oscillations.</w:t>
      </w:r>
      <w:r w:rsidR="00452A98" w:rsidRPr="00F64F97">
        <w:rPr>
          <w:rFonts w:cstheme="minorHAnsi"/>
          <w:szCs w:val="24"/>
        </w:rPr>
        <w:t xml:space="preserve"> </w:t>
      </w:r>
    </w:p>
    <w:p w14:paraId="329CC08C" w14:textId="2169FEEC" w:rsidR="00AB36E6" w:rsidRDefault="00D1186E" w:rsidP="00626F7A">
      <w:pPr>
        <w:spacing w:after="120"/>
        <w:jc w:val="both"/>
        <w:rPr>
          <w:rFonts w:eastAsiaTheme="minorEastAsia" w:cstheme="minorHAnsi"/>
        </w:rPr>
      </w:pPr>
      <w:r>
        <w:rPr>
          <w:rFonts w:eastAsiaTheme="minorEastAsia" w:cstheme="minorHAnsi"/>
        </w:rPr>
        <w:t xml:space="preserve">First of all, we point out a ‘homogeneity’ property of KF’s SNF model: Eqs. </w:t>
      </w:r>
      <w:r>
        <w:rPr>
          <w:rFonts w:cstheme="minorHAnsi"/>
          <w:szCs w:val="24"/>
        </w:rPr>
        <w:t>(1)‒(4) are unchanged under the substitutions</w:t>
      </w:r>
      <w:r>
        <w:rPr>
          <w:rFonts w:eastAsiaTheme="minorEastAsia" w:cstheme="minorHAnsi"/>
        </w:rPr>
        <w:t xml:space="preserve"> </w:t>
      </w:r>
      <m:oMath>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→σ</m:t>
        </m:r>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P</m:t>
                </m:r>
              </m:e>
            </m:acc>
          </m:e>
          <m:sub>
            <m:r>
              <m:rPr>
                <m:nor/>
              </m:rPr>
              <w:rPr>
                <w:rFonts w:ascii="Cambria Math" w:eastAsiaTheme="minorEastAsia" w:hAnsi="Cambria Math" w:cstheme="minorHAnsi"/>
              </w:rPr>
              <m:t>c</m:t>
            </m:r>
          </m:sub>
        </m:sSub>
        <m:r>
          <w:rPr>
            <w:rFonts w:ascii="Cambria Math" w:eastAsiaTheme="minorEastAsia" w:hAnsi="Cambria Math" w:cstheme="minorHAnsi"/>
          </w:rPr>
          <m:t xml:space="preserve">, </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→σ</m:t>
        </m:r>
        <m:acc>
          <m:accPr>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A</m:t>
                </m:r>
              </m:e>
            </m:acc>
          </m:e>
          <m:sub>
            <m:r>
              <m:rPr>
                <m:nor/>
              </m:rPr>
              <w:rPr>
                <w:rFonts w:ascii="Cambria Math" w:eastAsiaTheme="minorEastAsia" w:hAnsi="Cambria Math" w:cstheme="minorHAnsi"/>
              </w:rPr>
              <m:t>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K</m:t>
                </m:r>
              </m:e>
            </m:acc>
          </m:e>
          <m:sub>
            <m:r>
              <m:rPr>
                <m:nor/>
              </m:rPr>
              <w:rPr>
                <w:rFonts w:ascii="Cambria Math" w:eastAsiaTheme="minorEastAsia" w:hAnsi="Cambria Math" w:cstheme="minorHAnsi"/>
              </w:rPr>
              <m:t>d</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1</m:t>
            </m:r>
          </m:sub>
        </m:sSub>
        <m:r>
          <w:rPr>
            <w:rFonts w:ascii="Cambria Math" w:eastAsiaTheme="minorEastAsia" w:hAnsi="Cambria Math" w:cstheme="minorHAnsi"/>
          </w:rPr>
          <m:t>.</m:t>
        </m:r>
      </m:oMath>
      <w:r>
        <w:rPr>
          <w:rFonts w:eastAsiaTheme="minorEastAsia" w:cstheme="minorHAnsi"/>
        </w:rPr>
        <w:t xml:space="preserve"> We take this property into account </w:t>
      </w:r>
      <w:r w:rsidR="00F12D2A">
        <w:rPr>
          <w:rFonts w:eastAsiaTheme="minorEastAsia" w:cstheme="minorHAnsi"/>
        </w:rPr>
        <w:t>by casting t</w:t>
      </w:r>
      <w:r w:rsidR="0041796C" w:rsidRPr="00F64F97">
        <w:rPr>
          <w:rFonts w:cstheme="minorHAnsi"/>
          <w:szCs w:val="24"/>
        </w:rPr>
        <w:t>he equations on the left side of (1)</w:t>
      </w:r>
      <w:r w:rsidR="006A1B10">
        <w:rPr>
          <w:rFonts w:cstheme="minorHAnsi"/>
          <w:szCs w:val="24"/>
        </w:rPr>
        <w:t>‒</w:t>
      </w:r>
      <w:r w:rsidR="0086177F">
        <w:rPr>
          <w:rFonts w:cstheme="minorHAnsi"/>
          <w:szCs w:val="24"/>
        </w:rPr>
        <w:t>(3)</w:t>
      </w:r>
      <w:r w:rsidR="0041796C" w:rsidRPr="00F64F97">
        <w:rPr>
          <w:rFonts w:cstheme="minorHAnsi"/>
          <w:szCs w:val="24"/>
        </w:rPr>
        <w:t xml:space="preserve"> </w:t>
      </w:r>
      <w:r w:rsidR="00F12D2A">
        <w:rPr>
          <w:rFonts w:cstheme="minorHAnsi"/>
          <w:szCs w:val="24"/>
        </w:rPr>
        <w:t>into</w:t>
      </w:r>
      <w:r w:rsidR="0041796C" w:rsidRPr="00F64F97">
        <w:rPr>
          <w:rFonts w:cstheme="minorHAnsi"/>
          <w:szCs w:val="24"/>
        </w:rPr>
        <w:t xml:space="preserve"> dimen</w:t>
      </w:r>
      <w:r w:rsidR="00452A98" w:rsidRPr="00F64F97">
        <w:rPr>
          <w:rFonts w:cstheme="minorHAnsi"/>
          <w:szCs w:val="24"/>
        </w:rPr>
        <w:t>sionless form on the right side</w:t>
      </w:r>
      <w:r w:rsidR="0041796C" w:rsidRPr="00F64F97">
        <w:rPr>
          <w:rFonts w:cstheme="minorHAnsi"/>
          <w:szCs w:val="24"/>
        </w:rPr>
        <w:t xml:space="preserve"> </w:t>
      </w:r>
      <w:r w:rsidR="00410B10" w:rsidRPr="00F64F97">
        <w:rPr>
          <w:rFonts w:cstheme="minorHAnsi"/>
          <w:szCs w:val="24"/>
        </w:rPr>
        <w:t>by defining</w:t>
      </w:r>
      <w:r w:rsidR="00F12D2A">
        <w:rPr>
          <w:rFonts w:cstheme="minorHAnsi"/>
          <w:szCs w:val="24"/>
        </w:rPr>
        <w:t xml:space="preserve"> a dimensionless time</w:t>
      </w:r>
      <w:r w:rsidR="00E931A6">
        <w:rPr>
          <w:rFonts w:cstheme="minorHAnsi"/>
          <w:szCs w:val="24"/>
        </w:rPr>
        <w:t>,</w:t>
      </w:r>
      <w:r w:rsidR="00F12D2A">
        <w:rPr>
          <w:rFonts w:cstheme="minorHAnsi"/>
          <w:szCs w:val="24"/>
        </w:rPr>
        <w:t xml:space="preserve"> </w:t>
      </w:r>
      <m:oMath>
        <m:r>
          <w:rPr>
            <w:rFonts w:ascii="Cambria Math" w:hAnsi="Cambria Math" w:cstheme="minorHAnsi"/>
            <w:szCs w:val="24"/>
          </w:rPr>
          <m:t>t=</m:t>
        </m:r>
        <m:acc>
          <m:accPr>
            <m:ctrlPr>
              <w:rPr>
                <w:rFonts w:ascii="Cambria Math" w:hAnsi="Cambria Math" w:cstheme="minorHAnsi"/>
                <w:i/>
                <w:szCs w:val="24"/>
              </w:rPr>
            </m:ctrlPr>
          </m:accPr>
          <m:e>
            <m:r>
              <w:rPr>
                <w:rFonts w:ascii="Cambria Math" w:hAnsi="Cambria Math" w:cstheme="minorHAnsi"/>
                <w:szCs w:val="24"/>
              </w:rPr>
              <m:t>β</m:t>
            </m:r>
          </m:e>
        </m:acc>
        <m:acc>
          <m:accPr>
            <m:ctrlPr>
              <w:rPr>
                <w:rFonts w:ascii="Cambria Math" w:hAnsi="Cambria Math" w:cstheme="minorHAnsi"/>
                <w:i/>
                <w:szCs w:val="24"/>
              </w:rPr>
            </m:ctrlPr>
          </m:accPr>
          <m:e>
            <m:r>
              <w:rPr>
                <w:rFonts w:ascii="Cambria Math" w:hAnsi="Cambria Math" w:cstheme="minorHAnsi"/>
                <w:szCs w:val="24"/>
              </w:rPr>
              <m:t>t</m:t>
            </m:r>
          </m:e>
        </m:acc>
      </m:oMath>
      <w:r w:rsidR="00F12D2A">
        <w:rPr>
          <w:rFonts w:cstheme="minorHAnsi"/>
          <w:szCs w:val="24"/>
        </w:rPr>
        <w:t>,</w:t>
      </w:r>
      <w:r w:rsidR="0086177F">
        <w:rPr>
          <w:rFonts w:cstheme="minorHAnsi"/>
          <w:szCs w:val="24"/>
        </w:rPr>
        <w:t xml:space="preserve"> and</w:t>
      </w:r>
      <w:r w:rsidR="00F12D2A">
        <w:rPr>
          <w:rFonts w:cstheme="minorHAnsi"/>
          <w:szCs w:val="24"/>
        </w:rPr>
        <w:t xml:space="preserve"> d</w:t>
      </w:r>
      <w:r w:rsidR="0086177F">
        <w:rPr>
          <w:rFonts w:cstheme="minorHAnsi"/>
          <w:szCs w:val="24"/>
        </w:rPr>
        <w:t>imensionless concentrations</w:t>
      </w:r>
      <w:r w:rsidR="00E931A6">
        <w:rPr>
          <w:rFonts w:cstheme="minorHAnsi"/>
          <w:szCs w:val="24"/>
        </w:rPr>
        <w:t>,</w:t>
      </w:r>
      <m:oMath>
        <m:r>
          <w:rPr>
            <w:rFonts w:ascii="Cambria Math" w:hAnsi="Cambria Math" w:cstheme="minorHAnsi"/>
            <w:szCs w:val="24"/>
          </w:rPr>
          <m:t xml:space="preserve"> P=</m:t>
        </m:r>
        <m:f>
          <m:fPr>
            <m:type m:val="lin"/>
            <m:ctrlPr>
              <w:rPr>
                <w:rFonts w:ascii="Cambria Math" w:hAnsi="Cambria Math" w:cstheme="minorHAnsi"/>
                <w:i/>
                <w:szCs w:val="24"/>
              </w:rPr>
            </m:ctrlPr>
          </m:fPr>
          <m:num>
            <m:acc>
              <m:accPr>
                <m:ctrlPr>
                  <w:rPr>
                    <w:rFonts w:ascii="Cambria Math" w:hAnsi="Cambria Math" w:cstheme="minorHAnsi"/>
                    <w:i/>
                    <w:szCs w:val="24"/>
                  </w:rPr>
                </m:ctrlPr>
              </m:accPr>
              <m:e>
                <m:r>
                  <w:rPr>
                    <w:rFonts w:ascii="Cambria Math" w:hAnsi="Cambria Math" w:cstheme="minorHAnsi"/>
                    <w:szCs w:val="24"/>
                  </w:rPr>
                  <m:t>P</m:t>
                </m:r>
              </m:e>
            </m:acc>
          </m:num>
          <m:den>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den>
        </m:f>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c</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c</m:t>
                </m:r>
              </m:sub>
            </m:sSub>
          </m:num>
          <m:den>
            <m:acc>
              <m:accPr>
                <m:ctrlPr>
                  <w:rPr>
                    <w:rFonts w:ascii="Cambria Math" w:hAnsi="Cambria Math" w:cstheme="minorHAnsi"/>
                    <w:i/>
                    <w:szCs w:val="24"/>
                  </w:rPr>
                </m:ctrlPr>
              </m:accPr>
              <m:e>
                <m:r>
                  <w:rPr>
                    <w:rFonts w:ascii="Cambria Math" w:hAnsi="Cambria Math" w:cstheme="minorHAnsi"/>
                    <w:szCs w:val="24"/>
                  </w:rPr>
                  <m:t>β</m:t>
                </m:r>
              </m:e>
            </m:acc>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den>
        </m:f>
        <m:r>
          <w:rPr>
            <w:rFonts w:ascii="Cambria Math" w:hAnsi="Cambria Math" w:cstheme="minorHAnsi"/>
            <w:szCs w:val="24"/>
          </w:rPr>
          <m:t>, M=</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2</m:t>
                    </m:r>
                  </m:sub>
                </m:sSub>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acc>
              <m:accPr>
                <m:ctrlPr>
                  <w:rPr>
                    <w:rFonts w:ascii="Cambria Math" w:hAnsi="Cambria Math" w:cstheme="minorHAnsi"/>
                    <w:i/>
                    <w:szCs w:val="24"/>
                  </w:rPr>
                </m:ctrlPr>
              </m:accPr>
              <m:e>
                <m:r>
                  <w:rPr>
                    <w:rFonts w:ascii="Cambria Math" w:hAnsi="Cambria Math" w:cstheme="minorHAnsi"/>
                    <w:szCs w:val="24"/>
                  </w:rPr>
                  <m:t>M</m:t>
                </m:r>
              </m:e>
            </m:acc>
          </m:num>
          <m:den>
            <m:sSup>
              <m:sSupPr>
                <m:ctrlPr>
                  <w:rPr>
                    <w:rFonts w:ascii="Cambria Math" w:hAnsi="Cambria Math" w:cstheme="minorHAnsi"/>
                    <w:i/>
                    <w:szCs w:val="24"/>
                  </w:rPr>
                </m:ctrlPr>
              </m:sSupPr>
              <m:e>
                <m:acc>
                  <m:accPr>
                    <m:ctrlPr>
                      <w:rPr>
                        <w:rFonts w:ascii="Cambria Math" w:hAnsi="Cambria Math" w:cstheme="minorHAnsi"/>
                        <w:i/>
                        <w:szCs w:val="24"/>
                      </w:rPr>
                    </m:ctrlPr>
                  </m:accPr>
                  <m:e>
                    <m:r>
                      <w:rPr>
                        <w:rFonts w:ascii="Cambria Math" w:hAnsi="Cambria Math" w:cstheme="minorHAnsi"/>
                        <w:szCs w:val="24"/>
                      </w:rPr>
                      <m:t>β</m:t>
                    </m:r>
                  </m:e>
                </m:acc>
              </m:e>
              <m:sup>
                <m:r>
                  <w:rPr>
                    <w:rFonts w:ascii="Cambria Math" w:hAnsi="Cambria Math" w:cstheme="minorHAnsi"/>
                    <w:szCs w:val="24"/>
                  </w:rPr>
                  <m:t>2</m:t>
                </m:r>
              </m:sup>
            </m:sSup>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den>
        </m:f>
        <m:r>
          <w:rPr>
            <w:rFonts w:ascii="Cambria Math" w:hAnsi="Cambria Math" w:cstheme="minorHAnsi"/>
            <w:szCs w:val="24"/>
          </w:rPr>
          <m:t>, A=</m:t>
        </m:r>
        <m:acc>
          <m:accPr>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2F675B">
        <w:rPr>
          <w:rFonts w:cstheme="minorHAnsi"/>
          <w:szCs w:val="24"/>
        </w:rPr>
        <w:t>. Furthermore,</w:t>
      </w:r>
      <w:r w:rsidR="00D93556">
        <w:rPr>
          <w:rFonts w:cstheme="minorHAnsi"/>
          <w:szCs w:val="24"/>
        </w:rPr>
        <w:t xml:space="preserve"> </w:t>
      </w:r>
      <m:oMath>
        <m:r>
          <w:rPr>
            <w:rFonts w:ascii="Cambria Math" w:hAnsi="Cambria Math" w:cstheme="minorHAnsi"/>
            <w:szCs w:val="24"/>
          </w:rPr>
          <m:t>α=</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1</m:t>
            </m:r>
          </m:sub>
        </m:sSub>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 xml:space="preserve">2 </m:t>
                    </m:r>
                  </m:sub>
                </m:sSub>
                <m:acc>
                  <m:accPr>
                    <m:ctrlPr>
                      <w:rPr>
                        <w:rFonts w:ascii="Cambria Math" w:hAnsi="Cambria Math" w:cstheme="minorHAnsi"/>
                        <w:i/>
                        <w:szCs w:val="24"/>
                      </w:rPr>
                    </m:ctrlPr>
                  </m:accPr>
                  <m:e>
                    <m:r>
                      <w:rPr>
                        <w:rFonts w:ascii="Cambria Math" w:hAnsi="Cambria Math" w:cstheme="minorHAnsi"/>
                        <w:szCs w:val="24"/>
                      </w:rPr>
                      <m:t>α</m:t>
                    </m:r>
                  </m:e>
                </m:acc>
              </m:e>
              <m:sub>
                <m:r>
                  <w:rPr>
                    <w:rFonts w:ascii="Cambria Math" w:hAnsi="Cambria Math" w:cstheme="minorHAnsi"/>
                    <w:szCs w:val="24"/>
                  </w:rPr>
                  <m:t>3</m:t>
                </m:r>
              </m:sub>
            </m:sSub>
          </m:num>
          <m:den>
            <m:sSup>
              <m:sSupPr>
                <m:ctrlPr>
                  <w:rPr>
                    <w:rFonts w:ascii="Cambria Math" w:hAnsi="Cambria Math" w:cstheme="minorHAnsi"/>
                    <w:i/>
                    <w:szCs w:val="24"/>
                  </w:rPr>
                </m:ctrlPr>
              </m:sSupPr>
              <m:e>
                <m:acc>
                  <m:accPr>
                    <m:ctrlPr>
                      <w:rPr>
                        <w:rFonts w:ascii="Cambria Math" w:hAnsi="Cambria Math" w:cstheme="minorHAnsi"/>
                        <w:i/>
                        <w:szCs w:val="24"/>
                      </w:rPr>
                    </m:ctrlPr>
                  </m:accPr>
                  <m:e>
                    <m:r>
                      <w:rPr>
                        <w:rFonts w:ascii="Cambria Math" w:hAnsi="Cambria Math" w:cstheme="minorHAnsi"/>
                        <w:szCs w:val="24"/>
                      </w:rPr>
                      <m:t>β</m:t>
                    </m:r>
                  </m:e>
                </m:acc>
              </m:e>
              <m:sup>
                <m:r>
                  <w:rPr>
                    <w:rFonts w:ascii="Cambria Math" w:hAnsi="Cambria Math" w:cstheme="minorHAnsi"/>
                    <w:szCs w:val="24"/>
                  </w:rPr>
                  <m:t>3</m:t>
                </m:r>
              </m:sup>
            </m:sSup>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den>
        </m:f>
        <m:r>
          <w:rPr>
            <w:rFonts w:ascii="Cambria Math" w:hAnsi="Cambria Math" w:cstheme="minorHAnsi"/>
            <w:szCs w:val="24"/>
          </w:rPr>
          <m:t xml:space="preserve"> </m:t>
        </m:r>
      </m:oMath>
      <w:r w:rsidR="00D93556">
        <w:rPr>
          <w:rFonts w:cstheme="minorHAnsi"/>
          <w:szCs w:val="24"/>
        </w:rPr>
        <w:t xml:space="preserve">is the dimensionless rate of synthesis of </w:t>
      </w:r>
      <w:r w:rsidR="00D93556" w:rsidRPr="00D93556">
        <w:rPr>
          <w:rFonts w:cstheme="minorHAnsi"/>
          <w:i/>
          <w:szCs w:val="24"/>
        </w:rPr>
        <w:t>PER</w:t>
      </w:r>
      <w:r w:rsidR="00D93556">
        <w:rPr>
          <w:rFonts w:cstheme="minorHAnsi"/>
          <w:szCs w:val="24"/>
        </w:rPr>
        <w:t xml:space="preserve"> mRNA (in </w:t>
      </w:r>
      <w:r w:rsidR="00CB56C0">
        <w:rPr>
          <w:rFonts w:cstheme="minorHAnsi"/>
          <w:szCs w:val="24"/>
        </w:rPr>
        <w:t xml:space="preserve">a </w:t>
      </w:r>
      <w:r w:rsidR="00D93556">
        <w:rPr>
          <w:rFonts w:cstheme="minorHAnsi"/>
          <w:szCs w:val="24"/>
        </w:rPr>
        <w:t>wild-type</w:t>
      </w:r>
      <w:r w:rsidR="00CB56C0">
        <w:rPr>
          <w:rFonts w:cstheme="minorHAnsi"/>
          <w:szCs w:val="24"/>
        </w:rPr>
        <w:t xml:space="preserve"> diploid cell</w:t>
      </w:r>
      <w:r w:rsidR="00D93556">
        <w:rPr>
          <w:rFonts w:cstheme="minorHAnsi"/>
          <w:szCs w:val="24"/>
        </w:rPr>
        <w:t xml:space="preserve">). </w:t>
      </w:r>
      <w:r w:rsidR="006A1B10">
        <w:rPr>
          <w:rFonts w:cstheme="minorHAnsi"/>
          <w:szCs w:val="24"/>
        </w:rPr>
        <w:t>The</w:t>
      </w:r>
      <w:r w:rsidR="00CB56C0">
        <w:rPr>
          <w:rFonts w:cstheme="minorHAnsi"/>
          <w:szCs w:val="24"/>
        </w:rPr>
        <w:t xml:space="preserve"> other</w:t>
      </w:r>
      <w:r w:rsidR="006A1B10">
        <w:rPr>
          <w:rFonts w:cstheme="minorHAnsi"/>
          <w:szCs w:val="24"/>
        </w:rPr>
        <w:t xml:space="preserve"> dimensionless parameters in Eqs. (1)‒(4) are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6A1B10">
        <w:rPr>
          <w:rFonts w:cstheme="minorHAnsi"/>
          <w:szCs w:val="24"/>
        </w:rPr>
        <w:t xml:space="preserve"> = total conce</w:t>
      </w:r>
      <w:r w:rsidR="00CB56C0">
        <w:rPr>
          <w:rFonts w:cstheme="minorHAnsi"/>
          <w:szCs w:val="24"/>
        </w:rPr>
        <w:t>ntration of BMAL in the nucleus</w:t>
      </w:r>
      <w:r w:rsidR="006A1B10" w:rsidRPr="006A1B10">
        <w:rPr>
          <w:rFonts w:cstheme="minorHAnsi"/>
          <w:color w:val="000000" w:themeColor="text1"/>
          <w:szCs w:val="24"/>
        </w:rPr>
        <w:t>.</w:t>
      </w:r>
      <w:r w:rsidR="00DA0C65">
        <w:rPr>
          <w:rFonts w:cstheme="minorHAnsi"/>
          <w:color w:val="000000" w:themeColor="text1"/>
          <w:szCs w:val="24"/>
        </w:rPr>
        <w:t xml:space="preserve"> Because all </w:t>
      </w:r>
      <w:r w:rsidR="00D841D2">
        <w:rPr>
          <w:rFonts w:cstheme="minorHAnsi"/>
          <w:color w:val="000000" w:themeColor="text1"/>
          <w:szCs w:val="24"/>
        </w:rPr>
        <w:t>the variables and parameters</w:t>
      </w:r>
      <w:r w:rsidR="00DA0C65">
        <w:rPr>
          <w:rFonts w:cstheme="minorHAnsi"/>
          <w:color w:val="000000" w:themeColor="text1"/>
          <w:szCs w:val="24"/>
        </w:rPr>
        <w:t xml:space="preserve"> in Eq. (4) are scaled with the same factor </w:t>
      </w:r>
      <m:oMath>
        <m:acc>
          <m:accPr>
            <m:ctrlPr>
              <w:rPr>
                <w:rFonts w:ascii="Cambria Math" w:hAnsi="Cambria Math" w:cstheme="minorHAnsi"/>
                <w:i/>
                <w:szCs w:val="24"/>
              </w:rPr>
            </m:ctrlPr>
          </m:accPr>
          <m:e>
            <m:r>
              <w:rPr>
                <w:rFonts w:ascii="Cambria Math" w:hAnsi="Cambria Math" w:cstheme="minorHAnsi"/>
                <w:szCs w:val="24"/>
              </w:rPr>
              <m:t>C</m:t>
            </m:r>
          </m:e>
        </m:acc>
      </m:oMath>
      <w:r w:rsidR="00DA0C65">
        <w:rPr>
          <w:rFonts w:cstheme="minorHAnsi"/>
          <w:color w:val="000000" w:themeColor="text1"/>
          <w:szCs w:val="24"/>
        </w:rPr>
        <w:t xml:space="preserve">, </w:t>
      </w:r>
      <w:r w:rsidR="00DA0C65">
        <w:rPr>
          <w:rFonts w:cstheme="minorHAnsi"/>
          <w:szCs w:val="24"/>
        </w:rPr>
        <w:t>t</w:t>
      </w:r>
      <w:r w:rsidR="00544FC9" w:rsidRPr="00F64F97">
        <w:rPr>
          <w:rFonts w:cstheme="minorHAnsi"/>
          <w:szCs w:val="24"/>
        </w:rPr>
        <w:t xml:space="preserve">he expression for </w:t>
      </w:r>
      <w:r w:rsidR="00544FC9" w:rsidRPr="00F64F97">
        <w:rPr>
          <w:rFonts w:ascii="Cambria" w:hAnsi="Cambria" w:cs="Times New Roman"/>
          <w:i/>
          <w:szCs w:val="24"/>
        </w:rPr>
        <w:t>A</w:t>
      </w:r>
      <w:r w:rsidR="00544FC9" w:rsidRPr="00F64F97">
        <w:rPr>
          <w:rFonts w:ascii="Cambria" w:hAnsi="Cambria" w:cs="Times New Roman"/>
          <w:szCs w:val="24"/>
          <w:vertAlign w:val="subscript"/>
        </w:rPr>
        <w:t>free</w:t>
      </w:r>
      <w:r w:rsidR="0086177F">
        <w:rPr>
          <w:rFonts w:cstheme="minorHAnsi"/>
          <w:szCs w:val="24"/>
        </w:rPr>
        <w:t>/</w:t>
      </w:r>
      <w:r w:rsidR="0086177F" w:rsidRPr="00F64F97">
        <w:rPr>
          <w:rFonts w:ascii="Cambria" w:hAnsi="Cambria" w:cs="Times New Roman"/>
          <w:i/>
          <w:szCs w:val="24"/>
        </w:rPr>
        <w:t>A</w:t>
      </w:r>
      <w:r w:rsidR="0086177F">
        <w:rPr>
          <w:rFonts w:ascii="Cambria" w:hAnsi="Cambria" w:cs="Times New Roman"/>
          <w:szCs w:val="24"/>
          <w:vertAlign w:val="subscript"/>
        </w:rPr>
        <w:t>T</w:t>
      </w:r>
      <w:r w:rsidR="0086177F">
        <w:rPr>
          <w:rFonts w:cstheme="minorHAnsi"/>
          <w:szCs w:val="24"/>
        </w:rPr>
        <w:t xml:space="preserve"> </w:t>
      </w:r>
      <w:r w:rsidR="00544FC9" w:rsidRPr="00F64F97">
        <w:rPr>
          <w:rFonts w:cstheme="minorHAnsi"/>
          <w:szCs w:val="24"/>
        </w:rPr>
        <w:t>is</w:t>
      </w:r>
      <w:r w:rsidR="00903487" w:rsidRPr="00F64F97">
        <w:rPr>
          <w:rFonts w:cstheme="minorHAnsi"/>
          <w:szCs w:val="24"/>
        </w:rPr>
        <w:t xml:space="preserve"> true for either the hatted variables (with dimensions) or the d</w:t>
      </w:r>
      <w:r w:rsidR="002E6A1B">
        <w:rPr>
          <w:rFonts w:cstheme="minorHAnsi"/>
          <w:szCs w:val="24"/>
        </w:rPr>
        <w:t>imensionless variables.</w:t>
      </w:r>
      <w:r w:rsidR="00903487" w:rsidRPr="00F64F97">
        <w:rPr>
          <w:rFonts w:cstheme="minorHAnsi"/>
          <w:szCs w:val="24"/>
        </w:rPr>
        <w:t xml:space="preserve"> </w:t>
      </w:r>
      <w:r w:rsidR="00AB36E6" w:rsidRPr="00F64F97">
        <w:rPr>
          <w:rFonts w:eastAsiaTheme="minorEastAsia" w:cstheme="minorHAnsi"/>
        </w:rPr>
        <w:t>In Tables S1 and S2 we provide definitions of the variables and kinetic constants in Kim &amp; Forger’s SNF model.</w:t>
      </w:r>
    </w:p>
    <w:p w14:paraId="7824D865" w14:textId="40F70898" w:rsidR="00AB36E6" w:rsidRPr="00F64F97" w:rsidRDefault="00AB36E6" w:rsidP="00626F7A">
      <w:pPr>
        <w:spacing w:after="120"/>
        <w:jc w:val="both"/>
        <w:rPr>
          <w:rFonts w:eastAsiaTheme="minorEastAsia" w:cstheme="minorHAnsi"/>
        </w:rPr>
      </w:pPr>
      <w:r w:rsidRPr="00F64F97">
        <w:rPr>
          <w:rFonts w:cstheme="minorHAnsi"/>
          <w:szCs w:val="24"/>
        </w:rPr>
        <w:t xml:space="preserve">In addition to the SNF model, Kim &amp; Forger proposed two extended models, in which the core negative feedback loop involving PER and BMAL is supplemented with (either) an additional </w:t>
      </w:r>
      <w:r w:rsidRPr="00F64F97">
        <w:rPr>
          <w:rFonts w:cstheme="minorHAnsi"/>
          <w:szCs w:val="24"/>
          <w:u w:val="single"/>
        </w:rPr>
        <w:lastRenderedPageBreak/>
        <w:t>negative</w:t>
      </w:r>
      <w:r w:rsidRPr="00F64F97">
        <w:rPr>
          <w:rFonts w:cstheme="minorHAnsi"/>
          <w:szCs w:val="24"/>
        </w:rPr>
        <w:t xml:space="preserve"> feedback from REV-ERB on transcription of the </w:t>
      </w:r>
      <w:r w:rsidRPr="00F64F97">
        <w:rPr>
          <w:rFonts w:cstheme="minorHAnsi"/>
          <w:i/>
          <w:szCs w:val="24"/>
        </w:rPr>
        <w:t>BMAL1</w:t>
      </w:r>
      <w:r w:rsidRPr="00F64F97">
        <w:rPr>
          <w:rFonts w:cstheme="minorHAnsi"/>
          <w:szCs w:val="24"/>
        </w:rPr>
        <w:t xml:space="preserve"> gene (called the NNF model, </w:t>
      </w:r>
      <w:r w:rsidRPr="00FF66F4">
        <w:rPr>
          <w:rFonts w:cstheme="minorHAnsi"/>
          <w:szCs w:val="24"/>
          <w:highlight w:val="yellow"/>
        </w:rPr>
        <w:t>Figure 2b</w:t>
      </w:r>
      <w:r w:rsidRPr="00F64F97">
        <w:rPr>
          <w:rFonts w:cstheme="minorHAnsi"/>
          <w:szCs w:val="24"/>
        </w:rPr>
        <w:t xml:space="preserve">) (or) an additional </w:t>
      </w:r>
      <w:r w:rsidRPr="00F64F97">
        <w:rPr>
          <w:rFonts w:cstheme="minorHAnsi"/>
          <w:szCs w:val="24"/>
          <w:u w:val="single"/>
        </w:rPr>
        <w:t>positive</w:t>
      </w:r>
      <w:r w:rsidRPr="00F64F97">
        <w:rPr>
          <w:rFonts w:cstheme="minorHAnsi"/>
          <w:szCs w:val="24"/>
        </w:rPr>
        <w:t xml:space="preserve"> feedback from ROR on transcription of the </w:t>
      </w:r>
      <w:r w:rsidRPr="00F64F97">
        <w:rPr>
          <w:rFonts w:cstheme="minorHAnsi"/>
          <w:i/>
          <w:szCs w:val="24"/>
        </w:rPr>
        <w:t>BMAL1</w:t>
      </w:r>
      <w:r w:rsidRPr="00F64F97">
        <w:rPr>
          <w:rFonts w:cstheme="minorHAnsi"/>
          <w:szCs w:val="24"/>
        </w:rPr>
        <w:t xml:space="preserve"> gene (called the PNF model, </w:t>
      </w:r>
      <w:r w:rsidRPr="00FF66F4">
        <w:rPr>
          <w:rFonts w:cstheme="minorHAnsi"/>
          <w:szCs w:val="24"/>
          <w:highlight w:val="yellow"/>
        </w:rPr>
        <w:t>Figure 2c</w:t>
      </w:r>
      <w:r w:rsidRPr="00F64F97">
        <w:rPr>
          <w:rFonts w:cstheme="minorHAnsi"/>
          <w:szCs w:val="24"/>
        </w:rPr>
        <w:t>).</w:t>
      </w:r>
      <w:r w:rsidR="006A6B8E" w:rsidRPr="00F64F97">
        <w:rPr>
          <w:rFonts w:cstheme="minorHAnsi"/>
          <w:szCs w:val="24"/>
        </w:rPr>
        <w:t xml:space="preserve"> Evidences for these interactions are found in</w:t>
      </w:r>
      <w:r w:rsidR="000B7841">
        <w:rPr>
          <w:rFonts w:cstheme="minorHAnsi"/>
          <w:szCs w:val="24"/>
        </w:rPr>
        <w:t xml:space="preserve"> references</w:t>
      </w:r>
      <w:r w:rsidR="001550C3" w:rsidRPr="00F64F97">
        <w:rPr>
          <w:rFonts w:cstheme="minorHAnsi"/>
          <w:szCs w:val="24"/>
        </w:rPr>
        <w:t xml:space="preserve"> </w:t>
      </w:r>
      <w:r w:rsidR="00313A94"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313A94" w:rsidRPr="00F64F97">
        <w:rPr>
          <w:rFonts w:cstheme="minorHAnsi"/>
          <w:szCs w:val="24"/>
        </w:rPr>
      </w:r>
      <w:r w:rsidR="00313A94" w:rsidRPr="00F64F97">
        <w:rPr>
          <w:rFonts w:cstheme="minorHAnsi"/>
          <w:szCs w:val="24"/>
        </w:rPr>
        <w:fldChar w:fldCharType="separate"/>
      </w:r>
      <w:r w:rsidR="00313A94" w:rsidRPr="00F64F97">
        <w:rPr>
          <w:rFonts w:cstheme="minorHAnsi"/>
          <w:noProof/>
          <w:szCs w:val="24"/>
        </w:rPr>
        <w:t>(23-27)</w:t>
      </w:r>
      <w:r w:rsidR="00313A94" w:rsidRPr="00F64F97">
        <w:rPr>
          <w:rFonts w:cstheme="minorHAnsi"/>
          <w:szCs w:val="24"/>
        </w:rPr>
        <w:fldChar w:fldCharType="end"/>
      </w:r>
      <w:r w:rsidR="00EB4336" w:rsidRPr="00F64F97">
        <w:rPr>
          <w:rFonts w:cstheme="minorHAnsi"/>
          <w:szCs w:val="24"/>
        </w:rPr>
        <w:t xml:space="preserve">. </w:t>
      </w:r>
      <w:r w:rsidRPr="00F64F97">
        <w:rPr>
          <w:rFonts w:cstheme="minorHAnsi"/>
          <w:szCs w:val="24"/>
        </w:rPr>
        <w:t xml:space="preserve">The ODEs of the </w:t>
      </w:r>
      <w:r w:rsidR="00E15629" w:rsidRPr="00F64F97">
        <w:rPr>
          <w:rFonts w:cstheme="minorHAnsi"/>
          <w:szCs w:val="24"/>
        </w:rPr>
        <w:t>‘</w:t>
      </w:r>
      <w:r w:rsidRPr="00F64F97">
        <w:rPr>
          <w:rFonts w:cstheme="minorHAnsi"/>
          <w:szCs w:val="24"/>
        </w:rPr>
        <w:t>NNF</w:t>
      </w:r>
      <w:r w:rsidR="00E15629" w:rsidRPr="00F64F97">
        <w:rPr>
          <w:rFonts w:cstheme="minorHAnsi"/>
          <w:szCs w:val="24"/>
        </w:rPr>
        <w:t>’</w:t>
      </w:r>
      <w:r w:rsidRPr="00F64F97">
        <w:rPr>
          <w:rFonts w:cstheme="minorHAnsi"/>
          <w:szCs w:val="24"/>
        </w:rPr>
        <w:t xml:space="preserve"> and </w:t>
      </w:r>
      <w:r w:rsidR="00E15629" w:rsidRPr="00F64F97">
        <w:rPr>
          <w:rFonts w:cstheme="minorHAnsi"/>
          <w:szCs w:val="24"/>
        </w:rPr>
        <w:t>‘</w:t>
      </w:r>
      <w:r w:rsidRPr="00F64F97">
        <w:rPr>
          <w:rFonts w:cstheme="minorHAnsi"/>
          <w:szCs w:val="24"/>
        </w:rPr>
        <w:t>PNF</w:t>
      </w:r>
      <w:r w:rsidR="00E15629" w:rsidRPr="00F64F97">
        <w:rPr>
          <w:rFonts w:cstheme="minorHAnsi"/>
          <w:szCs w:val="24"/>
        </w:rPr>
        <w:t>’</w:t>
      </w:r>
      <w:r w:rsidRPr="00F64F97">
        <w:rPr>
          <w:rFonts w:cstheme="minorHAnsi"/>
          <w:szCs w:val="24"/>
        </w:rPr>
        <w:t xml:space="preserve"> models are presented in </w:t>
      </w:r>
      <w:r w:rsidRPr="00F64F97">
        <w:rPr>
          <w:rFonts w:eastAsiaTheme="minorEastAsia" w:cstheme="minorHAnsi"/>
        </w:rPr>
        <w:t>the Supplementary Materials, along with definitions of the variables and kinetic constants in Tables S1 and S2.</w:t>
      </w:r>
    </w:p>
    <w:p w14:paraId="64222E5A" w14:textId="5091193A" w:rsidR="006A2575" w:rsidRPr="00F64F97" w:rsidRDefault="006A2575" w:rsidP="00626F7A">
      <w:pPr>
        <w:spacing w:after="120"/>
        <w:jc w:val="both"/>
        <w:rPr>
          <w:rFonts w:cstheme="minorHAnsi"/>
          <w:szCs w:val="24"/>
        </w:rPr>
      </w:pPr>
      <w:r w:rsidRPr="00F64F97">
        <w:rPr>
          <w:rFonts w:cstheme="minorHAnsi"/>
          <w:szCs w:val="24"/>
        </w:rPr>
        <w:t>Notice that, in the SNF model, nonlinearity in the transcription term is due to tight stoich</w:t>
      </w:r>
      <w:r w:rsidR="00700FFE">
        <w:rPr>
          <w:rFonts w:cstheme="minorHAnsi"/>
          <w:szCs w:val="24"/>
        </w:rPr>
        <w:t>iometric binding between PER and BMAL</w:t>
      </w:r>
      <w:r w:rsidRPr="00F64F97">
        <w:rPr>
          <w:rFonts w:cstheme="minorHAnsi"/>
          <w:szCs w:val="24"/>
        </w:rPr>
        <w:t xml:space="preserve">, not (as in Goodwin’s equations) to cooperative participation of nuclear PER in the regulation of </w:t>
      </w:r>
      <w:r w:rsidRPr="00F64F97">
        <w:rPr>
          <w:rFonts w:cstheme="minorHAnsi"/>
          <w:i/>
          <w:szCs w:val="24"/>
        </w:rPr>
        <w:t>PER</w:t>
      </w:r>
      <w:r w:rsidRPr="00F64F97">
        <w:rPr>
          <w:rFonts w:cstheme="minorHAnsi"/>
          <w:szCs w:val="24"/>
        </w:rPr>
        <w:t xml:space="preserve"> gene expression. Consequently, the SNF model circumvents the unreasonable cooperativity constraint (</w:t>
      </w:r>
      <w:r w:rsidRPr="00F64F97">
        <w:rPr>
          <w:rFonts w:ascii="Times New Roman" w:hAnsi="Times New Roman" w:cs="Times New Roman"/>
          <w:i/>
          <w:szCs w:val="24"/>
        </w:rPr>
        <w:t>p</w:t>
      </w:r>
      <w:r w:rsidRPr="00F64F97">
        <w:rPr>
          <w:rFonts w:cstheme="minorHAnsi"/>
          <w:szCs w:val="24"/>
        </w:rPr>
        <w:t xml:space="preserve"> &gt; 8) of Goodwin’s model. (Don’t confuse the Hill exponent, </w:t>
      </w:r>
      <w:r w:rsidRPr="00F64F97">
        <w:rPr>
          <w:rFonts w:ascii="Times New Roman" w:hAnsi="Times New Roman" w:cs="Times New Roman"/>
          <w:i/>
          <w:szCs w:val="24"/>
        </w:rPr>
        <w:t>p</w:t>
      </w:r>
      <w:r w:rsidRPr="00F64F97">
        <w:rPr>
          <w:rFonts w:cstheme="minorHAnsi"/>
          <w:szCs w:val="24"/>
        </w:rPr>
        <w:t xml:space="preserve">, in Goodwin’s model with the concentration of nuclear PER, </w:t>
      </w:r>
      <w:r w:rsidRPr="00F64F97">
        <w:rPr>
          <w:rFonts w:ascii="Cambria" w:hAnsi="Cambria" w:cs="Times New Roman"/>
          <w:i/>
          <w:szCs w:val="24"/>
        </w:rPr>
        <w:t>P</w:t>
      </w:r>
      <w:r w:rsidRPr="00F64F97">
        <w:rPr>
          <w:rFonts w:cstheme="minorHAnsi"/>
          <w:szCs w:val="24"/>
        </w:rPr>
        <w:t xml:space="preserve">, in the KF model.) </w:t>
      </w:r>
    </w:p>
    <w:p w14:paraId="353B9605" w14:textId="77777777" w:rsidR="00700FFE" w:rsidRDefault="006A2575" w:rsidP="00626F7A">
      <w:pPr>
        <w:spacing w:after="120"/>
        <w:jc w:val="both"/>
        <w:rPr>
          <w:rFonts w:cstheme="minorHAnsi"/>
          <w:szCs w:val="24"/>
        </w:rPr>
      </w:pPr>
      <w:r w:rsidRPr="00F64F97">
        <w:rPr>
          <w:rFonts w:cstheme="minorHAnsi"/>
          <w:szCs w:val="24"/>
        </w:rPr>
        <w:t>While the SNF model appears to oscillate robustly and avoid Goodwin’s unrealistic constraint (</w:t>
      </w:r>
      <w:r w:rsidRPr="00F64F97">
        <w:rPr>
          <w:rFonts w:ascii="Times New Roman" w:hAnsi="Times New Roman" w:cs="Times New Roman"/>
          <w:i/>
          <w:szCs w:val="24"/>
        </w:rPr>
        <w:t>p</w:t>
      </w:r>
      <w:r w:rsidRPr="00F64F97">
        <w:rPr>
          <w:rFonts w:cstheme="minorHAnsi"/>
          <w:szCs w:val="24"/>
        </w:rPr>
        <w:t xml:space="preserve"> &gt; 8), the SNF model has </w:t>
      </w:r>
      <w:r w:rsidR="00700FFE">
        <w:rPr>
          <w:rFonts w:cstheme="minorHAnsi"/>
          <w:szCs w:val="24"/>
        </w:rPr>
        <w:t>some undesirable properties</w:t>
      </w:r>
      <w:r w:rsidRPr="00F64F97">
        <w:rPr>
          <w:rFonts w:cstheme="minorHAnsi"/>
          <w:szCs w:val="24"/>
        </w:rPr>
        <w:t xml:space="preserve"> of its own</w:t>
      </w:r>
      <w:r w:rsidR="00700FFE">
        <w:rPr>
          <w:rFonts w:cstheme="minorHAnsi"/>
          <w:szCs w:val="24"/>
        </w:rPr>
        <w:t xml:space="preserve">. To elaborate, we derive an equation for oscillations to arise in the SNF model. </w:t>
      </w:r>
    </w:p>
    <w:p w14:paraId="0885B417" w14:textId="4CCEF0F7" w:rsidR="00700FFE" w:rsidRPr="00700FFE" w:rsidRDefault="00700FFE" w:rsidP="00626F7A">
      <w:pPr>
        <w:spacing w:after="120"/>
        <w:jc w:val="both"/>
        <w:rPr>
          <w:rFonts w:cstheme="minorHAnsi"/>
          <w:i/>
          <w:szCs w:val="24"/>
        </w:rPr>
      </w:pPr>
      <w:r w:rsidRPr="00700FFE">
        <w:rPr>
          <w:rFonts w:cstheme="minorHAnsi"/>
          <w:i/>
          <w:szCs w:val="24"/>
        </w:rPr>
        <w:tab/>
      </w:r>
      <w:r w:rsidRPr="006C76C9">
        <w:rPr>
          <w:rFonts w:cstheme="minorHAnsi"/>
          <w:i/>
          <w:szCs w:val="24"/>
        </w:rPr>
        <w:t>Locus of Hopf bifurcations in the KF SNF model</w:t>
      </w:r>
      <w:r w:rsidRPr="00700FFE">
        <w:rPr>
          <w:rFonts w:cstheme="minorHAnsi"/>
          <w:i/>
          <w:szCs w:val="24"/>
        </w:rPr>
        <w:t>.</w:t>
      </w:r>
    </w:p>
    <w:p w14:paraId="39FF0D92" w14:textId="38B66FB5" w:rsidR="00700FFE" w:rsidRDefault="002A2484" w:rsidP="00626F7A">
      <w:pPr>
        <w:spacing w:after="120"/>
        <w:jc w:val="both"/>
        <w:rPr>
          <w:rFonts w:cstheme="minorHAnsi"/>
          <w:szCs w:val="24"/>
        </w:rPr>
      </w:pPr>
      <w:r>
        <w:rPr>
          <w:rFonts w:cstheme="minorHAnsi"/>
          <w:szCs w:val="24"/>
        </w:rPr>
        <w:t>The condition for a Hopf bifurcation to arise in Eqs. (1)‒(4)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902C05" w14:paraId="35F30A69" w14:textId="77777777" w:rsidTr="00FE6CAA">
        <w:tc>
          <w:tcPr>
            <w:tcW w:w="8815" w:type="dxa"/>
          </w:tcPr>
          <w:p w14:paraId="6AFF5CE7" w14:textId="23261C34" w:rsidR="00902C05" w:rsidRDefault="00FE6CAA" w:rsidP="00844040">
            <w:pPr>
              <w:spacing w:after="120"/>
              <w:jc w:val="both"/>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r>
                      <w:rPr>
                        <w:rFonts w:ascii="Cambria Math" w:hAnsi="Cambria Math" w:cstheme="minorHAnsi"/>
                        <w:szCs w:val="24"/>
                      </w:rPr>
                      <m:t>α</m:t>
                    </m:r>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sSub>
                  <m:sSubPr>
                    <m:ctrlPr>
                      <w:rPr>
                        <w:rFonts w:ascii="Cambria Math" w:hAnsi="Cambria Math" w:cstheme="minorHAnsi"/>
                        <w:i/>
                        <w:szCs w:val="24"/>
                      </w:rPr>
                    </m:ctrlPr>
                  </m:sSubPr>
                  <m:e>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free</m:t>
                                </m:r>
                              </m:sub>
                            </m:sSub>
                          </m:num>
                          <m:den>
                            <m:r>
                              <w:rPr>
                                <w:rFonts w:ascii="Cambria Math" w:hAnsi="Cambria Math" w:cstheme="minorHAnsi"/>
                                <w:szCs w:val="24"/>
                              </w:rPr>
                              <m:t>∂P</m:t>
                            </m:r>
                          </m:den>
                        </m:f>
                      </m:e>
                    </m:d>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num>
                  <m:den>
                    <m:sSub>
                      <m:sSubPr>
                        <m:ctrlPr>
                          <w:rPr>
                            <w:rFonts w:ascii="Cambria Math" w:hAnsi="Cambria Math" w:cstheme="minorHAnsi"/>
                            <w:i/>
                            <w:szCs w:val="24"/>
                          </w:rPr>
                        </m:ctrlPr>
                      </m:sSubPr>
                      <m:e>
                        <m:r>
                          <w:rPr>
                            <w:rFonts w:ascii="Cambria Math" w:hAnsi="Cambria Math" w:cstheme="minorHAnsi"/>
                            <w:szCs w:val="24"/>
                          </w:rPr>
                          <m:t>2A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r>
                          <w:rPr>
                            <w:rFonts w:ascii="Cambria Math" w:hAnsi="Cambria Math" w:cstheme="minorHAnsi"/>
                            <w:szCs w:val="24"/>
                          </w:rPr>
                          <m:t>1</m:t>
                        </m:r>
                      </m:num>
                      <m:den>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r>
                                      <w:rPr>
                                        <w:rFonts w:ascii="Cambria Math" w:hAnsi="Cambria Math" w:cstheme="minorHAnsi"/>
                                        <w:szCs w:val="24"/>
                                      </w:rPr>
                                      <m:t>1</m:t>
                                    </m:r>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rad>
                      </m:den>
                    </m:f>
                  </m:e>
                </m:d>
              </m:oMath>
            </m:oMathPara>
          </w:p>
        </w:tc>
        <w:tc>
          <w:tcPr>
            <w:tcW w:w="535" w:type="dxa"/>
          </w:tcPr>
          <w:p w14:paraId="619BED7F" w14:textId="7EB900C1" w:rsidR="00902C05" w:rsidRDefault="00FE6CAA" w:rsidP="00FE6CAA">
            <w:pPr>
              <w:spacing w:before="120" w:after="120"/>
              <w:rPr>
                <w:rFonts w:cstheme="minorHAnsi"/>
                <w:szCs w:val="24"/>
              </w:rPr>
            </w:pPr>
            <w:r>
              <w:rPr>
                <w:rFonts w:cstheme="minorHAnsi"/>
                <w:szCs w:val="24"/>
              </w:rPr>
              <w:t>(5)</w:t>
            </w:r>
          </w:p>
        </w:tc>
      </w:tr>
    </w:tbl>
    <w:p w14:paraId="7E4B9C81" w14:textId="2E29374A" w:rsidR="00902C05" w:rsidRDefault="002A2484" w:rsidP="00626F7A">
      <w:pPr>
        <w:spacing w:after="120"/>
        <w:jc w:val="both"/>
        <w:rPr>
          <w:rFonts w:cstheme="minorHAnsi"/>
          <w:szCs w:val="24"/>
        </w:rPr>
      </w:pPr>
      <w:r>
        <w:rPr>
          <w:rFonts w:cstheme="minorHAnsi"/>
          <w:szCs w:val="24"/>
        </w:rPr>
        <w:t xml:space="preserve">where </w:t>
      </w:r>
      <w:r w:rsidR="00902C05">
        <w:rPr>
          <w:rFonts w:ascii="Cambria" w:hAnsi="Cambria" w:cstheme="minorHAnsi"/>
          <w:i/>
          <w:szCs w:val="24"/>
        </w:rPr>
        <w:t>P</w:t>
      </w:r>
      <w:r w:rsidR="00902C05">
        <w:rPr>
          <w:rFonts w:ascii="Cambria" w:hAnsi="Cambria" w:cstheme="minorHAnsi"/>
          <w:szCs w:val="24"/>
          <w:vertAlign w:val="subscript"/>
        </w:rPr>
        <w:t>ss</w:t>
      </w:r>
      <w:r w:rsidR="0060479B">
        <w:rPr>
          <w:rFonts w:cstheme="minorHAnsi"/>
          <w:szCs w:val="24"/>
        </w:rPr>
        <w:t>,</w:t>
      </w:r>
      <w:r>
        <w:rPr>
          <w:rFonts w:cstheme="minorHAnsi"/>
          <w:szCs w:val="24"/>
        </w:rPr>
        <w:t xml:space="preserve"> the </w:t>
      </w:r>
      <w:r w:rsidR="00902C05">
        <w:rPr>
          <w:rFonts w:cstheme="minorHAnsi"/>
          <w:szCs w:val="24"/>
        </w:rPr>
        <w:t xml:space="preserve">steady-state solution of Eqs. (1)‒(4), </w:t>
      </w:r>
      <w:r w:rsidR="0060479B">
        <w:rPr>
          <w:rFonts w:cstheme="minorHAnsi"/>
          <w:szCs w:val="24"/>
        </w:rPr>
        <w:t>satisfies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E6CAA" w14:paraId="6B92D17C" w14:textId="77777777" w:rsidTr="00FE6CAA">
        <w:tc>
          <w:tcPr>
            <w:tcW w:w="8815" w:type="dxa"/>
          </w:tcPr>
          <w:p w14:paraId="7A4D12E8" w14:textId="0EF4E71C" w:rsidR="00FE6CAA" w:rsidRDefault="00276BDB" w:rsidP="00844040">
            <w:pPr>
              <w:spacing w:after="120"/>
              <w:jc w:val="both"/>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r>
                      <w:rPr>
                        <w:rFonts w:ascii="Cambria Math" w:hAnsi="Cambria Math" w:cstheme="minorHAnsi"/>
                        <w:szCs w:val="24"/>
                      </w:rPr>
                      <m:t>1</m:t>
                    </m:r>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r>
                                  <w:rPr>
                                    <w:rFonts w:ascii="Cambria Math" w:hAnsi="Cambria Math" w:cstheme="minorHAnsi"/>
                                    <w:szCs w:val="24"/>
                                  </w:rPr>
                                  <m:t>1</m:t>
                                </m:r>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rad>
                  </m:e>
                </m:d>
              </m:oMath>
            </m:oMathPara>
          </w:p>
        </w:tc>
        <w:tc>
          <w:tcPr>
            <w:tcW w:w="535" w:type="dxa"/>
          </w:tcPr>
          <w:p w14:paraId="79DB427E" w14:textId="522067CE" w:rsidR="00FE6CAA" w:rsidRDefault="00FE6CAA" w:rsidP="00FE6CAA">
            <w:pPr>
              <w:spacing w:before="120" w:after="120"/>
              <w:jc w:val="both"/>
              <w:rPr>
                <w:rFonts w:cstheme="minorHAnsi"/>
                <w:szCs w:val="24"/>
              </w:rPr>
            </w:pPr>
            <w:r>
              <w:rPr>
                <w:rFonts w:cstheme="minorHAnsi"/>
                <w:szCs w:val="24"/>
              </w:rPr>
              <w:t>(6)</w:t>
            </w:r>
          </w:p>
        </w:tc>
      </w:tr>
    </w:tbl>
    <w:p w14:paraId="15353EDC" w14:textId="0E4AC5B5" w:rsidR="0060479B" w:rsidRDefault="0060479B" w:rsidP="0060479B">
      <w:pPr>
        <w:spacing w:after="120"/>
        <w:jc w:val="both"/>
        <w:rPr>
          <w:rFonts w:cstheme="minorHAnsi"/>
          <w:szCs w:val="24"/>
        </w:rPr>
      </w:pPr>
      <w:r>
        <w:rPr>
          <w:rFonts w:cstheme="minorHAnsi"/>
          <w:szCs w:val="24"/>
        </w:rPr>
        <w:t>Solving Eqs. (5) and (6) simultaneously, we derive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0479B" w14:paraId="71691CF6" w14:textId="77777777" w:rsidTr="00D169DC">
        <w:tc>
          <w:tcPr>
            <w:tcW w:w="8725" w:type="dxa"/>
          </w:tcPr>
          <w:p w14:paraId="36B93632" w14:textId="1471064F" w:rsidR="0060479B" w:rsidRDefault="0060479B" w:rsidP="00844040">
            <w:pPr>
              <w:spacing w:after="120"/>
              <w:jc w:val="center"/>
              <w:rPr>
                <w:rFonts w:cstheme="minorHAnsi"/>
                <w:szCs w:val="24"/>
              </w:rPr>
            </w:pPr>
            <m:oMathPara>
              <m:oMath>
                <m:r>
                  <w:rPr>
                    <w:rFonts w:ascii="Cambria Math" w:hAnsi="Cambria Math" w:cstheme="minorHAnsi"/>
                    <w:szCs w:val="24"/>
                  </w:rPr>
                  <w:lastRenderedPageBreak/>
                  <m:t>8=</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d>
                      <m:dPr>
                        <m:ctrlPr>
                          <w:rPr>
                            <w:rFonts w:ascii="Cambria Math" w:hAnsi="Cambria Math" w:cstheme="minorHAnsi"/>
                            <w:i/>
                            <w:szCs w:val="24"/>
                          </w:rPr>
                        </m:ctrlPr>
                      </m:dPr>
                      <m:e>
                        <m:r>
                          <w:rPr>
                            <w:rFonts w:ascii="Cambria Math" w:hAnsi="Cambria Math" w:cstheme="minorHAnsi"/>
                            <w:szCs w:val="24"/>
                          </w:rPr>
                          <m:t>1+2</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num>
                          <m:den>
                            <m:r>
                              <w:rPr>
                                <w:rFonts w:ascii="Cambria Math" w:hAnsi="Cambria Math" w:cstheme="minorHAnsi"/>
                                <w:szCs w:val="24"/>
                              </w:rPr>
                              <m:t>α</m:t>
                            </m:r>
                          </m:den>
                        </m:f>
                      </m:e>
                    </m:d>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r>
                          <w:rPr>
                            <w:rFonts w:ascii="Cambria Math" w:hAnsi="Cambria Math" w:cstheme="minorHAnsi"/>
                            <w:szCs w:val="24"/>
                          </w:rPr>
                          <m:t>1</m:t>
                        </m:r>
                      </m:e>
                    </m:d>
                  </m:den>
                </m:f>
              </m:oMath>
            </m:oMathPara>
          </w:p>
        </w:tc>
        <w:tc>
          <w:tcPr>
            <w:tcW w:w="625" w:type="dxa"/>
          </w:tcPr>
          <w:p w14:paraId="7A60DF72" w14:textId="77777777" w:rsidR="0060479B" w:rsidRDefault="0060479B" w:rsidP="00D169DC">
            <w:pPr>
              <w:spacing w:before="120" w:after="120"/>
              <w:jc w:val="center"/>
              <w:rPr>
                <w:rFonts w:cstheme="minorHAnsi"/>
                <w:szCs w:val="24"/>
              </w:rPr>
            </w:pPr>
            <w:r>
              <w:rPr>
                <w:rFonts w:cstheme="minorHAnsi"/>
                <w:szCs w:val="24"/>
              </w:rPr>
              <w:t>(7)</w:t>
            </w:r>
          </w:p>
        </w:tc>
      </w:tr>
    </w:tbl>
    <w:p w14:paraId="1C553F44" w14:textId="62C20052" w:rsidR="00F2339D" w:rsidRDefault="0060479B" w:rsidP="00626F7A">
      <w:pPr>
        <w:spacing w:after="120"/>
        <w:jc w:val="both"/>
        <w:rPr>
          <w:rFonts w:cstheme="minorHAnsi"/>
          <w:szCs w:val="24"/>
        </w:rPr>
      </w:pPr>
      <w:r>
        <w:rPr>
          <w:rFonts w:cstheme="minorHAnsi"/>
          <w:szCs w:val="24"/>
        </w:rPr>
        <w:t xml:space="preserve">and from </w:t>
      </w:r>
      <w:r w:rsidR="00F2339D">
        <w:rPr>
          <w:rFonts w:cstheme="minorHAnsi"/>
          <w:szCs w:val="24"/>
        </w:rPr>
        <w:t>Eq</w:t>
      </w:r>
      <w:r>
        <w:rPr>
          <w:rFonts w:cstheme="minorHAnsi"/>
          <w:szCs w:val="24"/>
        </w:rPr>
        <w:t xml:space="preserve">. </w:t>
      </w:r>
      <w:r w:rsidR="00F2339D">
        <w:rPr>
          <w:rFonts w:cstheme="minorHAnsi"/>
          <w:szCs w:val="24"/>
        </w:rPr>
        <w:t xml:space="preserve">(6) </w:t>
      </w:r>
      <w:r>
        <w:rPr>
          <w:rFonts w:cstheme="minorHAnsi"/>
          <w:szCs w:val="24"/>
        </w:rPr>
        <w:t>we derive</w:t>
      </w:r>
      <w:r w:rsidR="00F2339D">
        <w:rPr>
          <w:rFonts w:cstheme="minorHAnsi"/>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2339D" w14:paraId="3B791B16" w14:textId="77777777" w:rsidTr="00F2339D">
        <w:tc>
          <w:tcPr>
            <w:tcW w:w="8815" w:type="dxa"/>
          </w:tcPr>
          <w:p w14:paraId="7A9524FC" w14:textId="7887F3E8" w:rsidR="00F2339D" w:rsidRDefault="00E84690" w:rsidP="00E84690">
            <w:pPr>
              <w:spacing w:after="120"/>
              <w:jc w:val="center"/>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α</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r>
                          <w:rPr>
                            <w:rFonts w:ascii="Cambria Math" w:hAnsi="Cambria Math" w:cstheme="minorHAnsi"/>
                            <w:szCs w:val="24"/>
                          </w:rPr>
                          <m:t>1</m:t>
                        </m:r>
                      </m:e>
                    </m:d>
                  </m:num>
                  <m:den>
                    <m:r>
                      <w:rPr>
                        <w:rFonts w:ascii="Cambria Math" w:hAnsi="Cambria Math" w:cstheme="minorHAnsi"/>
                        <w:szCs w:val="24"/>
                      </w:rPr>
                      <m:t>2(α+</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den>
                </m:f>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f>
                          <m:fPr>
                            <m:ctrlPr>
                              <w:rPr>
                                <w:rFonts w:ascii="Cambria Math" w:hAnsi="Cambria Math" w:cstheme="minorHAnsi"/>
                                <w:i/>
                                <w:szCs w:val="24"/>
                              </w:rPr>
                            </m:ctrlPr>
                          </m:fPr>
                          <m:num>
                            <m:r>
                              <w:rPr>
                                <w:rFonts w:ascii="Cambria Math" w:hAnsi="Cambria Math" w:cstheme="minorHAnsi"/>
                                <w:szCs w:val="24"/>
                              </w:rPr>
                              <m:t>4</m:t>
                            </m:r>
                            <m:d>
                              <m:dPr>
                                <m:ctrlPr>
                                  <w:rPr>
                                    <w:rFonts w:ascii="Cambria Math" w:hAnsi="Cambria Math" w:cstheme="minorHAnsi"/>
                                    <w:i/>
                                    <w:szCs w:val="24"/>
                                  </w:rPr>
                                </m:ctrlPr>
                              </m:dPr>
                              <m:e>
                                <m:r>
                                  <w:rPr>
                                    <w:rFonts w:ascii="Cambria Math" w:hAnsi="Cambria Math" w:cstheme="minorHAnsi"/>
                                    <w:szCs w:val="24"/>
                                  </w:rPr>
                                  <m:t>α+</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num>
                          <m:den>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r>
                                      <w:rPr>
                                        <w:rFonts w:ascii="Cambria Math" w:hAnsi="Cambria Math" w:cstheme="minorHAnsi"/>
                                        <w:szCs w:val="24"/>
                                      </w:rPr>
                                      <m:t>1</m:t>
                                    </m:r>
                                  </m:e>
                                </m:d>
                              </m:e>
                              <m:sup>
                                <m:r>
                                  <w:rPr>
                                    <w:rFonts w:ascii="Cambria Math" w:hAnsi="Cambria Math" w:cstheme="minorHAnsi"/>
                                    <w:szCs w:val="24"/>
                                  </w:rPr>
                                  <m:t>2</m:t>
                                </m:r>
                              </m:sup>
                            </m:sSup>
                          </m:den>
                        </m:f>
                      </m:e>
                    </m:rad>
                  </m:e>
                </m:d>
              </m:oMath>
            </m:oMathPara>
          </w:p>
        </w:tc>
        <w:tc>
          <w:tcPr>
            <w:tcW w:w="535" w:type="dxa"/>
          </w:tcPr>
          <w:p w14:paraId="46B8D2BB" w14:textId="55F15D39" w:rsidR="00F2339D" w:rsidRDefault="00F2339D" w:rsidP="0060479B">
            <w:pPr>
              <w:spacing w:before="120" w:after="120"/>
              <w:jc w:val="both"/>
              <w:rPr>
                <w:rFonts w:cstheme="minorHAnsi"/>
                <w:szCs w:val="24"/>
              </w:rPr>
            </w:pPr>
            <w:r>
              <w:rPr>
                <w:rFonts w:cstheme="minorHAnsi"/>
                <w:szCs w:val="24"/>
              </w:rPr>
              <w:t>(</w:t>
            </w:r>
            <w:r w:rsidR="0060479B">
              <w:rPr>
                <w:rFonts w:cstheme="minorHAnsi"/>
                <w:szCs w:val="24"/>
              </w:rPr>
              <w:t>8</w:t>
            </w:r>
            <w:r>
              <w:rPr>
                <w:rFonts w:cstheme="minorHAnsi"/>
                <w:szCs w:val="24"/>
              </w:rPr>
              <w:t>)</w:t>
            </w:r>
          </w:p>
        </w:tc>
      </w:tr>
    </w:tbl>
    <w:p w14:paraId="270F0CEC" w14:textId="25DE239C" w:rsidR="002A2484" w:rsidRDefault="0060479B" w:rsidP="0060479B">
      <w:pPr>
        <w:spacing w:after="120"/>
        <w:jc w:val="both"/>
        <w:rPr>
          <w:rFonts w:cstheme="minorHAnsi"/>
          <w:szCs w:val="24"/>
        </w:rPr>
      </w:pPr>
      <w:r>
        <w:rPr>
          <w:rFonts w:cstheme="minorHAnsi"/>
          <w:szCs w:val="24"/>
        </w:rPr>
        <w:t>Substituting (8) into (</w:t>
      </w:r>
      <w:r w:rsidR="00624DFB">
        <w:rPr>
          <w:rFonts w:cstheme="minorHAnsi"/>
          <w:szCs w:val="24"/>
        </w:rPr>
        <w:t>7</w:t>
      </w:r>
      <w:r>
        <w:rPr>
          <w:rFonts w:cstheme="minorHAnsi"/>
          <w:szCs w:val="24"/>
        </w:rPr>
        <w:t xml:space="preserve">), we </w:t>
      </w:r>
      <w:r w:rsidR="00624DFB">
        <w:rPr>
          <w:rFonts w:cstheme="minorHAnsi"/>
          <w:szCs w:val="24"/>
        </w:rPr>
        <w:t>find, after a little algebra, the condition for a Hopf bifurcation</w:t>
      </w:r>
      <w:r w:rsidR="00815CCD">
        <w:rPr>
          <w:rFonts w:cstheme="minorHAnsi"/>
          <w:szCs w:val="24"/>
        </w:rPr>
        <w:t xml:space="preserve"> (HB)</w:t>
      </w:r>
      <w:r w:rsidR="00624DFB">
        <w:rPr>
          <w:rFonts w:cstheme="minorHAnsi"/>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24DFB" w14:paraId="74DD977C" w14:textId="77777777" w:rsidTr="00012ADB">
        <w:tc>
          <w:tcPr>
            <w:tcW w:w="8876" w:type="dxa"/>
          </w:tcPr>
          <w:p w14:paraId="1AC78903" w14:textId="0F17D2C5" w:rsidR="00624DFB" w:rsidRDefault="00141CB6" w:rsidP="00504A4A">
            <w:pPr>
              <w:spacing w:after="120"/>
              <w:jc w:val="both"/>
              <w:rPr>
                <w:rFonts w:cstheme="minorHAnsi"/>
                <w:szCs w:val="24"/>
              </w:rPr>
            </w:pPr>
            <m:oMathPara>
              <m:oMath>
                <m:r>
                  <m:rPr>
                    <m:sty m:val="p"/>
                  </m:rPr>
                  <w:rPr>
                    <w:rFonts w:ascii="Cambria Math" w:hAnsi="Cambria Math" w:cstheme="minorHAnsi"/>
                    <w:szCs w:val="24"/>
                  </w:rPr>
                  <m:t>Φ∙</m:t>
                </m:r>
                <m:sSup>
                  <m:sSupPr>
                    <m:ctrlPr>
                      <w:rPr>
                        <w:rFonts w:ascii="Cambria Math" w:hAnsi="Cambria Math" w:cstheme="minorHAnsi"/>
                        <w:szCs w:val="24"/>
                      </w:rPr>
                    </m:ctrlPr>
                  </m:sSupPr>
                  <m:e>
                    <m:r>
                      <w:rPr>
                        <w:rFonts w:ascii="Cambria Math" w:hAnsi="Cambria Math" w:cstheme="minorHAnsi"/>
                        <w:szCs w:val="24"/>
                      </w:rPr>
                      <m:t>α</m:t>
                    </m:r>
                  </m:e>
                  <m:sup>
                    <m:r>
                      <w:rPr>
                        <w:rFonts w:ascii="Cambria Math" w:hAnsi="Cambria Math" w:cstheme="minorHAnsi"/>
                        <w:szCs w:val="24"/>
                      </w:rPr>
                      <m:t>2</m:t>
                    </m:r>
                  </m:sup>
                </m:sSup>
                <m:r>
                  <w:rPr>
                    <w:rFonts w:ascii="Cambria Math" w:hAnsi="Cambria Math" w:cstheme="minorHAnsi"/>
                    <w:szCs w:val="24"/>
                  </w:rPr>
                  <m:t>-</m:t>
                </m:r>
                <m:r>
                  <m:rPr>
                    <m:sty m:val="p"/>
                  </m:rPr>
                  <w:rPr>
                    <w:rFonts w:ascii="Cambria Math" w:hAnsi="Cambria Math" w:cstheme="minorHAnsi"/>
                    <w:szCs w:val="24"/>
                  </w:rPr>
                  <m:t>Ψ</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r>
                  <w:rPr>
                    <w:rFonts w:ascii="Cambria Math" w:hAnsi="Cambria Math" w:cstheme="minorHAnsi"/>
                    <w:szCs w:val="24"/>
                  </w:rPr>
                  <m:t>∙</m:t>
                </m:r>
                <m:r>
                  <w:rPr>
                    <w:rFonts w:ascii="Cambria Math" w:hAnsi="Cambria Math" w:cstheme="minorHAnsi"/>
                    <w:szCs w:val="24"/>
                  </w:rPr>
                  <m:t>α</m:t>
                </m:r>
                <m:r>
                  <w:rPr>
                    <w:rFonts w:ascii="Cambria Math" w:hAnsi="Cambria Math" w:cstheme="minorHAnsi"/>
                    <w:szCs w:val="24"/>
                  </w:rPr>
                  <m:t>+</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r>
                  <w:rPr>
                    <w:rFonts w:ascii="Cambria Math" w:hAnsi="Cambria Math" w:cstheme="minorHAnsi"/>
                    <w:szCs w:val="24"/>
                  </w:rPr>
                  <m:t>=0</m:t>
                </m:r>
              </m:oMath>
            </m:oMathPara>
          </w:p>
        </w:tc>
        <w:tc>
          <w:tcPr>
            <w:tcW w:w="484" w:type="dxa"/>
          </w:tcPr>
          <w:p w14:paraId="73E0099C" w14:textId="168C967A" w:rsidR="00624DFB" w:rsidRDefault="00624DFB" w:rsidP="00624DFB">
            <w:pPr>
              <w:spacing w:before="120" w:after="120"/>
              <w:jc w:val="both"/>
              <w:rPr>
                <w:rFonts w:cstheme="minorHAnsi"/>
                <w:szCs w:val="24"/>
              </w:rPr>
            </w:pPr>
            <w:r>
              <w:rPr>
                <w:rFonts w:cstheme="minorHAnsi"/>
                <w:szCs w:val="24"/>
              </w:rPr>
              <w:t>(9)</w:t>
            </w:r>
          </w:p>
        </w:tc>
      </w:tr>
    </w:tbl>
    <w:p w14:paraId="5AF2429C" w14:textId="77777777" w:rsidR="00012ADB" w:rsidRDefault="00012ADB" w:rsidP="00FE6CAA">
      <w:pPr>
        <w:spacing w:after="120"/>
        <w:jc w:val="both"/>
        <w:rPr>
          <w:rFonts w:cstheme="minorHAnsi"/>
          <w:szCs w:val="24"/>
        </w:rPr>
      </w:pPr>
      <w:r>
        <w:rPr>
          <w:rFonts w:cstheme="minorHAnsi"/>
          <w:szCs w:val="24"/>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012ADB" w14:paraId="0CEA3E33" w14:textId="77777777" w:rsidTr="001A7408">
        <w:tc>
          <w:tcPr>
            <w:tcW w:w="8876" w:type="dxa"/>
          </w:tcPr>
          <w:p w14:paraId="08C441F3" w14:textId="4CE819A9" w:rsidR="00012ADB" w:rsidRDefault="00012ADB" w:rsidP="00504A4A">
            <w:pPr>
              <w:spacing w:after="120"/>
              <w:jc w:val="both"/>
              <w:rPr>
                <w:rFonts w:cstheme="minorHAnsi"/>
                <w:szCs w:val="24"/>
              </w:rPr>
            </w:pPr>
            <m:oMathPara>
              <m:oMath>
                <m:r>
                  <m:rPr>
                    <m:sty m:val="p"/>
                  </m:rPr>
                  <w:rPr>
                    <w:rFonts w:ascii="Cambria Math" w:hAnsi="Cambria Math" w:cstheme="minorHAnsi"/>
                    <w:szCs w:val="24"/>
                  </w:rPr>
                  <m:t>Φ=49,  Ψ</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r>
                  <w:rPr>
                    <w:rFonts w:ascii="Cambria Math" w:hAnsi="Cambria Math" w:cstheme="minorHAnsi"/>
                    <w:szCs w:val="24"/>
                  </w:rPr>
                  <m:t>=8</m:t>
                </m:r>
                <m:d>
                  <m:dPr>
                    <m:ctrlPr>
                      <w:rPr>
                        <w:rFonts w:ascii="Cambria Math" w:hAnsi="Cambria Math" w:cstheme="minorHAnsi"/>
                        <w:i/>
                        <w:szCs w:val="24"/>
                      </w:rPr>
                    </m:ctrlPr>
                  </m:dPr>
                  <m:e>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w:rPr>
                            <w:rFonts w:ascii="Cambria Math" w:hAnsi="Cambria Math" w:cstheme="minorHAnsi"/>
                            <w:szCs w:val="24"/>
                          </w:rPr>
                          <m:t>2</m:t>
                        </m:r>
                      </m:sup>
                    </m:sSubSup>
                    <m:r>
                      <w:rPr>
                        <w:rFonts w:ascii="Cambria Math" w:hAnsi="Cambria Math" w:cstheme="minorHAnsi"/>
                        <w:szCs w:val="24"/>
                      </w:rPr>
                      <m:t>-30</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+1</m:t>
                    </m:r>
                  </m:e>
                </m:d>
                <m:r>
                  <w:rPr>
                    <w:rFonts w:ascii="Cambria Math" w:hAnsi="Cambria Math" w:cstheme="minorHAnsi"/>
                    <w:szCs w:val="24"/>
                  </w:rPr>
                  <m:t xml:space="preserve">,  </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r>
                  <w:rPr>
                    <w:rFonts w:ascii="Cambria Math" w:hAnsi="Cambria Math" w:cstheme="minorHAnsi"/>
                    <w:szCs w:val="24"/>
                  </w:rPr>
                  <m:t>=64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oMath>
            </m:oMathPara>
          </w:p>
        </w:tc>
        <w:tc>
          <w:tcPr>
            <w:tcW w:w="484" w:type="dxa"/>
          </w:tcPr>
          <w:p w14:paraId="6C22C4F1" w14:textId="5BB93D3A" w:rsidR="00012ADB" w:rsidRDefault="00012ADB" w:rsidP="00012ADB">
            <w:pPr>
              <w:spacing w:before="120" w:after="120"/>
              <w:jc w:val="both"/>
              <w:rPr>
                <w:rFonts w:cstheme="minorHAnsi"/>
                <w:szCs w:val="24"/>
              </w:rPr>
            </w:pPr>
            <w:r>
              <w:rPr>
                <w:rFonts w:cstheme="minorHAnsi"/>
                <w:szCs w:val="24"/>
              </w:rPr>
              <w:t>(10)</w:t>
            </w:r>
          </w:p>
        </w:tc>
      </w:tr>
    </w:tbl>
    <w:p w14:paraId="156D9E5E" w14:textId="44F22FBD" w:rsidR="00815CCD" w:rsidRPr="00504A4A" w:rsidRDefault="00012ADB" w:rsidP="00FE6CAA">
      <w:pPr>
        <w:spacing w:after="120"/>
        <w:jc w:val="both"/>
        <w:rPr>
          <w:rFonts w:cstheme="minorHAnsi"/>
          <w:strike/>
          <w:szCs w:val="24"/>
        </w:rPr>
      </w:pPr>
      <w:r w:rsidRPr="00504A4A">
        <w:rPr>
          <w:rFonts w:cstheme="minorHAnsi"/>
          <w:strike/>
          <w:szCs w:val="24"/>
        </w:rPr>
        <w:t xml:space="preserve">and, for the time being, we introduce the notation </w:t>
      </w:r>
      <m:oMath>
        <m:sSub>
          <m:sSubPr>
            <m:ctrlPr>
              <w:rPr>
                <w:rFonts w:ascii="Cambria Math" w:hAnsi="Cambria Math" w:cstheme="minorHAnsi"/>
                <w:i/>
                <w:strike/>
                <w:szCs w:val="24"/>
              </w:rPr>
            </m:ctrlPr>
          </m:sSubPr>
          <m:e>
            <m:acc>
              <m:accPr>
                <m:chr m:val="̃"/>
                <m:ctrlPr>
                  <w:rPr>
                    <w:rFonts w:ascii="Cambria Math" w:hAnsi="Cambria Math" w:cstheme="minorHAnsi"/>
                    <w:i/>
                    <w:strike/>
                    <w:szCs w:val="24"/>
                  </w:rPr>
                </m:ctrlPr>
              </m:accPr>
              <m:e>
                <m:r>
                  <w:rPr>
                    <w:rFonts w:ascii="Cambria Math" w:hAnsi="Cambria Math" w:cstheme="minorHAnsi"/>
                    <w:strike/>
                    <w:szCs w:val="24"/>
                  </w:rPr>
                  <m:t>A</m:t>
                </m:r>
              </m:e>
            </m:acc>
          </m:e>
          <m:sub>
            <m:r>
              <m:rPr>
                <m:nor/>
              </m:rPr>
              <w:rPr>
                <w:rFonts w:ascii="Cambria Math" w:hAnsi="Cambria Math" w:cstheme="minorHAnsi"/>
                <w:strike/>
                <w:szCs w:val="24"/>
              </w:rPr>
              <m:t>T</m:t>
            </m:r>
          </m:sub>
        </m:sSub>
        <m:r>
          <w:rPr>
            <w:rFonts w:ascii="Cambria Math" w:hAnsi="Cambria Math" w:cstheme="minorHAnsi"/>
            <w:strike/>
            <w:szCs w:val="24"/>
          </w:rPr>
          <m:t>=</m:t>
        </m:r>
        <m:sSub>
          <m:sSubPr>
            <m:ctrlPr>
              <w:rPr>
                <w:rFonts w:ascii="Cambria Math" w:hAnsi="Cambria Math" w:cstheme="minorHAnsi"/>
                <w:i/>
                <w:strike/>
                <w:szCs w:val="24"/>
              </w:rPr>
            </m:ctrlPr>
          </m:sSubPr>
          <m:e>
            <m:r>
              <w:rPr>
                <w:rFonts w:ascii="Cambria Math" w:hAnsi="Cambria Math" w:cstheme="minorHAnsi"/>
                <w:strike/>
                <w:szCs w:val="24"/>
              </w:rPr>
              <m:t>A</m:t>
            </m:r>
          </m:e>
          <m:sub>
            <m:r>
              <m:rPr>
                <m:nor/>
              </m:rPr>
              <w:rPr>
                <w:rFonts w:ascii="Cambria Math" w:hAnsi="Cambria Math" w:cstheme="minorHAnsi"/>
                <w:strike/>
                <w:szCs w:val="24"/>
              </w:rPr>
              <m:t>T</m:t>
            </m:r>
          </m:sub>
        </m:sSub>
        <m:r>
          <w:rPr>
            <w:rFonts w:ascii="Cambria Math" w:hAnsi="Cambria Math" w:cstheme="minorHAnsi"/>
            <w:strike/>
            <w:szCs w:val="24"/>
          </w:rPr>
          <m:t>/</m:t>
        </m:r>
        <m:sSub>
          <m:sSubPr>
            <m:ctrlPr>
              <w:rPr>
                <w:rFonts w:ascii="Cambria Math" w:hAnsi="Cambria Math" w:cstheme="minorHAnsi"/>
                <w:i/>
                <w:strike/>
                <w:szCs w:val="24"/>
              </w:rPr>
            </m:ctrlPr>
          </m:sSubPr>
          <m:e>
            <m:r>
              <w:rPr>
                <w:rFonts w:ascii="Cambria Math" w:hAnsi="Cambria Math" w:cstheme="minorHAnsi"/>
                <w:strike/>
                <w:szCs w:val="24"/>
              </w:rPr>
              <m:t>K</m:t>
            </m:r>
          </m:e>
          <m:sub>
            <m:r>
              <m:rPr>
                <m:nor/>
              </m:rPr>
              <w:rPr>
                <w:rFonts w:ascii="Cambria Math" w:hAnsi="Cambria Math" w:cstheme="minorHAnsi"/>
                <w:strike/>
                <w:szCs w:val="24"/>
              </w:rPr>
              <m:t>d</m:t>
            </m:r>
          </m:sub>
        </m:sSub>
      </m:oMath>
      <w:r w:rsidRPr="00504A4A">
        <w:rPr>
          <w:rFonts w:cstheme="minorHAnsi"/>
          <w:strike/>
          <w:szCs w:val="24"/>
        </w:rPr>
        <w:t xml:space="preserve"> and </w:t>
      </w:r>
      <m:oMath>
        <m:acc>
          <m:accPr>
            <m:chr m:val="̃"/>
            <m:ctrlPr>
              <w:rPr>
                <w:rFonts w:ascii="Cambria Math" w:hAnsi="Cambria Math" w:cstheme="minorHAnsi"/>
                <w:i/>
                <w:strike/>
                <w:szCs w:val="24"/>
              </w:rPr>
            </m:ctrlPr>
          </m:accPr>
          <m:e>
            <m:r>
              <w:rPr>
                <w:rFonts w:ascii="Cambria Math" w:hAnsi="Cambria Math" w:cstheme="minorHAnsi"/>
                <w:strike/>
                <w:szCs w:val="24"/>
              </w:rPr>
              <m:t>α</m:t>
            </m:r>
          </m:e>
        </m:acc>
        <m:r>
          <w:rPr>
            <w:rFonts w:ascii="Cambria Math" w:hAnsi="Cambria Math" w:cstheme="minorHAnsi"/>
            <w:strike/>
            <w:szCs w:val="24"/>
          </w:rPr>
          <m:t>=</m:t>
        </m:r>
        <m:sSub>
          <m:sSubPr>
            <m:ctrlPr>
              <w:rPr>
                <w:rFonts w:ascii="Cambria Math" w:hAnsi="Cambria Math" w:cstheme="minorHAnsi"/>
                <w:i/>
                <w:strike/>
                <w:szCs w:val="24"/>
              </w:rPr>
            </m:ctrlPr>
          </m:sSubPr>
          <m:e>
            <m:r>
              <w:rPr>
                <w:rFonts w:ascii="Cambria Math" w:hAnsi="Cambria Math" w:cstheme="minorHAnsi"/>
                <w:strike/>
                <w:szCs w:val="24"/>
              </w:rPr>
              <m:t>α/K</m:t>
            </m:r>
          </m:e>
          <m:sub>
            <m:r>
              <m:rPr>
                <m:nor/>
              </m:rPr>
              <w:rPr>
                <w:rFonts w:ascii="Cambria Math" w:hAnsi="Cambria Math" w:cstheme="minorHAnsi"/>
                <w:strike/>
                <w:szCs w:val="24"/>
              </w:rPr>
              <m:t>d</m:t>
            </m:r>
          </m:sub>
        </m:sSub>
      </m:oMath>
      <w:r w:rsidRPr="00504A4A">
        <w:rPr>
          <w:rFonts w:cstheme="minorHAnsi"/>
          <w:strike/>
          <w:szCs w:val="24"/>
        </w:rPr>
        <w:t xml:space="preserve">. </w:t>
      </w:r>
      <w:r w:rsidR="00815CCD" w:rsidRPr="00504A4A">
        <w:rPr>
          <w:rFonts w:cstheme="minorHAnsi"/>
          <w:strike/>
          <w:szCs w:val="24"/>
        </w:rPr>
        <w:t xml:space="preserve">That the condition for a Hopf bifurcation depends only on the ratios </w:t>
      </w:r>
      <m:oMath>
        <m:sSub>
          <m:sSubPr>
            <m:ctrlPr>
              <w:rPr>
                <w:rFonts w:ascii="Cambria Math" w:hAnsi="Cambria Math" w:cstheme="minorHAnsi"/>
                <w:i/>
                <w:strike/>
                <w:szCs w:val="24"/>
              </w:rPr>
            </m:ctrlPr>
          </m:sSubPr>
          <m:e>
            <m:r>
              <w:rPr>
                <w:rFonts w:ascii="Cambria Math" w:hAnsi="Cambria Math" w:cstheme="minorHAnsi"/>
                <w:strike/>
                <w:szCs w:val="24"/>
              </w:rPr>
              <m:t>A</m:t>
            </m:r>
          </m:e>
          <m:sub>
            <m:r>
              <m:rPr>
                <m:nor/>
              </m:rPr>
              <w:rPr>
                <w:rFonts w:ascii="Cambria Math" w:hAnsi="Cambria Math" w:cstheme="minorHAnsi"/>
                <w:strike/>
                <w:szCs w:val="24"/>
              </w:rPr>
              <m:t>T</m:t>
            </m:r>
          </m:sub>
        </m:sSub>
        <m:r>
          <w:rPr>
            <w:rFonts w:ascii="Cambria Math" w:hAnsi="Cambria Math" w:cstheme="minorHAnsi"/>
            <w:strike/>
            <w:szCs w:val="24"/>
          </w:rPr>
          <m:t>/</m:t>
        </m:r>
        <m:sSub>
          <m:sSubPr>
            <m:ctrlPr>
              <w:rPr>
                <w:rFonts w:ascii="Cambria Math" w:hAnsi="Cambria Math" w:cstheme="minorHAnsi"/>
                <w:i/>
                <w:strike/>
                <w:szCs w:val="24"/>
              </w:rPr>
            </m:ctrlPr>
          </m:sSubPr>
          <m:e>
            <m:r>
              <w:rPr>
                <w:rFonts w:ascii="Cambria Math" w:hAnsi="Cambria Math" w:cstheme="minorHAnsi"/>
                <w:strike/>
                <w:szCs w:val="24"/>
              </w:rPr>
              <m:t>K</m:t>
            </m:r>
          </m:e>
          <m:sub>
            <m:r>
              <m:rPr>
                <m:nor/>
              </m:rPr>
              <w:rPr>
                <w:rFonts w:ascii="Cambria Math" w:hAnsi="Cambria Math" w:cstheme="minorHAnsi"/>
                <w:strike/>
                <w:szCs w:val="24"/>
              </w:rPr>
              <m:t>d</m:t>
            </m:r>
          </m:sub>
        </m:sSub>
      </m:oMath>
      <w:r w:rsidR="00815CCD" w:rsidRPr="00504A4A">
        <w:rPr>
          <w:rFonts w:cstheme="minorHAnsi"/>
          <w:strike/>
          <w:szCs w:val="24"/>
        </w:rPr>
        <w:t xml:space="preserve"> and </w:t>
      </w:r>
      <m:oMath>
        <m:sSub>
          <m:sSubPr>
            <m:ctrlPr>
              <w:rPr>
                <w:rFonts w:ascii="Cambria Math" w:hAnsi="Cambria Math" w:cstheme="minorHAnsi"/>
                <w:i/>
                <w:strike/>
                <w:szCs w:val="24"/>
              </w:rPr>
            </m:ctrlPr>
          </m:sSubPr>
          <m:e>
            <m:r>
              <w:rPr>
                <w:rFonts w:ascii="Cambria Math" w:hAnsi="Cambria Math" w:cstheme="minorHAnsi"/>
                <w:strike/>
                <w:szCs w:val="24"/>
              </w:rPr>
              <m:t>α/K</m:t>
            </m:r>
          </m:e>
          <m:sub>
            <m:r>
              <m:rPr>
                <m:nor/>
              </m:rPr>
              <w:rPr>
                <w:rFonts w:ascii="Cambria Math" w:hAnsi="Cambria Math" w:cstheme="minorHAnsi"/>
                <w:strike/>
                <w:szCs w:val="24"/>
              </w:rPr>
              <m:t>d</m:t>
            </m:r>
          </m:sub>
        </m:sSub>
      </m:oMath>
      <w:r w:rsidR="00815CCD" w:rsidRPr="00504A4A">
        <w:rPr>
          <w:rFonts w:cstheme="minorHAnsi"/>
          <w:strike/>
          <w:szCs w:val="24"/>
        </w:rPr>
        <w:t>, is a consequence of the homogeneity property of the SNF model.</w:t>
      </w:r>
    </w:p>
    <w:p w14:paraId="000F3EFD" w14:textId="77D9184C" w:rsidR="003C303D" w:rsidRDefault="005F2C9B" w:rsidP="00FE6CAA">
      <w:pPr>
        <w:spacing w:after="120"/>
        <w:jc w:val="both"/>
        <w:rPr>
          <w:rFonts w:cstheme="minorHAnsi"/>
          <w:szCs w:val="24"/>
        </w:rPr>
      </w:pPr>
      <w:r>
        <w:rPr>
          <w:rFonts w:cstheme="minorHAnsi"/>
          <w:szCs w:val="24"/>
        </w:rPr>
        <w:t xml:space="preserve">Solving </w:t>
      </w:r>
      <w:r w:rsidR="00012ADB">
        <w:rPr>
          <w:rFonts w:cstheme="minorHAnsi"/>
          <w:szCs w:val="24"/>
        </w:rPr>
        <w:t>the</w:t>
      </w:r>
      <w:r>
        <w:rPr>
          <w:rFonts w:cstheme="minorHAnsi"/>
          <w:szCs w:val="24"/>
        </w:rPr>
        <w:t xml:space="preserve"> </w:t>
      </w:r>
      <w:r w:rsidR="00012ADB">
        <w:rPr>
          <w:rFonts w:cstheme="minorHAnsi"/>
          <w:szCs w:val="24"/>
        </w:rPr>
        <w:t xml:space="preserve">quadratic </w:t>
      </w:r>
      <w:r>
        <w:rPr>
          <w:rFonts w:cstheme="minorHAnsi"/>
          <w:szCs w:val="24"/>
        </w:rPr>
        <w:t>equation</w:t>
      </w:r>
      <w:r w:rsidR="00012ADB">
        <w:rPr>
          <w:rFonts w:cstheme="minorHAnsi"/>
          <w:szCs w:val="24"/>
        </w:rPr>
        <w:t xml:space="preserve"> (9)</w:t>
      </w:r>
      <w:r w:rsidR="00815CCD">
        <w:rPr>
          <w:rFonts w:cstheme="minorHAnsi"/>
          <w:szCs w:val="24"/>
        </w:rPr>
        <w:t>, we obtain</w:t>
      </w:r>
      <w:r>
        <w:rPr>
          <w:rFonts w:cstheme="minorHAnsi"/>
          <w:szCs w:val="24"/>
        </w:rPr>
        <w:t xml:space="preserve"> </w:t>
      </w:r>
      <m:oMath>
        <m:r>
          <w:rPr>
            <w:rFonts w:ascii="Cambria Math" w:hAnsi="Cambria Math" w:cstheme="minorHAnsi"/>
            <w:szCs w:val="24"/>
          </w:rPr>
          <m:t>α</m:t>
        </m:r>
      </m:oMath>
      <w:r w:rsidR="00012ADB">
        <w:rPr>
          <w:rFonts w:cstheme="minorHAnsi"/>
          <w:szCs w:val="24"/>
        </w:rPr>
        <w:t xml:space="preserve"> as a function of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oMath>
      <w:r w:rsidR="00012ADB">
        <w:rPr>
          <w:rFonts w:cstheme="minorHAnsi"/>
          <w:szCs w:val="24"/>
        </w:rPr>
        <w:t>,</w:t>
      </w:r>
      <w:r>
        <w:rPr>
          <w:rFonts w:cstheme="minorHAnsi"/>
          <w:szCs w:val="24"/>
        </w:rPr>
        <w:t xml:space="preserve"> </w:t>
      </w:r>
      <w:r w:rsidR="00815CCD">
        <w:rPr>
          <w:rFonts w:cstheme="minorHAnsi"/>
          <w:szCs w:val="24"/>
        </w:rPr>
        <w:t xml:space="preserve">as plotted in Figure 3a. We must locate a wild-type (WT) cell somewhere within the oscillatory domain, far enough from the HB locus so that mutant cells overexpressing or under-expressing BMAL and PER are still rhythmic. </w:t>
      </w:r>
      <w:r w:rsidR="007F1EEE">
        <w:rPr>
          <w:rFonts w:cstheme="minorHAnsi"/>
          <w:szCs w:val="24"/>
        </w:rPr>
        <w:t>We propose that, if</w:t>
      </w:r>
      <w:r w:rsidR="00F162BA">
        <w:rPr>
          <w:rFonts w:cstheme="minorHAnsi"/>
          <w:szCs w:val="24"/>
        </w:rPr>
        <w:t xml:space="preserve"> the point</w:t>
      </w:r>
      <w:r w:rsidR="007F1EEE">
        <w:rPr>
          <w:rFonts w:cstheme="minorHAnsi"/>
          <w:szCs w:val="24"/>
        </w:rPr>
        <w:t xml:space="preserve"> </w:t>
      </w:r>
      <m:oMath>
        <m:d>
          <m:dPr>
            <m:ctrlPr>
              <w:rPr>
                <w:rFonts w:ascii="Cambria Math" w:hAnsi="Cambria Math" w:cstheme="minorHAnsi"/>
                <w:i/>
                <w:szCs w:val="24"/>
              </w:rPr>
            </m:ctrlPr>
          </m:dPr>
          <m:e>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7F1EEE">
        <w:rPr>
          <w:rFonts w:cstheme="minorHAnsi"/>
          <w:szCs w:val="24"/>
        </w:rPr>
        <w:t xml:space="preserve"> locate</w:t>
      </w:r>
      <w:r w:rsidR="00F162BA">
        <w:rPr>
          <w:rFonts w:cstheme="minorHAnsi"/>
          <w:szCs w:val="24"/>
        </w:rPr>
        <w:t>s a</w:t>
      </w:r>
      <w:r w:rsidR="007F1EEE">
        <w:rPr>
          <w:rFonts w:cstheme="minorHAnsi"/>
          <w:szCs w:val="24"/>
        </w:rPr>
        <w:t xml:space="preserve"> WT cell on the bifurcation diagram, then the points </w:t>
      </w:r>
      <m:oMath>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r>
              <w:rPr>
                <w:rFonts w:ascii="Cambria Math" w:hAnsi="Cambria Math" w:cstheme="minorHAnsi"/>
                <w:szCs w:val="24"/>
              </w:rPr>
              <m:t>2</m:t>
            </m:r>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e>
        </m:d>
        <m:r>
          <w:rPr>
            <w:rFonts w:ascii="Cambria Math" w:hAnsi="Cambria Math" w:cstheme="minorHAnsi"/>
            <w:szCs w:val="24"/>
          </w:rPr>
          <m:t xml:space="preserve">, </m:t>
        </m:r>
        <m:d>
          <m:dPr>
            <m:ctrlPr>
              <w:rPr>
                <w:rFonts w:ascii="Cambria Math" w:hAnsi="Cambria Math" w:cstheme="minorHAnsi"/>
                <w:i/>
                <w:szCs w:val="24"/>
              </w:rPr>
            </m:ctrlPr>
          </m:dPr>
          <m:e>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,2</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7F1EEE">
        <w:rPr>
          <w:rFonts w:cstheme="minorHAnsi"/>
          <w:szCs w:val="24"/>
        </w:rPr>
        <w:t xml:space="preserve"> should also lie within the oscillatory domain. </w:t>
      </w:r>
      <w:r w:rsidR="00F162BA">
        <w:rPr>
          <w:rFonts w:cstheme="minorHAnsi"/>
          <w:szCs w:val="24"/>
        </w:rPr>
        <w:t xml:space="preserve">We introduce this constraint because: </w:t>
      </w:r>
      <w:r w:rsidR="00467874" w:rsidRPr="00467874">
        <w:rPr>
          <w:rFonts w:cstheme="minorHAnsi"/>
          <w:i/>
          <w:szCs w:val="24"/>
        </w:rPr>
        <w:t>Bmal1</w:t>
      </w:r>
      <w:r w:rsidR="00467874" w:rsidRPr="00467874">
        <w:rPr>
          <w:rFonts w:cstheme="minorHAnsi"/>
          <w:szCs w:val="24"/>
          <w:vertAlign w:val="superscript"/>
        </w:rPr>
        <w:t>+/−</w:t>
      </w:r>
      <w:r w:rsidR="00467874">
        <w:rPr>
          <w:rFonts w:cstheme="minorHAnsi"/>
          <w:szCs w:val="24"/>
        </w:rPr>
        <w:t xml:space="preserve"> and </w:t>
      </w:r>
      <w:r w:rsidR="00467874" w:rsidRPr="00467874">
        <w:rPr>
          <w:rFonts w:cstheme="minorHAnsi"/>
          <w:i/>
          <w:szCs w:val="24"/>
        </w:rPr>
        <w:t>Clock</w:t>
      </w:r>
      <w:r w:rsidR="00467874" w:rsidRPr="00467874">
        <w:rPr>
          <w:rFonts w:cstheme="minorHAnsi"/>
          <w:szCs w:val="24"/>
          <w:vertAlign w:val="superscript"/>
        </w:rPr>
        <w:t>+/−</w:t>
      </w:r>
      <w:r w:rsidR="00467874">
        <w:rPr>
          <w:rFonts w:cstheme="minorHAnsi"/>
          <w:szCs w:val="24"/>
        </w:rPr>
        <w:t xml:space="preserve"> cells</w:t>
      </w:r>
      <w:r w:rsidR="00F81A79">
        <w:rPr>
          <w:rFonts w:cstheme="minorHAnsi"/>
          <w:szCs w:val="24"/>
        </w:rPr>
        <w:t>,</w:t>
      </w:r>
      <w:r w:rsidR="00467874">
        <w:rPr>
          <w:rFonts w:cstheme="minorHAnsi"/>
          <w:szCs w:val="24"/>
        </w:rPr>
        <w:t xml:space="preserve"> i.e., </w:t>
      </w:r>
      <m:oMath>
        <m:d>
          <m:dPr>
            <m:ctrlPr>
              <w:rPr>
                <w:rFonts w:ascii="Cambria Math" w:hAnsi="Cambria Math" w:cstheme="minorHAnsi"/>
                <w:i/>
                <w:szCs w:val="24"/>
              </w:rPr>
            </m:ctrlPr>
          </m:dPr>
          <m:e>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F81A79">
        <w:rPr>
          <w:rFonts w:cstheme="minorHAnsi"/>
          <w:szCs w:val="24"/>
        </w:rPr>
        <w:t xml:space="preserve"> are rhythmic [references?];</w:t>
      </w:r>
      <w:r w:rsidR="00467874">
        <w:rPr>
          <w:rFonts w:cstheme="minorHAnsi"/>
          <w:szCs w:val="24"/>
        </w:rPr>
        <w:t xml:space="preserve"> </w:t>
      </w:r>
      <w:r w:rsidR="00467874">
        <w:rPr>
          <w:rFonts w:cstheme="minorHAnsi"/>
          <w:i/>
          <w:szCs w:val="24"/>
        </w:rPr>
        <w:t>Per</w:t>
      </w:r>
      <w:r w:rsidR="00467874" w:rsidRPr="00467874">
        <w:rPr>
          <w:rFonts w:cstheme="minorHAnsi"/>
          <w:i/>
          <w:szCs w:val="24"/>
        </w:rPr>
        <w:t>1</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i/>
          <w:szCs w:val="24"/>
        </w:rPr>
        <w:t>Per2</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szCs w:val="24"/>
        </w:rPr>
        <w:t xml:space="preserve"> and </w:t>
      </w:r>
      <w:r w:rsidR="00467874">
        <w:rPr>
          <w:rFonts w:cstheme="minorHAnsi"/>
          <w:i/>
          <w:szCs w:val="24"/>
        </w:rPr>
        <w:t>Per</w:t>
      </w:r>
      <w:r w:rsidR="00467874" w:rsidRPr="00467874">
        <w:rPr>
          <w:rFonts w:cstheme="minorHAnsi"/>
          <w:i/>
          <w:szCs w:val="24"/>
        </w:rPr>
        <w:t>1</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i/>
          <w:szCs w:val="24"/>
        </w:rPr>
        <w:t>Per2</w:t>
      </w:r>
      <w:r w:rsidR="00467874">
        <w:rPr>
          <w:rFonts w:cstheme="minorHAnsi"/>
          <w:szCs w:val="24"/>
          <w:vertAlign w:val="superscript"/>
        </w:rPr>
        <w:t>−</w:t>
      </w:r>
      <w:r w:rsidR="00467874" w:rsidRPr="00467874">
        <w:rPr>
          <w:rFonts w:cstheme="minorHAnsi"/>
          <w:szCs w:val="24"/>
          <w:vertAlign w:val="superscript"/>
        </w:rPr>
        <w:t>/</w:t>
      </w:r>
      <w:r w:rsidR="00467874">
        <w:rPr>
          <w:rFonts w:cstheme="minorHAnsi"/>
          <w:szCs w:val="24"/>
          <w:vertAlign w:val="superscript"/>
        </w:rPr>
        <w:t>−</w:t>
      </w:r>
      <w:r w:rsidR="00467874">
        <w:rPr>
          <w:rFonts w:cstheme="minorHAnsi"/>
          <w:szCs w:val="24"/>
        </w:rPr>
        <w:t xml:space="preserve"> cells</w:t>
      </w:r>
      <w:r w:rsidR="00F81A79">
        <w:rPr>
          <w:rFonts w:cstheme="minorHAnsi"/>
          <w:szCs w:val="24"/>
        </w:rPr>
        <w:t>,</w:t>
      </w:r>
      <w:r w:rsidR="00467874">
        <w:rPr>
          <w:rFonts w:cstheme="minorHAnsi"/>
          <w:szCs w:val="24"/>
        </w:rPr>
        <w:t xml:space="preserve"> i.e., </w:t>
      </w:r>
      <m:oMath>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2</m:t>
                </m:r>
              </m:den>
            </m:f>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e>
        </m:d>
      </m:oMath>
      <w:r w:rsidR="00467874">
        <w:rPr>
          <w:rFonts w:cstheme="minorHAnsi"/>
          <w:szCs w:val="24"/>
        </w:rPr>
        <w:t xml:space="preserve"> are rhythmic [Cermakian, 2001; Steinlechner, 2002; Pendergast, 2010]</w:t>
      </w:r>
      <w:r w:rsidR="00F81A79">
        <w:rPr>
          <w:rFonts w:cstheme="minorHAnsi"/>
          <w:szCs w:val="24"/>
        </w:rPr>
        <w:t>;</w:t>
      </w:r>
      <w:r w:rsidR="00467874">
        <w:rPr>
          <w:rFonts w:cstheme="minorHAnsi"/>
          <w:szCs w:val="24"/>
        </w:rPr>
        <w:t xml:space="preserve"> </w:t>
      </w:r>
      <w:r w:rsidR="00F81A79">
        <w:rPr>
          <w:rFonts w:cstheme="minorHAnsi"/>
          <w:szCs w:val="24"/>
        </w:rPr>
        <w:t xml:space="preserve">mouse embryonic fibroblasts (MEFs) retain rhythmicity when co-overexpressing both </w:t>
      </w:r>
      <w:r w:rsidR="00467874" w:rsidRPr="00467874">
        <w:rPr>
          <w:rFonts w:cstheme="minorHAnsi"/>
          <w:i/>
          <w:szCs w:val="24"/>
        </w:rPr>
        <w:t>Bmal1</w:t>
      </w:r>
      <w:r w:rsidR="00F81A79">
        <w:rPr>
          <w:rFonts w:cstheme="minorHAnsi"/>
          <w:szCs w:val="24"/>
          <w:vertAlign w:val="superscript"/>
        </w:rPr>
        <w:t xml:space="preserve"> </w:t>
      </w:r>
      <w:r w:rsidR="00F81A79">
        <w:rPr>
          <w:rFonts w:cstheme="minorHAnsi"/>
          <w:szCs w:val="24"/>
        </w:rPr>
        <w:t xml:space="preserve">and </w:t>
      </w:r>
      <w:r w:rsidR="00467874" w:rsidRPr="00467874">
        <w:rPr>
          <w:rFonts w:cstheme="minorHAnsi"/>
          <w:i/>
          <w:szCs w:val="24"/>
        </w:rPr>
        <w:t>Clock</w:t>
      </w:r>
      <w:r w:rsidR="00467874">
        <w:rPr>
          <w:rFonts w:cstheme="minorHAnsi"/>
          <w:szCs w:val="24"/>
        </w:rPr>
        <w:t xml:space="preserve"> </w:t>
      </w:r>
      <w:r w:rsidR="00F81A79">
        <w:rPr>
          <w:rFonts w:cstheme="minorHAnsi"/>
          <w:szCs w:val="24"/>
        </w:rPr>
        <w:t>up to at least four-fold [Lee, 2011</w:t>
      </w:r>
      <w:r w:rsidR="003D078B">
        <w:rPr>
          <w:rFonts w:cstheme="minorHAnsi"/>
          <w:szCs w:val="24"/>
        </w:rPr>
        <w:t>, Fig 3c</w:t>
      </w:r>
      <w:r w:rsidR="00F81A79">
        <w:rPr>
          <w:rFonts w:cstheme="minorHAnsi"/>
          <w:szCs w:val="24"/>
        </w:rPr>
        <w:t xml:space="preserve">]; and MEFs carrying extra copies of </w:t>
      </w:r>
      <w:r w:rsidR="00F81A79" w:rsidRPr="00F81A79">
        <w:rPr>
          <w:rFonts w:cstheme="minorHAnsi"/>
          <w:i/>
          <w:szCs w:val="24"/>
        </w:rPr>
        <w:t>Per1</w:t>
      </w:r>
      <w:r w:rsidR="00F81A79">
        <w:rPr>
          <w:rFonts w:cstheme="minorHAnsi"/>
          <w:szCs w:val="24"/>
        </w:rPr>
        <w:t xml:space="preserve"> or </w:t>
      </w:r>
      <w:r w:rsidR="00F81A79" w:rsidRPr="00F81A79">
        <w:rPr>
          <w:rFonts w:cstheme="minorHAnsi"/>
          <w:i/>
          <w:szCs w:val="24"/>
        </w:rPr>
        <w:t>Per2</w:t>
      </w:r>
      <w:r w:rsidR="00F81A79">
        <w:rPr>
          <w:rFonts w:cstheme="minorHAnsi"/>
          <w:szCs w:val="24"/>
        </w:rPr>
        <w:t xml:space="preserve">, driven by a </w:t>
      </w:r>
      <w:r w:rsidR="00F81A79" w:rsidRPr="00F81A79">
        <w:rPr>
          <w:rFonts w:cstheme="minorHAnsi"/>
          <w:i/>
          <w:szCs w:val="24"/>
        </w:rPr>
        <w:t>Per2</w:t>
      </w:r>
      <w:r w:rsidR="00F81A79">
        <w:rPr>
          <w:rFonts w:cstheme="minorHAnsi"/>
          <w:szCs w:val="24"/>
        </w:rPr>
        <w:t>-promoter, also retain rhythmicity [</w:t>
      </w:r>
      <w:r w:rsidR="003D078B">
        <w:rPr>
          <w:rFonts w:cstheme="minorHAnsi"/>
          <w:szCs w:val="24"/>
        </w:rPr>
        <w:t>Lee, 2011, Fig 6</w:t>
      </w:r>
      <w:r w:rsidR="00F81A79">
        <w:rPr>
          <w:rFonts w:cstheme="minorHAnsi"/>
          <w:szCs w:val="24"/>
        </w:rPr>
        <w:t xml:space="preserve">]. </w:t>
      </w:r>
      <w:r w:rsidR="003D078B">
        <w:rPr>
          <w:rFonts w:cstheme="minorHAnsi"/>
          <w:szCs w:val="24"/>
        </w:rPr>
        <w:t xml:space="preserve">The smallest values of </w:t>
      </w:r>
      <m:oMath>
        <m:r>
          <w:rPr>
            <w:rFonts w:ascii="Cambria Math" w:hAnsi="Cambria Math" w:cstheme="minorHAnsi"/>
            <w:szCs w:val="24"/>
          </w:rPr>
          <m:t>α</m:t>
        </m:r>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oMath>
      <w:r w:rsidR="00F81A79">
        <w:rPr>
          <w:rFonts w:cstheme="minorHAnsi"/>
          <w:szCs w:val="24"/>
        </w:rPr>
        <w:t xml:space="preserve"> </w:t>
      </w:r>
      <w:r w:rsidR="003D078B">
        <w:rPr>
          <w:rFonts w:cstheme="minorHAnsi"/>
          <w:szCs w:val="24"/>
        </w:rPr>
        <w:t xml:space="preserve">that satisfy these requirements are </w:t>
      </w:r>
      <m:oMath>
        <m:d>
          <m:dPr>
            <m:ctrlPr>
              <w:rPr>
                <w:rFonts w:ascii="Cambria Math" w:hAnsi="Cambria Math" w:cstheme="minorHAnsi"/>
                <w:i/>
                <w:szCs w:val="24"/>
              </w:rPr>
            </m:ctrlPr>
          </m:dPr>
          <m:e>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=2×</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4</m:t>
                </m:r>
              </m:sup>
            </m:sSup>
            <m:r>
              <w:rPr>
                <w:rFonts w:ascii="Cambria Math" w:hAnsi="Cambria Math" w:cstheme="minorHAnsi"/>
                <w:szCs w:val="24"/>
              </w:rPr>
              <m:t>,</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3</m:t>
                </m:r>
              </m:sup>
            </m:sSup>
          </m:e>
        </m:d>
      </m:oMath>
      <w:r w:rsidR="003D078B">
        <w:rPr>
          <w:rFonts w:cstheme="minorHAnsi"/>
          <w:szCs w:val="24"/>
        </w:rPr>
        <w:t xml:space="preserve">; </w:t>
      </w:r>
      <w:r w:rsidR="003D078B" w:rsidRPr="006C480C">
        <w:rPr>
          <w:rFonts w:cstheme="minorHAnsi"/>
          <w:strike/>
          <w:szCs w:val="24"/>
        </w:rPr>
        <w:t xml:space="preserve">we choose the smallest values so as to maximize the value of </w:t>
      </w:r>
      <w:r w:rsidR="003D078B" w:rsidRPr="006C480C">
        <w:rPr>
          <w:rFonts w:ascii="Times New Roman" w:hAnsi="Times New Roman" w:cs="Times New Roman"/>
          <w:i/>
          <w:strike/>
          <w:szCs w:val="24"/>
        </w:rPr>
        <w:t>K</w:t>
      </w:r>
      <w:r w:rsidR="003D078B" w:rsidRPr="006C480C">
        <w:rPr>
          <w:rFonts w:ascii="Times New Roman" w:hAnsi="Times New Roman" w:cs="Times New Roman"/>
          <w:strike/>
          <w:szCs w:val="24"/>
          <w:vertAlign w:val="subscript"/>
        </w:rPr>
        <w:t>d</w:t>
      </w:r>
      <w:r w:rsidR="003D078B" w:rsidRPr="006C480C">
        <w:rPr>
          <w:rFonts w:cstheme="minorHAnsi"/>
          <w:strike/>
          <w:szCs w:val="24"/>
        </w:rPr>
        <w:t xml:space="preserve">, the dissociation constant of the PER:BMAL complex. </w:t>
      </w:r>
      <w:r w:rsidR="00E163E9" w:rsidRPr="006C480C">
        <w:rPr>
          <w:rFonts w:cstheme="minorHAnsi"/>
          <w:strike/>
          <w:szCs w:val="24"/>
        </w:rPr>
        <w:t>We still have one degree-of-freedom left among the parameters (</w:t>
      </w:r>
      <w:r w:rsidR="00E163E9" w:rsidRPr="006C480C">
        <w:rPr>
          <w:rFonts w:ascii="Times New Roman" w:hAnsi="Times New Roman" w:cs="Times New Roman"/>
          <w:i/>
          <w:strike/>
          <w:szCs w:val="24"/>
        </w:rPr>
        <w:t>K</w:t>
      </w:r>
      <w:r w:rsidR="00E163E9" w:rsidRPr="006C480C">
        <w:rPr>
          <w:rFonts w:ascii="Times New Roman" w:hAnsi="Times New Roman" w:cs="Times New Roman"/>
          <w:strike/>
          <w:szCs w:val="24"/>
          <w:vertAlign w:val="subscript"/>
        </w:rPr>
        <w:t>d</w:t>
      </w:r>
      <w:r w:rsidR="00E163E9" w:rsidRPr="006C480C">
        <w:rPr>
          <w:rFonts w:ascii="Times New Roman" w:hAnsi="Times New Roman" w:cs="Times New Roman"/>
          <w:strike/>
          <w:szCs w:val="24"/>
        </w:rPr>
        <w:t>,</w:t>
      </w:r>
      <w:r w:rsidR="00E163E9" w:rsidRPr="006C480C">
        <w:rPr>
          <w:rFonts w:ascii="Times New Roman" w:hAnsi="Times New Roman" w:cs="Times New Roman"/>
          <w:i/>
          <w:strike/>
          <w:szCs w:val="24"/>
        </w:rPr>
        <w:t xml:space="preserve"> α</w:t>
      </w:r>
      <w:r w:rsidR="00E163E9" w:rsidRPr="006C480C">
        <w:rPr>
          <w:rFonts w:ascii="Times New Roman" w:hAnsi="Times New Roman" w:cs="Times New Roman"/>
          <w:strike/>
          <w:szCs w:val="24"/>
        </w:rPr>
        <w:t xml:space="preserve">, </w:t>
      </w:r>
      <w:r w:rsidR="00E163E9" w:rsidRPr="006C480C">
        <w:rPr>
          <w:rFonts w:ascii="Times New Roman" w:hAnsi="Times New Roman" w:cs="Times New Roman"/>
          <w:i/>
          <w:strike/>
          <w:szCs w:val="24"/>
        </w:rPr>
        <w:t>A</w:t>
      </w:r>
      <w:r w:rsidR="00E163E9" w:rsidRPr="006C480C">
        <w:rPr>
          <w:rFonts w:ascii="Times New Roman" w:hAnsi="Times New Roman" w:cs="Times New Roman"/>
          <w:strike/>
          <w:szCs w:val="24"/>
          <w:vertAlign w:val="subscript"/>
        </w:rPr>
        <w:t>T</w:t>
      </w:r>
      <w:r w:rsidR="00E163E9" w:rsidRPr="006C480C">
        <w:rPr>
          <w:rFonts w:cstheme="minorHAnsi"/>
          <w:strike/>
          <w:szCs w:val="24"/>
        </w:rPr>
        <w:t>); to fix their values, we choose</w:t>
      </w:r>
      <w:r w:rsidR="00886020" w:rsidRPr="006C480C">
        <w:rPr>
          <w:rFonts w:cstheme="minorHAnsi"/>
          <w:strike/>
          <w:szCs w:val="24"/>
        </w:rPr>
        <w:t xml:space="preserve"> the set</w:t>
      </w:r>
      <w:r w:rsidR="00E163E9" w:rsidRPr="006C480C">
        <w:rPr>
          <w:rFonts w:cstheme="minorHAnsi"/>
          <w:strike/>
          <w:szCs w:val="24"/>
        </w:rPr>
        <w:t xml:space="preserve"> (</w:t>
      </w:r>
      <w:r w:rsidR="00E163E9" w:rsidRPr="006C480C">
        <w:rPr>
          <w:rFonts w:ascii="Times New Roman" w:hAnsi="Times New Roman" w:cs="Times New Roman"/>
          <w:i/>
          <w:strike/>
          <w:szCs w:val="24"/>
        </w:rPr>
        <w:t>K</w:t>
      </w:r>
      <w:r w:rsidR="00E163E9" w:rsidRPr="006C480C">
        <w:rPr>
          <w:rFonts w:ascii="Times New Roman" w:hAnsi="Times New Roman" w:cs="Times New Roman"/>
          <w:strike/>
          <w:szCs w:val="24"/>
          <w:vertAlign w:val="subscript"/>
        </w:rPr>
        <w:t xml:space="preserve">d </w:t>
      </w:r>
      <w:r w:rsidR="00E163E9" w:rsidRPr="006C480C">
        <w:rPr>
          <w:rFonts w:ascii="Times New Roman" w:hAnsi="Times New Roman" w:cs="Times New Roman"/>
          <w:strike/>
          <w:szCs w:val="24"/>
        </w:rPr>
        <w:t>= 10</w:t>
      </w:r>
      <w:r w:rsidR="00E163E9" w:rsidRPr="006C480C">
        <w:rPr>
          <w:rFonts w:ascii="Times New Roman" w:hAnsi="Times New Roman" w:cs="Times New Roman"/>
          <w:strike/>
          <w:szCs w:val="24"/>
          <w:vertAlign w:val="superscript"/>
        </w:rPr>
        <w:t>−4</w:t>
      </w:r>
      <w:r w:rsidR="00E163E9" w:rsidRPr="006C480C">
        <w:rPr>
          <w:rFonts w:ascii="Times New Roman" w:hAnsi="Times New Roman" w:cs="Times New Roman"/>
          <w:strike/>
          <w:szCs w:val="24"/>
        </w:rPr>
        <w:t>,</w:t>
      </w:r>
      <w:r w:rsidR="00E163E9" w:rsidRPr="006C480C">
        <w:rPr>
          <w:rFonts w:ascii="Times New Roman" w:hAnsi="Times New Roman" w:cs="Times New Roman"/>
          <w:i/>
          <w:strike/>
          <w:szCs w:val="24"/>
        </w:rPr>
        <w:t xml:space="preserve"> α </w:t>
      </w:r>
      <w:r w:rsidR="00E163E9" w:rsidRPr="006C480C">
        <w:rPr>
          <w:rFonts w:ascii="Times New Roman" w:hAnsi="Times New Roman" w:cs="Times New Roman"/>
          <w:strike/>
          <w:szCs w:val="24"/>
        </w:rPr>
        <w:t xml:space="preserve">= 2, </w:t>
      </w:r>
      <w:r w:rsidR="00E163E9" w:rsidRPr="006C480C">
        <w:rPr>
          <w:rFonts w:ascii="Times New Roman" w:hAnsi="Times New Roman" w:cs="Times New Roman"/>
          <w:i/>
          <w:strike/>
          <w:szCs w:val="24"/>
        </w:rPr>
        <w:t>A</w:t>
      </w:r>
      <w:r w:rsidR="00E163E9" w:rsidRPr="006C480C">
        <w:rPr>
          <w:rFonts w:ascii="Times New Roman" w:hAnsi="Times New Roman" w:cs="Times New Roman"/>
          <w:strike/>
          <w:szCs w:val="24"/>
          <w:vertAlign w:val="subscript"/>
        </w:rPr>
        <w:t xml:space="preserve">T </w:t>
      </w:r>
      <w:r w:rsidR="00E163E9" w:rsidRPr="006C480C">
        <w:rPr>
          <w:rFonts w:ascii="Times New Roman" w:hAnsi="Times New Roman" w:cs="Times New Roman"/>
          <w:strike/>
          <w:szCs w:val="24"/>
        </w:rPr>
        <w:t>= 0.1</w:t>
      </w:r>
      <w:r w:rsidR="00E163E9" w:rsidRPr="006C480C">
        <w:rPr>
          <w:rFonts w:cstheme="minorHAnsi"/>
          <w:strike/>
          <w:szCs w:val="24"/>
        </w:rPr>
        <w:t xml:space="preserve">) </w:t>
      </w:r>
      <w:r w:rsidR="00886020" w:rsidRPr="006C480C">
        <w:rPr>
          <w:rFonts w:cstheme="minorHAnsi"/>
          <w:strike/>
          <w:szCs w:val="24"/>
        </w:rPr>
        <w:t>to correspond to a WT cell.</w:t>
      </w:r>
      <w:r w:rsidR="00886020">
        <w:rPr>
          <w:rFonts w:cstheme="minorHAnsi"/>
          <w:szCs w:val="24"/>
        </w:rPr>
        <w:t xml:space="preserve"> </w:t>
      </w:r>
    </w:p>
    <w:p w14:paraId="77B640DD" w14:textId="094AAA1C" w:rsidR="005F2C9B" w:rsidRPr="00F81A79" w:rsidRDefault="00886020" w:rsidP="00FE6CAA">
      <w:pPr>
        <w:spacing w:after="120"/>
        <w:jc w:val="both"/>
        <w:rPr>
          <w:rFonts w:cstheme="minorHAnsi"/>
          <w:szCs w:val="24"/>
        </w:rPr>
      </w:pPr>
      <w:r>
        <w:rPr>
          <w:rFonts w:cstheme="minorHAnsi"/>
          <w:szCs w:val="24"/>
        </w:rPr>
        <w:t>The oscillatory solution</w:t>
      </w:r>
      <w:r w:rsidR="00E77326">
        <w:rPr>
          <w:rFonts w:cstheme="minorHAnsi"/>
          <w:szCs w:val="24"/>
        </w:rPr>
        <w:t xml:space="preserve"> of the SNF model</w:t>
      </w:r>
      <w:r>
        <w:rPr>
          <w:rFonts w:cstheme="minorHAnsi"/>
          <w:szCs w:val="24"/>
        </w:rPr>
        <w:t xml:space="preserve"> for this set of parameter values is illustrated in Figure 3b. </w:t>
      </w:r>
      <w:r w:rsidR="003C303D">
        <w:rPr>
          <w:rFonts w:cstheme="minorHAnsi"/>
          <w:szCs w:val="24"/>
        </w:rPr>
        <w:t xml:space="preserve">The dimensionless period of oscillation is 3.8, which would correspond to a 24 h rhythm if </w:t>
      </w:r>
      <w:r w:rsidR="003C303D" w:rsidRPr="006933F6">
        <w:rPr>
          <w:rFonts w:ascii="Cambria" w:hAnsi="Cambria" w:cstheme="minorHAnsi"/>
          <w:i/>
          <w:szCs w:val="24"/>
        </w:rPr>
        <w:t>β</w:t>
      </w:r>
      <w:r w:rsidR="003C303D">
        <w:rPr>
          <w:rFonts w:cstheme="minorHAnsi"/>
          <w:szCs w:val="24"/>
        </w:rPr>
        <w:t xml:space="preserve"> = 0.16 h</w:t>
      </w:r>
      <w:r w:rsidR="003C303D" w:rsidRPr="006933F6">
        <w:rPr>
          <w:rFonts w:cstheme="minorHAnsi"/>
          <w:szCs w:val="24"/>
          <w:vertAlign w:val="superscript"/>
        </w:rPr>
        <w:t>−1</w:t>
      </w:r>
      <w:r w:rsidR="003C303D">
        <w:rPr>
          <w:rFonts w:cstheme="minorHAnsi"/>
          <w:szCs w:val="24"/>
        </w:rPr>
        <w:t xml:space="preserve">. Nuclear PER, </w:t>
      </w:r>
      <w:r w:rsidR="003C303D" w:rsidRPr="006933F6">
        <w:rPr>
          <w:rFonts w:cstheme="minorHAnsi"/>
          <w:i/>
          <w:szCs w:val="24"/>
        </w:rPr>
        <w:t>P</w:t>
      </w:r>
      <w:r w:rsidR="003C303D">
        <w:rPr>
          <w:rFonts w:cstheme="minorHAnsi"/>
          <w:szCs w:val="24"/>
        </w:rPr>
        <w:t>(</w:t>
      </w:r>
      <w:r w:rsidR="003C303D" w:rsidRPr="006933F6">
        <w:rPr>
          <w:rFonts w:cstheme="minorHAnsi"/>
          <w:i/>
          <w:szCs w:val="24"/>
        </w:rPr>
        <w:t>t</w:t>
      </w:r>
      <w:r w:rsidR="003C303D">
        <w:rPr>
          <w:rFonts w:cstheme="minorHAnsi"/>
          <w:szCs w:val="24"/>
        </w:rPr>
        <w:t xml:space="preserve">), executes nearly sinusoidal oscillations around a mean value of </w:t>
      </w:r>
      <w:r w:rsidR="00F45197">
        <w:rPr>
          <w:rFonts w:cstheme="minorHAnsi"/>
          <w:szCs w:val="24"/>
        </w:rPr>
        <w:t>1000</w:t>
      </w:r>
      <w:r w:rsidR="003C303D">
        <w:rPr>
          <w:rFonts w:cstheme="minorHAnsi"/>
          <w:szCs w:val="24"/>
        </w:rPr>
        <w:t xml:space="preserve">. The oscillations of </w:t>
      </w:r>
      <w:r w:rsidR="003C303D" w:rsidRPr="00D169DC">
        <w:rPr>
          <w:rFonts w:cstheme="minorHAnsi"/>
          <w:i/>
          <w:szCs w:val="24"/>
        </w:rPr>
        <w:t>PER</w:t>
      </w:r>
      <w:r w:rsidR="003C303D">
        <w:rPr>
          <w:rFonts w:cstheme="minorHAnsi"/>
          <w:szCs w:val="24"/>
        </w:rPr>
        <w:t xml:space="preserve"> mRNA, on the other hand, are slightly non-sinusoidal. This property of the model is not in contradiction to the evidently sinusoidal oscillations exhibited by luciferase ‘reporter’ genes driven by </w:t>
      </w:r>
      <w:r w:rsidR="003C303D" w:rsidRPr="00F81520">
        <w:rPr>
          <w:rFonts w:cstheme="minorHAnsi"/>
          <w:i/>
          <w:szCs w:val="24"/>
        </w:rPr>
        <w:t>PER</w:t>
      </w:r>
      <w:r w:rsidR="003C303D">
        <w:rPr>
          <w:rFonts w:cstheme="minorHAnsi"/>
          <w:i/>
          <w:szCs w:val="24"/>
        </w:rPr>
        <w:t>2</w:t>
      </w:r>
      <w:r w:rsidR="003C303D">
        <w:rPr>
          <w:rFonts w:cstheme="minorHAnsi"/>
          <w:szCs w:val="24"/>
        </w:rPr>
        <w:t xml:space="preserve"> promoters </w:t>
      </w:r>
      <w:r w:rsidR="003C303D" w:rsidRPr="006045BB">
        <w:rPr>
          <w:rFonts w:cstheme="minorHAnsi"/>
          <w:szCs w:val="24"/>
          <w:highlight w:val="yellow"/>
        </w:rPr>
        <w:t>[Xu et al 2015]</w:t>
      </w:r>
      <w:r w:rsidR="003C303D">
        <w:rPr>
          <w:rFonts w:cstheme="minorHAnsi"/>
          <w:szCs w:val="24"/>
        </w:rPr>
        <w:t xml:space="preserve"> because those observations were made on populations of cells</w:t>
      </w:r>
      <w:r w:rsidR="006C23E6">
        <w:rPr>
          <w:rFonts w:cstheme="minorHAnsi"/>
          <w:szCs w:val="24"/>
        </w:rPr>
        <w:t>, which, in reality, cannot be perfectly synchronized</w:t>
      </w:r>
      <w:r w:rsidR="003C303D">
        <w:rPr>
          <w:rFonts w:cstheme="minorHAnsi"/>
          <w:szCs w:val="24"/>
        </w:rPr>
        <w:t xml:space="preserve">. In Supplementary Figure Sxx we show that the </w:t>
      </w:r>
      <w:r w:rsidR="003C303D" w:rsidRPr="006045BB">
        <w:rPr>
          <w:rFonts w:cstheme="minorHAnsi"/>
          <w:i/>
          <w:szCs w:val="24"/>
        </w:rPr>
        <w:t>PER</w:t>
      </w:r>
      <w:r w:rsidR="003C303D">
        <w:rPr>
          <w:rFonts w:cstheme="minorHAnsi"/>
          <w:szCs w:val="24"/>
        </w:rPr>
        <w:t xml:space="preserve"> mRNA oscillations reported in Figure 3b, when averaged over a population of cells with a 10% dispersion of phase, appear perfectly sinusoidal.</w:t>
      </w:r>
    </w:p>
    <w:tbl>
      <w:tblPr>
        <w:tblStyle w:val="TableGrid"/>
        <w:tblW w:w="0" w:type="auto"/>
        <w:tblLook w:val="04A0" w:firstRow="1" w:lastRow="0" w:firstColumn="1" w:lastColumn="0" w:noHBand="0" w:noVBand="1"/>
      </w:tblPr>
      <w:tblGrid>
        <w:gridCol w:w="4838"/>
        <w:gridCol w:w="4512"/>
      </w:tblGrid>
      <w:tr w:rsidR="00D76BCD" w14:paraId="438CA72C" w14:textId="77777777" w:rsidTr="00A90746">
        <w:tc>
          <w:tcPr>
            <w:tcW w:w="4838" w:type="dxa"/>
          </w:tcPr>
          <w:p w14:paraId="7F7F6076" w14:textId="77777777" w:rsidR="00D76BCD" w:rsidRDefault="00D76BCD" w:rsidP="00D76BCD">
            <w:pPr>
              <w:spacing w:line="240" w:lineRule="auto"/>
              <w:jc w:val="both"/>
              <w:rPr>
                <w:rFonts w:cstheme="minorHAnsi"/>
                <w:szCs w:val="24"/>
              </w:rPr>
            </w:pPr>
            <w:r>
              <w:rPr>
                <w:rFonts w:cstheme="minorHAnsi"/>
                <w:noProof/>
                <w:szCs w:val="24"/>
              </w:rPr>
              <w:lastRenderedPageBreak/>
              <w:drawing>
                <wp:inline distT="0" distB="0" distL="0" distR="0" wp14:anchorId="53A888A8" wp14:editId="4CA6B662">
                  <wp:extent cx="2665092" cy="17391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2463" cy="1757013"/>
                          </a:xfrm>
                          <a:prstGeom prst="rect">
                            <a:avLst/>
                          </a:prstGeom>
                          <a:noFill/>
                        </pic:spPr>
                      </pic:pic>
                    </a:graphicData>
                  </a:graphic>
                </wp:inline>
              </w:drawing>
            </w:r>
          </w:p>
          <w:p w14:paraId="49880F88" w14:textId="1603344A" w:rsidR="00D76BCD" w:rsidRDefault="00D76BCD" w:rsidP="00D76BCD">
            <w:pPr>
              <w:spacing w:line="240" w:lineRule="auto"/>
              <w:jc w:val="both"/>
              <w:rPr>
                <w:rFonts w:cstheme="minorHAnsi"/>
                <w:szCs w:val="24"/>
              </w:rPr>
            </w:pPr>
          </w:p>
        </w:tc>
        <w:tc>
          <w:tcPr>
            <w:tcW w:w="4512" w:type="dxa"/>
            <w:vAlign w:val="center"/>
          </w:tcPr>
          <w:p w14:paraId="3E03D9D8" w14:textId="77777777" w:rsidR="00D76BCD" w:rsidRDefault="00D76BCD" w:rsidP="00A90746">
            <w:pPr>
              <w:spacing w:line="240" w:lineRule="auto"/>
              <w:jc w:val="center"/>
              <w:rPr>
                <w:rFonts w:cstheme="minorHAnsi"/>
                <w:szCs w:val="24"/>
              </w:rPr>
            </w:pPr>
            <w:r w:rsidRPr="00D76BCD">
              <w:rPr>
                <w:rFonts w:cstheme="minorHAnsi"/>
                <w:noProof/>
                <w:szCs w:val="24"/>
              </w:rPr>
              <w:drawing>
                <wp:inline distT="0" distB="0" distL="0" distR="0" wp14:anchorId="25A81142" wp14:editId="49EA2EF7">
                  <wp:extent cx="2584076" cy="1748945"/>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668" cy="1753406"/>
                          </a:xfrm>
                          <a:prstGeom prst="rect">
                            <a:avLst/>
                          </a:prstGeom>
                        </pic:spPr>
                      </pic:pic>
                    </a:graphicData>
                  </a:graphic>
                </wp:inline>
              </w:drawing>
            </w:r>
          </w:p>
          <w:p w14:paraId="03C8A5C8" w14:textId="4DAD898E" w:rsidR="00D76BCD" w:rsidRDefault="00D76BCD" w:rsidP="00A90746">
            <w:pPr>
              <w:spacing w:line="240" w:lineRule="auto"/>
              <w:jc w:val="center"/>
              <w:rPr>
                <w:rFonts w:cstheme="minorHAnsi"/>
                <w:szCs w:val="24"/>
              </w:rPr>
            </w:pPr>
          </w:p>
        </w:tc>
      </w:tr>
      <w:tr w:rsidR="00A90746" w14:paraId="3D7CD5BD" w14:textId="77777777" w:rsidTr="00A90746">
        <w:tc>
          <w:tcPr>
            <w:tcW w:w="4838" w:type="dxa"/>
          </w:tcPr>
          <w:p w14:paraId="7FB5B060" w14:textId="3B71B662" w:rsidR="00A90746" w:rsidRDefault="00A90746" w:rsidP="00A90746">
            <w:pPr>
              <w:spacing w:line="240" w:lineRule="auto"/>
              <w:jc w:val="both"/>
              <w:rPr>
                <w:rFonts w:cstheme="minorHAnsi"/>
                <w:noProof/>
                <w:szCs w:val="24"/>
              </w:rPr>
            </w:pPr>
            <w:r>
              <w:rPr>
                <w:rFonts w:cstheme="minorHAnsi"/>
                <w:szCs w:val="24"/>
              </w:rPr>
              <w:t>Fig. 3a    SNF(0L3)</w:t>
            </w:r>
          </w:p>
        </w:tc>
        <w:tc>
          <w:tcPr>
            <w:tcW w:w="4512" w:type="dxa"/>
          </w:tcPr>
          <w:p w14:paraId="783C5459" w14:textId="58B16A9B" w:rsidR="00A90746" w:rsidRPr="00D76BCD" w:rsidRDefault="00A90746" w:rsidP="00D76BCD">
            <w:pPr>
              <w:spacing w:line="240" w:lineRule="auto"/>
              <w:jc w:val="both"/>
              <w:rPr>
                <w:rFonts w:cstheme="minorHAnsi"/>
                <w:noProof/>
                <w:szCs w:val="24"/>
              </w:rPr>
            </w:pPr>
            <w:r>
              <w:rPr>
                <w:rFonts w:cstheme="minorHAnsi"/>
                <w:szCs w:val="24"/>
              </w:rPr>
              <w:t>Fig. 3b. AT=0.1, alf=2, Kd=0.0001; Period = ??, Ptot = ??</w:t>
            </w:r>
          </w:p>
        </w:tc>
      </w:tr>
      <w:tr w:rsidR="00D76BCD" w14:paraId="57A6D86F" w14:textId="77777777" w:rsidTr="00A90746">
        <w:tc>
          <w:tcPr>
            <w:tcW w:w="4838" w:type="dxa"/>
          </w:tcPr>
          <w:p w14:paraId="262B51C2" w14:textId="77777777" w:rsidR="00D76BCD" w:rsidRDefault="00757308" w:rsidP="00757308">
            <w:pPr>
              <w:spacing w:line="240" w:lineRule="auto"/>
              <w:jc w:val="both"/>
              <w:rPr>
                <w:rFonts w:cstheme="minorHAnsi"/>
                <w:szCs w:val="24"/>
              </w:rPr>
            </w:pPr>
            <w:r>
              <w:rPr>
                <w:noProof/>
              </w:rPr>
              <w:drawing>
                <wp:inline distT="0" distB="0" distL="0" distR="0" wp14:anchorId="6B9FAEC0" wp14:editId="53BF9C94">
                  <wp:extent cx="2626658" cy="2178423"/>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F621B3" w14:textId="467C6EC6" w:rsidR="00757308" w:rsidRDefault="00757308" w:rsidP="00757308">
            <w:pPr>
              <w:spacing w:line="240" w:lineRule="auto"/>
              <w:jc w:val="both"/>
              <w:rPr>
                <w:rFonts w:cstheme="minorHAnsi"/>
                <w:szCs w:val="24"/>
              </w:rPr>
            </w:pPr>
          </w:p>
        </w:tc>
        <w:tc>
          <w:tcPr>
            <w:tcW w:w="4512" w:type="dxa"/>
            <w:vAlign w:val="center"/>
          </w:tcPr>
          <w:p w14:paraId="23DCBA9B" w14:textId="1315D317" w:rsidR="00D76BCD" w:rsidRDefault="00664374" w:rsidP="00A90746">
            <w:pPr>
              <w:spacing w:line="240" w:lineRule="auto"/>
              <w:jc w:val="center"/>
              <w:rPr>
                <w:rFonts w:cstheme="minorHAnsi"/>
                <w:szCs w:val="24"/>
              </w:rPr>
            </w:pPr>
            <w:r>
              <w:rPr>
                <w:rFonts w:cstheme="minorHAnsi"/>
                <w:noProof/>
                <w:szCs w:val="24"/>
              </w:rPr>
              <w:drawing>
                <wp:inline distT="0" distB="0" distL="0" distR="0" wp14:anchorId="474FD84C" wp14:editId="5B92FAFD">
                  <wp:extent cx="2599764" cy="1944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2478" cy="1961160"/>
                          </a:xfrm>
                          <a:prstGeom prst="rect">
                            <a:avLst/>
                          </a:prstGeom>
                          <a:noFill/>
                        </pic:spPr>
                      </pic:pic>
                    </a:graphicData>
                  </a:graphic>
                </wp:inline>
              </w:drawing>
            </w:r>
          </w:p>
          <w:p w14:paraId="4E7773EB" w14:textId="7ED57319" w:rsidR="00664374" w:rsidRDefault="00664374" w:rsidP="00A90746">
            <w:pPr>
              <w:spacing w:line="240" w:lineRule="auto"/>
              <w:jc w:val="center"/>
              <w:rPr>
                <w:rFonts w:cstheme="minorHAnsi"/>
                <w:szCs w:val="24"/>
              </w:rPr>
            </w:pPr>
          </w:p>
        </w:tc>
      </w:tr>
      <w:tr w:rsidR="00A90746" w14:paraId="24B4F117" w14:textId="77777777" w:rsidTr="00A90746">
        <w:tc>
          <w:tcPr>
            <w:tcW w:w="4838" w:type="dxa"/>
          </w:tcPr>
          <w:p w14:paraId="3807E8F0" w14:textId="683D7812" w:rsidR="00A90746" w:rsidRDefault="00A90746" w:rsidP="00A90746">
            <w:pPr>
              <w:spacing w:line="240" w:lineRule="auto"/>
              <w:jc w:val="both"/>
              <w:rPr>
                <w:noProof/>
              </w:rPr>
            </w:pPr>
            <w:r>
              <w:rPr>
                <w:rFonts w:cstheme="minorHAnsi"/>
                <w:szCs w:val="24"/>
              </w:rPr>
              <w:t>Fig. 4a     SNF(0L8)</w:t>
            </w:r>
          </w:p>
        </w:tc>
        <w:tc>
          <w:tcPr>
            <w:tcW w:w="4512" w:type="dxa"/>
          </w:tcPr>
          <w:p w14:paraId="4745680D" w14:textId="77777777" w:rsidR="00A90746" w:rsidRDefault="00A90746" w:rsidP="00A90746">
            <w:pPr>
              <w:spacing w:line="240" w:lineRule="auto"/>
              <w:jc w:val="both"/>
              <w:rPr>
                <w:rFonts w:cstheme="minorHAnsi"/>
                <w:szCs w:val="24"/>
              </w:rPr>
            </w:pPr>
            <w:r>
              <w:rPr>
                <w:rFonts w:cstheme="minorHAnsi"/>
                <w:szCs w:val="24"/>
              </w:rPr>
              <w:t>Fig. 4b. AT=0.4, alf=2, Kd=0.01</w:t>
            </w:r>
          </w:p>
          <w:p w14:paraId="228007B8" w14:textId="4CB58A72" w:rsidR="00A90746" w:rsidRDefault="00A90746" w:rsidP="00A90746">
            <w:pPr>
              <w:spacing w:line="240" w:lineRule="auto"/>
              <w:jc w:val="both"/>
              <w:rPr>
                <w:rFonts w:cstheme="minorHAnsi"/>
                <w:noProof/>
                <w:szCs w:val="24"/>
              </w:rPr>
            </w:pPr>
            <w:r>
              <w:rPr>
                <w:rFonts w:cstheme="minorHAnsi"/>
                <w:szCs w:val="24"/>
              </w:rPr>
              <w:t>Period = 15.5, Ptot = 0.77*7 = 5.4</w:t>
            </w:r>
          </w:p>
        </w:tc>
      </w:tr>
    </w:tbl>
    <w:p w14:paraId="7F1FE151" w14:textId="6F87514C" w:rsidR="00E77326" w:rsidRDefault="00E77326" w:rsidP="00626F7A">
      <w:pPr>
        <w:spacing w:after="120"/>
        <w:jc w:val="both"/>
        <w:rPr>
          <w:rFonts w:cstheme="minorHAnsi"/>
          <w:szCs w:val="24"/>
        </w:rPr>
      </w:pPr>
    </w:p>
    <w:p w14:paraId="0E5926B9" w14:textId="15926C67" w:rsidR="006A2575" w:rsidRPr="00F64F97" w:rsidRDefault="003C303D" w:rsidP="00626F7A">
      <w:pPr>
        <w:spacing w:after="120"/>
        <w:jc w:val="both"/>
        <w:rPr>
          <w:rFonts w:cstheme="minorHAnsi"/>
          <w:szCs w:val="24"/>
        </w:rPr>
      </w:pPr>
      <w:r>
        <w:rPr>
          <w:rFonts w:cstheme="minorHAnsi"/>
          <w:szCs w:val="24"/>
        </w:rPr>
        <w:t>The oscillations in F</w:t>
      </w:r>
      <w:r w:rsidR="00FF66F4" w:rsidRPr="00FF66F4">
        <w:rPr>
          <w:rFonts w:cstheme="minorHAnsi"/>
          <w:szCs w:val="24"/>
          <w:highlight w:val="yellow"/>
        </w:rPr>
        <w:t>igure 3</w:t>
      </w:r>
      <w:r>
        <w:rPr>
          <w:rFonts w:cstheme="minorHAnsi"/>
          <w:szCs w:val="24"/>
          <w:highlight w:val="yellow"/>
        </w:rPr>
        <w:t>b</w:t>
      </w:r>
      <w:r w:rsidR="00A16A5A">
        <w:rPr>
          <w:rFonts w:cstheme="minorHAnsi"/>
          <w:szCs w:val="24"/>
        </w:rPr>
        <w:t xml:space="preserve"> </w:t>
      </w:r>
      <w:r>
        <w:rPr>
          <w:rFonts w:cstheme="minorHAnsi"/>
          <w:szCs w:val="24"/>
        </w:rPr>
        <w:t xml:space="preserve">require </w:t>
      </w:r>
      <w:r w:rsidR="00876690">
        <w:rPr>
          <w:rFonts w:ascii="Cambria" w:hAnsi="Cambria" w:cstheme="minorHAnsi"/>
          <w:iCs/>
          <w:szCs w:val="24"/>
        </w:rPr>
        <w:t>[PER]</w:t>
      </w:r>
      <w:r w:rsidR="00876690" w:rsidRPr="003C303D">
        <w:rPr>
          <w:rFonts w:ascii="Cambria" w:hAnsi="Cambria" w:cstheme="minorHAnsi"/>
          <w:iCs/>
          <w:szCs w:val="24"/>
          <w:vertAlign w:val="subscript"/>
        </w:rPr>
        <w:t>nuclear</w:t>
      </w:r>
      <w:r w:rsidR="00876690">
        <w:rPr>
          <w:rFonts w:ascii="Cambria" w:hAnsi="Cambria" w:cstheme="minorHAnsi"/>
          <w:iCs/>
          <w:szCs w:val="24"/>
        </w:rPr>
        <w:t xml:space="preserve"> </w:t>
      </w:r>
      <w:r w:rsidR="00876690">
        <w:rPr>
          <w:rFonts w:ascii="Cambria" w:hAnsi="Cambria" w:cstheme="minorHAnsi"/>
          <w:iCs/>
          <w:szCs w:val="24"/>
        </w:rPr>
        <w:t>≈</w:t>
      </w:r>
      <w:r>
        <w:rPr>
          <w:rFonts w:ascii="Cambria" w:hAnsi="Cambria" w:cstheme="minorHAnsi"/>
          <w:iCs/>
          <w:szCs w:val="24"/>
        </w:rPr>
        <w:t xml:space="preserve"> [BMAL]</w:t>
      </w:r>
      <w:r>
        <w:rPr>
          <w:rFonts w:ascii="Cambria" w:hAnsi="Cambria" w:cstheme="minorHAnsi"/>
          <w:iCs/>
          <w:szCs w:val="24"/>
          <w:vertAlign w:val="subscript"/>
        </w:rPr>
        <w:t>total</w:t>
      </w:r>
      <w:r>
        <w:rPr>
          <w:rFonts w:ascii="Cambria" w:hAnsi="Cambria" w:cstheme="minorHAnsi"/>
          <w:iCs/>
          <w:szCs w:val="24"/>
        </w:rPr>
        <w:t xml:space="preserve"> </w:t>
      </w:r>
      <w:r w:rsidR="00876690">
        <w:rPr>
          <w:rFonts w:ascii="Cambria" w:hAnsi="Cambria" w:cstheme="minorHAnsi"/>
          <w:iCs/>
          <w:szCs w:val="24"/>
        </w:rPr>
        <w:t xml:space="preserve">&gt;&gt; </w:t>
      </w:r>
      <w:r w:rsidR="00876690" w:rsidRPr="00F64F97">
        <w:rPr>
          <w:rFonts w:ascii="Cambria" w:hAnsi="Cambria" w:cstheme="minorHAnsi"/>
          <w:i/>
          <w:iCs/>
          <w:szCs w:val="24"/>
        </w:rPr>
        <w:t>K</w:t>
      </w:r>
      <w:r w:rsidR="00876690" w:rsidRPr="00F64F97">
        <w:rPr>
          <w:rFonts w:ascii="Cambria" w:hAnsi="Cambria" w:cstheme="minorHAnsi"/>
          <w:iCs/>
          <w:szCs w:val="24"/>
          <w:vertAlign w:val="subscript"/>
        </w:rPr>
        <w:t>d</w:t>
      </w:r>
      <w:r w:rsidR="00876690">
        <w:rPr>
          <w:rFonts w:ascii="Cambria" w:hAnsi="Cambria" w:cstheme="minorHAnsi"/>
          <w:iCs/>
          <w:szCs w:val="24"/>
        </w:rPr>
        <w:t xml:space="preserve"> = 1</w:t>
      </w:r>
      <w:r>
        <w:rPr>
          <w:rFonts w:ascii="Cambria" w:hAnsi="Cambria" w:cstheme="minorHAnsi"/>
          <w:iCs/>
          <w:szCs w:val="24"/>
        </w:rPr>
        <w:t>, i.e., that the dissociation constant of the PER:BMAL complex is much smaller than the concentrations of the binding partners</w:t>
      </w:r>
      <w:r w:rsidR="00A16A5A">
        <w:rPr>
          <w:rFonts w:ascii="Cambria" w:hAnsi="Cambria" w:cstheme="minorHAnsi"/>
          <w:iCs/>
          <w:szCs w:val="24"/>
        </w:rPr>
        <w:t xml:space="preserve">. </w:t>
      </w:r>
      <w:r w:rsidR="006A2575" w:rsidRPr="00F64F97">
        <w:rPr>
          <w:rFonts w:cstheme="minorHAnsi"/>
          <w:szCs w:val="24"/>
        </w:rPr>
        <w:t xml:space="preserve">To see why this is a problem, we must convert </w:t>
      </w:r>
      <w:r>
        <w:rPr>
          <w:rFonts w:cstheme="minorHAnsi"/>
          <w:szCs w:val="24"/>
        </w:rPr>
        <w:t>the</w:t>
      </w:r>
      <w:r w:rsidR="006A2575" w:rsidRPr="00F64F97">
        <w:rPr>
          <w:rFonts w:cstheme="minorHAnsi"/>
          <w:szCs w:val="24"/>
        </w:rPr>
        <w:t xml:space="preserve"> dimensionless </w:t>
      </w:r>
      <w:r w:rsidR="006A2575" w:rsidRPr="00F64F97">
        <w:rPr>
          <w:rFonts w:ascii="Cambria" w:hAnsi="Cambria" w:cstheme="minorHAnsi"/>
          <w:i/>
          <w:iCs/>
          <w:szCs w:val="24"/>
        </w:rPr>
        <w:t>K</w:t>
      </w:r>
      <w:r w:rsidR="006A2575" w:rsidRPr="00F64F97">
        <w:rPr>
          <w:rFonts w:ascii="Cambria" w:hAnsi="Cambria" w:cstheme="minorHAnsi"/>
          <w:iCs/>
          <w:szCs w:val="24"/>
          <w:vertAlign w:val="subscript"/>
        </w:rPr>
        <w:t>d</w:t>
      </w:r>
      <w:r w:rsidR="006A2575" w:rsidRPr="00F64F97">
        <w:rPr>
          <w:rFonts w:cstheme="minorHAnsi"/>
          <w:i/>
          <w:iCs/>
          <w:szCs w:val="24"/>
        </w:rPr>
        <w:t xml:space="preserve"> </w:t>
      </w:r>
      <w:r w:rsidR="006A2575" w:rsidRPr="00F64F97">
        <w:rPr>
          <w:rFonts w:cstheme="minorHAnsi"/>
          <w:szCs w:val="24"/>
        </w:rPr>
        <w:t xml:space="preserve">into a real concentration, </w:t>
      </w:r>
      <w:r w:rsidR="00876690">
        <w:rPr>
          <w:rFonts w:cstheme="minorHAnsi"/>
          <w:szCs w:val="24"/>
        </w:rPr>
        <w:t>by fitting [PER] and [BMAL] to experimental data</w:t>
      </w:r>
      <w:r w:rsidR="006A2575" w:rsidRPr="00F64F97">
        <w:rPr>
          <w:rFonts w:cstheme="minorHAnsi"/>
          <w:szCs w:val="24"/>
        </w:rPr>
        <w:t>.</w:t>
      </w:r>
    </w:p>
    <w:p w14:paraId="6B7FAA93" w14:textId="4C682218" w:rsidR="00700FFE" w:rsidRDefault="00700FFE" w:rsidP="00876856">
      <w:pPr>
        <w:spacing w:after="120"/>
        <w:jc w:val="both"/>
        <w:rPr>
          <w:rFonts w:eastAsiaTheme="minorEastAsia" w:cstheme="minorHAnsi"/>
          <w:szCs w:val="24"/>
        </w:rPr>
      </w:pPr>
      <w:r>
        <w:rPr>
          <w:rFonts w:eastAsiaTheme="minorEastAsia" w:cstheme="minorHAnsi"/>
          <w:szCs w:val="24"/>
        </w:rPr>
        <w:tab/>
      </w:r>
      <w:r w:rsidRPr="00F63B56">
        <w:rPr>
          <w:rFonts w:eastAsiaTheme="minorEastAsia" w:cstheme="minorHAnsi"/>
          <w:i/>
          <w:szCs w:val="24"/>
        </w:rPr>
        <w:t>Estimation of</w:t>
      </w:r>
      <w:r>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A</m:t>
                </m:r>
              </m:e>
            </m:acc>
          </m:e>
          <m:sub>
            <m:r>
              <m:rPr>
                <m:nor/>
              </m:rPr>
              <w:rPr>
                <w:rFonts w:ascii="Cambria Math" w:eastAsiaTheme="minorEastAsia" w:hAnsi="Cambria Math" w:cstheme="minorHAnsi"/>
                <w:szCs w:val="24"/>
              </w:rPr>
              <m:t>T</m:t>
            </m:r>
          </m:sub>
        </m:sSub>
        <m:r>
          <w:rPr>
            <w:rFonts w:ascii="Cambria Math" w:eastAsiaTheme="minorEastAsia" w:hAnsi="Cambria Math" w:cstheme="minorHAnsi"/>
            <w:szCs w:val="24"/>
          </w:rPr>
          <m:t xml:space="preserve">, </m:t>
        </m:r>
        <m:r>
          <m:rPr>
            <m:nor/>
          </m:rPr>
          <w:rPr>
            <w:rFonts w:eastAsiaTheme="minorEastAsia" w:cstheme="minorHAnsi"/>
            <w:i/>
            <w:szCs w:val="24"/>
          </w:rPr>
          <m:t>and</m:t>
        </m:r>
        <m:r>
          <m:rPr>
            <m:nor/>
          </m:rP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F63B56">
        <w:rPr>
          <w:rFonts w:eastAsiaTheme="minorEastAsia" w:cstheme="minorHAnsi"/>
          <w:szCs w:val="24"/>
        </w:rPr>
        <w:t xml:space="preserve"> </w:t>
      </w:r>
      <w:r w:rsidR="00F63B56" w:rsidRPr="00F63B56">
        <w:rPr>
          <w:rFonts w:eastAsiaTheme="minorEastAsia" w:cstheme="minorHAnsi"/>
          <w:i/>
          <w:szCs w:val="24"/>
        </w:rPr>
        <w:t>from experimental data.</w:t>
      </w:r>
    </w:p>
    <w:p w14:paraId="75CB7A2B" w14:textId="7A839F5A" w:rsidR="00A56DCE" w:rsidRPr="00F64F97" w:rsidRDefault="00876856" w:rsidP="00965850">
      <w:pPr>
        <w:spacing w:after="120"/>
        <w:jc w:val="both"/>
        <w:rPr>
          <w:rFonts w:eastAsiaTheme="minorEastAsia" w:cstheme="minorHAnsi"/>
          <w:szCs w:val="24"/>
        </w:rPr>
      </w:pPr>
      <w:r w:rsidRPr="00F64F97">
        <w:rPr>
          <w:rFonts w:eastAsiaTheme="minorEastAsia" w:cstheme="minorHAnsi"/>
          <w:szCs w:val="24"/>
        </w:rPr>
        <w:t xml:space="preserve">We can estimate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Pr="00F64F97">
        <w:rPr>
          <w:rFonts w:eastAsiaTheme="minorEastAsia" w:cstheme="minorHAnsi"/>
          <w:szCs w:val="24"/>
        </w:rPr>
        <w:t xml:space="preserve"> from the fact that there is a maximum of ~30,000 molecules of PER in a mammalian cell </w:t>
      </w:r>
      <w:r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Pr="00F64F97">
        <w:rPr>
          <w:rFonts w:eastAsiaTheme="minorEastAsia" w:cstheme="minorHAnsi"/>
          <w:szCs w:val="24"/>
        </w:rPr>
      </w:r>
      <w:r w:rsidRPr="00F64F97">
        <w:rPr>
          <w:rFonts w:eastAsiaTheme="minorEastAsia" w:cstheme="minorHAnsi"/>
          <w:szCs w:val="24"/>
        </w:rPr>
        <w:fldChar w:fldCharType="separate"/>
      </w:r>
      <w:r w:rsidR="00313A94" w:rsidRPr="00F64F97">
        <w:rPr>
          <w:rFonts w:eastAsiaTheme="minorEastAsia" w:cstheme="minorHAnsi"/>
          <w:noProof/>
          <w:szCs w:val="24"/>
        </w:rPr>
        <w:t>(28)</w:t>
      </w:r>
      <w:r w:rsidRPr="00F64F97">
        <w:rPr>
          <w:rFonts w:eastAsiaTheme="minorEastAsia" w:cstheme="minorHAnsi"/>
          <w:szCs w:val="24"/>
        </w:rPr>
        <w:fldChar w:fldCharType="end"/>
      </w:r>
      <w:r w:rsidR="005030F8" w:rsidRPr="00F64F97">
        <w:rPr>
          <w:rFonts w:eastAsiaTheme="minorEastAsia" w:cstheme="minorHAnsi"/>
          <w:szCs w:val="24"/>
        </w:rPr>
        <w:t xml:space="preserve">; hence,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sSub>
          <m:sSubPr>
            <m:ctrlPr>
              <w:rPr>
                <w:rFonts w:ascii="Cambria Math" w:eastAsiaTheme="minorEastAsia" w:hAnsi="Cambria Math" w:cstheme="minorHAnsi"/>
                <w:i/>
                <w:szCs w:val="24"/>
              </w:rPr>
            </m:ctrlPr>
          </m:sSubPr>
          <m:e>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In the SNF model, </w:t>
      </w:r>
      <w:r w:rsidR="005030F8" w:rsidRPr="00F64F97">
        <w:rPr>
          <w:rFonts w:eastAsiaTheme="minorEastAsia" w:cstheme="minorHAnsi"/>
          <w:szCs w:val="24"/>
        </w:rPr>
        <w:lastRenderedPageBreak/>
        <w:t xml:space="preserve">cytoplasmic PER is transported into the nucleus, so the rate at which PER molecules are lost from the cytoplasm, </w:t>
      </w:r>
      <m:oMath>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must equal the rate at which PER molecules are gained in the nucleus,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oMath>
      <w:r w:rsidR="00AA61BA">
        <w:rPr>
          <w:rFonts w:eastAsiaTheme="minorEastAsia" w:cstheme="minorHAnsi"/>
          <w:szCs w:val="24"/>
        </w:rPr>
        <w:t>, assuming that there is not significant degradation of PER in the cytoplasm. (For an order-of-magnitude estimation, this is a reasonable simplifying assumption.) In this case,</w:t>
      </w:r>
      <w:r w:rsidR="005030F8" w:rsidRPr="00F64F97">
        <w:rPr>
          <w:rFonts w:eastAsiaTheme="minorEastAsia" w:cstheme="minorHAnsi"/>
          <w:szCs w:val="24"/>
        </w:rPr>
        <w:t xml:space="preserve"> </w:t>
      </w: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den>
        </m:f>
      </m:oMath>
      <w:r w:rsidR="005030F8" w:rsidRPr="00F64F97">
        <w:rPr>
          <w:rFonts w:eastAsiaTheme="minorEastAsia" w:cstheme="minorHAnsi"/>
          <w:szCs w:val="24"/>
        </w:rPr>
        <w:t xml:space="preserve">,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oMath>
      <w:r w:rsidR="005030F8" w:rsidRPr="00F64F97">
        <w:rPr>
          <w:rFonts w:eastAsiaTheme="minorEastAsia" w:cstheme="minorHAnsi"/>
          <w:szCs w:val="24"/>
        </w:rPr>
        <w:t xml:space="preserve">. </w:t>
      </w:r>
      <w:r w:rsidR="004E23A3" w:rsidRPr="00F64F97">
        <w:rPr>
          <w:rFonts w:eastAsiaTheme="minorEastAsia" w:cstheme="minorHAnsi"/>
          <w:szCs w:val="24"/>
        </w:rPr>
        <w:t>From</w:t>
      </w:r>
      <w:r w:rsidR="00583A13">
        <w:rPr>
          <w:rFonts w:eastAsiaTheme="minorEastAsia" w:cstheme="minorHAnsi"/>
          <w:szCs w:val="24"/>
        </w:rPr>
        <w:t xml:space="preserve"> the simulation in Figure 3</w:t>
      </w:r>
      <w:r w:rsidR="00A16A5A">
        <w:rPr>
          <w:rFonts w:eastAsiaTheme="minorEastAsia" w:cstheme="minorHAnsi"/>
          <w:szCs w:val="24"/>
        </w:rPr>
        <w:t>b</w:t>
      </w:r>
      <w:r w:rsidR="004E23A3" w:rsidRPr="00F64F97">
        <w:rPr>
          <w:rFonts w:eastAsiaTheme="minorEastAsia" w:cstheme="minorHAnsi"/>
          <w:szCs w:val="24"/>
        </w:rPr>
        <w:t xml:space="preserve">, we find that </w:t>
      </w:r>
      <m:oMath>
        <m:sSub>
          <m:sSubPr>
            <m:ctrlPr>
              <w:rPr>
                <w:rFonts w:ascii="Cambria Math" w:eastAsiaTheme="minorEastAsia" w:hAnsi="Cambria Math" w:cstheme="minorHAnsi"/>
                <w:i/>
                <w:szCs w:val="24"/>
              </w:rPr>
            </m:ctrlPr>
          </m:sSub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=P+P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r>
          <w:rPr>
            <w:rFonts w:ascii="Cambria Math" w:eastAsiaTheme="minorEastAsia" w:hAnsi="Cambria Math" w:cstheme="minorHAnsi"/>
            <w:szCs w:val="24"/>
          </w:rPr>
          <m:t>2500</m:t>
        </m:r>
      </m:oMath>
      <w:r w:rsidR="004E23A3" w:rsidRPr="00F64F97">
        <w:rPr>
          <w:rFonts w:eastAsiaTheme="minorEastAsia" w:cstheme="minorHAnsi"/>
          <w:szCs w:val="24"/>
        </w:rPr>
        <w:t xml:space="preserve"> at the peak of its oscillation, and from BioNumbers </w: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 </w:instrTex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EN.CITE.DATA </w:instrText>
      </w:r>
      <w:r w:rsidR="004E23A3" w:rsidRPr="00F64F97">
        <w:rPr>
          <w:rFonts w:eastAsiaTheme="minorEastAsia" w:cstheme="minorHAnsi"/>
          <w:szCs w:val="24"/>
        </w:rPr>
      </w:r>
      <w:r w:rsidR="004E23A3" w:rsidRPr="00F64F97">
        <w:rPr>
          <w:rFonts w:eastAsiaTheme="minorEastAsia" w:cstheme="minorHAnsi"/>
          <w:szCs w:val="24"/>
        </w:rPr>
        <w:fldChar w:fldCharType="end"/>
      </w:r>
      <w:r w:rsidR="004E23A3" w:rsidRPr="00F64F97">
        <w:rPr>
          <w:rFonts w:eastAsiaTheme="minorEastAsia" w:cstheme="minorHAnsi"/>
          <w:szCs w:val="24"/>
        </w:rPr>
      </w:r>
      <w:r w:rsidR="004E23A3" w:rsidRPr="00F64F97">
        <w:rPr>
          <w:rFonts w:eastAsiaTheme="minorEastAsia" w:cstheme="minorHAnsi"/>
          <w:szCs w:val="24"/>
        </w:rPr>
        <w:fldChar w:fldCharType="separate"/>
      </w:r>
      <w:r w:rsidR="004E23A3" w:rsidRPr="00F64F97">
        <w:rPr>
          <w:rFonts w:eastAsiaTheme="minorEastAsia" w:cstheme="minorHAnsi"/>
          <w:noProof/>
          <w:szCs w:val="24"/>
        </w:rPr>
        <w:t>(29)</w:t>
      </w:r>
      <w:r w:rsidR="004E23A3" w:rsidRPr="00F64F97">
        <w:rPr>
          <w:rFonts w:eastAsiaTheme="minorEastAsia" w:cstheme="minorHAnsi"/>
          <w:szCs w:val="24"/>
        </w:rPr>
        <w:fldChar w:fldCharType="end"/>
      </w:r>
      <w:r w:rsidR="004E23A3" w:rsidRPr="00F64F97">
        <w:rPr>
          <w:rFonts w:eastAsiaTheme="minorEastAsia" w:cstheme="minorHAnsi"/>
          <w:szCs w:val="24"/>
        </w:rPr>
        <w:t xml:space="preserve">, we find that the volume of </w:t>
      </w:r>
      <w:r w:rsidRPr="00F64F97">
        <w:rPr>
          <w:rFonts w:eastAsiaTheme="minorEastAsia" w:cstheme="minorHAnsi"/>
          <w:szCs w:val="24"/>
        </w:rPr>
        <w:t>a typical mammalian cell</w:t>
      </w:r>
      <w:r w:rsidR="00B85FFE" w:rsidRPr="00F64F97">
        <w:rPr>
          <w:rFonts w:eastAsiaTheme="minorEastAsia" w:cstheme="minorHAnsi"/>
          <w:szCs w:val="24"/>
        </w:rPr>
        <w:t xml:space="preserve"> nucleus</w:t>
      </w:r>
      <w:r w:rsidRPr="00F64F97">
        <w:rPr>
          <w:rFonts w:eastAsiaTheme="minorEastAsia" w:cstheme="minorHAnsi"/>
          <w:szCs w:val="24"/>
        </w:rPr>
        <w:t xml:space="preserve"> </w:t>
      </w:r>
      <w:r w:rsidR="004E23A3" w:rsidRPr="00F64F97">
        <w:rPr>
          <w:rFonts w:eastAsiaTheme="minorEastAsia" w:cstheme="minorHAnsi"/>
          <w:szCs w:val="24"/>
        </w:rPr>
        <w:t>is ~5</w:t>
      </w:r>
      <w:r w:rsidRPr="00F64F97">
        <w:rPr>
          <w:rFonts w:eastAsiaTheme="minorEastAsia" w:cstheme="minorHAnsi"/>
          <w:szCs w:val="24"/>
        </w:rPr>
        <w:t>00 fL</w:t>
      </w:r>
      <w:r w:rsidR="004E23A3" w:rsidRPr="00F64F97">
        <w:rPr>
          <w:rFonts w:eastAsiaTheme="minorEastAsia" w:cstheme="minorHAnsi"/>
          <w:szCs w:val="24"/>
        </w:rPr>
        <w:t>. Hence,</w:t>
      </w:r>
      <w:r w:rsidRPr="00F64F97">
        <w:rPr>
          <w:rFonts w:eastAsiaTheme="minorEastAsia" w:cstheme="minorHAnsi"/>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2500</m:t>
            </m:r>
          </m:den>
        </m:f>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num>
              <m:den>
                <m:r>
                  <w:rPr>
                    <w:rFonts w:ascii="Cambria Math" w:eastAsiaTheme="minorEastAsia" w:hAnsi="Cambria Math" w:cstheme="minorHAnsi"/>
                    <w:szCs w:val="24"/>
                  </w:rPr>
                  <m:t xml:space="preserve">500 </m:t>
                </m:r>
                <m:r>
                  <m:rPr>
                    <m:nor/>
                  </m:rPr>
                  <w:rPr>
                    <w:rFonts w:ascii="Cambria Math" w:eastAsiaTheme="minorEastAsia" w:hAnsi="Cambria Math" w:cstheme="minorHAnsi"/>
                    <w:szCs w:val="24"/>
                  </w:rPr>
                  <m:t>fL</m:t>
                </m:r>
              </m:den>
            </m:f>
          </m:e>
        </m:d>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15</m:t>
                    </m:r>
                  </m:sup>
                </m:sSup>
                <m:r>
                  <m:rPr>
                    <m:nor/>
                  </m:rPr>
                  <w:rPr>
                    <w:rFonts w:ascii="Cambria Math" w:eastAsiaTheme="minorEastAsia" w:hAnsi="Cambria Math" w:cstheme="minorHAnsi"/>
                    <w:szCs w:val="24"/>
                  </w:rPr>
                  <m:t>fL/L</m:t>
                </m:r>
              </m:num>
              <m:den>
                <m:r>
                  <w:rPr>
                    <w:rFonts w:ascii="Cambria Math" w:eastAsiaTheme="minorEastAsia" w:hAnsi="Cambria Math" w:cstheme="minorHAnsi"/>
                    <w:szCs w:val="24"/>
                  </w:rPr>
                  <m:t>6×</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14</m:t>
                    </m:r>
                  </m:sup>
                </m:sSup>
                <m:r>
                  <w:rPr>
                    <w:rFonts w:ascii="Cambria Math" w:eastAsiaTheme="minorEastAsia" w:hAnsi="Cambria Math" w:cstheme="minorHAnsi"/>
                    <w:szCs w:val="24"/>
                  </w:rPr>
                  <m:t>/</m:t>
                </m:r>
                <m:r>
                  <m:rPr>
                    <m:nor/>
                  </m:rPr>
                  <w:rPr>
                    <w:rFonts w:ascii="Cambria Math" w:eastAsiaTheme="minorEastAsia" w:hAnsi="Cambria Math" w:cstheme="minorHAnsi"/>
                    <w:szCs w:val="24"/>
                  </w:rPr>
                  <m:t>nmol</m:t>
                </m:r>
              </m:den>
            </m:f>
          </m:e>
        </m:d>
        <m:r>
          <m:rPr>
            <m:nor/>
          </m:rPr>
          <w:rPr>
            <w:rFonts w:ascii="Cambria Math" w:eastAsiaTheme="minorEastAsia" w:hAnsi="Cambria Math" w:cstheme="minorHAnsi"/>
            <w:szCs w:val="24"/>
          </w:rPr>
          <m:t xml:space="preserve"> ≈</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100 </m:t>
            </m:r>
            <m:r>
              <m:rPr>
                <m:nor/>
              </m:rPr>
              <w:rPr>
                <w:rFonts w:ascii="Cambria Math" w:eastAsiaTheme="minorEastAsia" w:hAnsi="Cambria Math" w:cstheme="minorHAnsi"/>
                <w:szCs w:val="24"/>
              </w:rPr>
              <m:t>nM</m:t>
            </m:r>
          </m:num>
          <m:den>
            <m:r>
              <w:rPr>
                <w:rFonts w:ascii="Cambria Math" w:eastAsiaTheme="minorEastAsia" w:hAnsi="Cambria Math" w:cstheme="minorHAnsi"/>
                <w:szCs w:val="24"/>
              </w:rPr>
              <m:t>2500</m:t>
            </m:r>
          </m:den>
        </m:f>
        <m:r>
          <w:rPr>
            <w:rFonts w:ascii="Cambria Math" w:eastAsiaTheme="minorEastAsia" w:hAnsi="Cambria Math" w:cstheme="minorHAnsi"/>
            <w:szCs w:val="24"/>
          </w:rPr>
          <m:t>≈</m:t>
        </m:r>
      </m:oMath>
      <w:r w:rsidR="004E23A3" w:rsidRPr="00F64F97">
        <w:rPr>
          <w:rFonts w:eastAsiaTheme="minorEastAsia" w:cstheme="minorHAnsi"/>
          <w:szCs w:val="24"/>
        </w:rPr>
        <w:t xml:space="preserve"> </w:t>
      </w:r>
      <w:r w:rsidR="00876690">
        <w:rPr>
          <w:rFonts w:eastAsiaTheme="minorEastAsia" w:cstheme="minorHAnsi"/>
          <w:szCs w:val="24"/>
        </w:rPr>
        <w:t>0.04</w:t>
      </w:r>
      <w:r w:rsidRPr="00F64F97">
        <w:rPr>
          <w:rFonts w:eastAsiaTheme="minorEastAsia" w:cstheme="minorHAnsi"/>
          <w:szCs w:val="24"/>
        </w:rPr>
        <w:t xml:space="preserve"> nM. </w:t>
      </w:r>
      <w:r w:rsidR="00A16A5A">
        <w:rPr>
          <w:rFonts w:eastAsiaTheme="minorEastAsia" w:cstheme="minorHAnsi"/>
          <w:szCs w:val="24"/>
        </w:rPr>
        <w:t>In this case,</w:t>
      </w:r>
      <w:r w:rsidR="00A16A5A" w:rsidRPr="00F64F97">
        <w:rPr>
          <w:rFonts w:eastAsiaTheme="minorEastAsia" w:cstheme="minorHAnsi" w:hint="eastAsia"/>
          <w:szCs w:val="24"/>
        </w:rPr>
        <w:t xml:space="preserve"> </w:t>
      </w:r>
      <w:r w:rsidR="00A16A5A" w:rsidRPr="00F64F97">
        <w:rPr>
          <w:rFonts w:ascii="Cambria" w:eastAsiaTheme="minorEastAsia" w:hAnsi="Cambria" w:cstheme="minorHAnsi"/>
          <w:i/>
          <w:szCs w:val="24"/>
        </w:rPr>
        <w:t>Â</w:t>
      </w:r>
      <w:r w:rsidR="00A16A5A" w:rsidRPr="00F64F97">
        <w:rPr>
          <w:rFonts w:ascii="Cambria" w:eastAsiaTheme="minorEastAsia" w:hAnsi="Cambria" w:cstheme="minorHAnsi"/>
          <w:szCs w:val="24"/>
          <w:vertAlign w:val="subscript"/>
        </w:rPr>
        <w:t>T</w:t>
      </w:r>
      <w:r w:rsidR="00A16A5A" w:rsidRPr="00F64F97">
        <w:rPr>
          <w:rFonts w:eastAsiaTheme="minorEastAsia" w:cstheme="minorHAnsi" w:hint="eastAsia"/>
          <w:szCs w:val="24"/>
        </w:rPr>
        <w:t xml:space="preserve"> </w:t>
      </w:r>
      <w:r w:rsidR="00A16A5A" w:rsidRPr="00F64F97">
        <w:rPr>
          <w:rFonts w:eastAsiaTheme="minorEastAsia" w:cstheme="minorHAnsi" w:hint="eastAsia"/>
          <w:szCs w:val="24"/>
        </w:rPr>
        <w:t>≈</w:t>
      </w:r>
      <w:r w:rsidR="00A16A5A" w:rsidRPr="00F64F97">
        <w:rPr>
          <w:rFonts w:eastAsiaTheme="minorEastAsia" w:cstheme="minorHAnsi" w:hint="eastAsia"/>
          <w:szCs w:val="24"/>
        </w:rPr>
        <w:t xml:space="preserve"> </w:t>
      </w:r>
      <w:r w:rsidR="00B758B4">
        <w:rPr>
          <w:rFonts w:eastAsiaTheme="minorEastAsia" w:cstheme="minorHAnsi"/>
          <w:szCs w:val="24"/>
        </w:rPr>
        <w:t>40</w:t>
      </w:r>
      <w:r w:rsidR="00A16A5A" w:rsidRPr="00F64F97">
        <w:rPr>
          <w:rFonts w:eastAsiaTheme="minorEastAsia" w:cstheme="minorHAnsi" w:hint="eastAsia"/>
          <w:szCs w:val="24"/>
        </w:rPr>
        <w:t xml:space="preserve"> nM</w:t>
      </w:r>
      <w:r w:rsidR="00A16A5A">
        <w:rPr>
          <w:rFonts w:eastAsiaTheme="minorEastAsia" w:cstheme="minorHAnsi"/>
          <w:szCs w:val="24"/>
        </w:rPr>
        <w:t xml:space="preserve">, and the </w:t>
      </w:r>
      <w:r w:rsidR="00965850" w:rsidRPr="00F64F97">
        <w:rPr>
          <w:rFonts w:eastAsiaTheme="minorEastAsia" w:cstheme="minorHAnsi" w:hint="eastAsia"/>
          <w:szCs w:val="24"/>
        </w:rPr>
        <w:t>total number of BMAL molecules</w:t>
      </w:r>
      <w:r w:rsidR="00965850" w:rsidRPr="00F64F97">
        <w:rPr>
          <w:rFonts w:eastAsiaTheme="minorEastAsia" w:cstheme="minorHAnsi"/>
          <w:szCs w:val="24"/>
        </w:rPr>
        <w:t xml:space="preserve"> in a nucleus of volume ~500</w:t>
      </w:r>
      <w:r w:rsidR="00965850" w:rsidRPr="00F64F97">
        <w:rPr>
          <w:rFonts w:eastAsiaTheme="minorEastAsia" w:cstheme="minorHAnsi" w:hint="eastAsia"/>
          <w:szCs w:val="24"/>
        </w:rPr>
        <w:t xml:space="preserve"> </w:t>
      </w:r>
      <w:r w:rsidR="00965850" w:rsidRPr="00F64F97">
        <w:rPr>
          <w:rFonts w:eastAsiaTheme="minorEastAsia" w:cstheme="minorHAnsi"/>
          <w:szCs w:val="24"/>
        </w:rPr>
        <w:t xml:space="preserve">fL </w:t>
      </w:r>
      <w:r w:rsidR="00965850" w:rsidRPr="00F64F97">
        <w:rPr>
          <w:rFonts w:eastAsiaTheme="minorEastAsia" w:cstheme="minorHAnsi" w:hint="eastAsia"/>
          <w:szCs w:val="24"/>
        </w:rPr>
        <w:t>would be ~</w:t>
      </w:r>
      <w:r w:rsidR="00965850">
        <w:rPr>
          <w:rFonts w:eastAsiaTheme="minorEastAsia" w:cstheme="minorHAnsi"/>
          <w:szCs w:val="24"/>
        </w:rPr>
        <w:t>1</w:t>
      </w:r>
      <w:r w:rsidR="00B758B4">
        <w:rPr>
          <w:rFonts w:eastAsiaTheme="minorEastAsia" w:cstheme="minorHAnsi"/>
          <w:szCs w:val="24"/>
        </w:rPr>
        <w:t>2</w:t>
      </w:r>
      <w:r w:rsidR="00965850" w:rsidRPr="00F64F97">
        <w:rPr>
          <w:rFonts w:eastAsiaTheme="minorEastAsia" w:cstheme="minorHAnsi" w:hint="eastAsia"/>
          <w:szCs w:val="24"/>
        </w:rPr>
        <w:t xml:space="preserve">,000. </w:t>
      </w:r>
      <w:r w:rsidR="00965850" w:rsidRPr="00F64F97">
        <w:rPr>
          <w:rFonts w:eastAsiaTheme="minorEastAsia" w:cstheme="minorHAnsi"/>
          <w:szCs w:val="24"/>
        </w:rPr>
        <w:t>T</w:t>
      </w:r>
      <w:r w:rsidR="00965850" w:rsidRPr="00F64F97">
        <w:rPr>
          <w:rFonts w:eastAsiaTheme="minorEastAsia" w:cstheme="minorHAnsi" w:hint="eastAsia"/>
          <w:szCs w:val="24"/>
        </w:rPr>
        <w:t>he</w:t>
      </w:r>
      <w:r w:rsidR="00154633" w:rsidRPr="00F64F97">
        <w:rPr>
          <w:rFonts w:eastAsiaTheme="minorEastAsia" w:cstheme="minorHAnsi" w:hint="eastAsia"/>
          <w:szCs w:val="24"/>
        </w:rPr>
        <w:t xml:space="preserve"> </w:t>
      </w:r>
      <w:r w:rsidR="00BA3B1F" w:rsidRPr="00F64F97">
        <w:rPr>
          <w:rFonts w:eastAsiaTheme="minorEastAsia" w:cstheme="minorHAnsi" w:hint="eastAsia"/>
          <w:szCs w:val="24"/>
        </w:rPr>
        <w:t>observed number</w:t>
      </w:r>
      <w:r w:rsidR="00BA3B1F" w:rsidRPr="00F64F97">
        <w:rPr>
          <w:rFonts w:eastAsiaTheme="minorEastAsia" w:cstheme="minorHAnsi"/>
          <w:szCs w:val="24"/>
        </w:rPr>
        <w:t xml:space="preserve"> of BMAL molecules in a cell</w:t>
      </w:r>
      <w:r w:rsidR="00154633" w:rsidRPr="00F64F97">
        <w:rPr>
          <w:rFonts w:eastAsiaTheme="minorEastAsia" w:cstheme="minorHAnsi"/>
          <w:szCs w:val="24"/>
        </w:rPr>
        <w:t xml:space="preserve"> is ~25,000</w:t>
      </w:r>
      <w:r w:rsidR="00BA3B1F" w:rsidRPr="00F64F97">
        <w:rPr>
          <w:rFonts w:eastAsiaTheme="minorEastAsia" w:cstheme="minorHAnsi"/>
          <w:szCs w:val="24"/>
        </w:rPr>
        <w:t xml:space="preserve"> </w: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00313A94" w:rsidRPr="00F64F97">
        <w:rPr>
          <w:rFonts w:eastAsiaTheme="minorEastAsia" w:cstheme="minorHAnsi"/>
          <w:szCs w:val="24"/>
        </w:rPr>
      </w:r>
      <w:r w:rsidR="00313A94" w:rsidRPr="00F64F97">
        <w:rPr>
          <w:rFonts w:eastAsiaTheme="minorEastAsia" w:cstheme="minorHAnsi"/>
          <w:szCs w:val="24"/>
        </w:rPr>
        <w:fldChar w:fldCharType="separate"/>
      </w:r>
      <w:r w:rsidR="00313A94" w:rsidRPr="00F64F97">
        <w:rPr>
          <w:rFonts w:eastAsiaTheme="minorEastAsia" w:cstheme="minorHAnsi"/>
          <w:noProof/>
          <w:szCs w:val="24"/>
        </w:rPr>
        <w:t>(28)</w:t>
      </w:r>
      <w:r w:rsidR="00313A94" w:rsidRPr="00F64F97">
        <w:rPr>
          <w:rFonts w:eastAsiaTheme="minorEastAsia" w:cstheme="minorHAnsi"/>
          <w:szCs w:val="24"/>
        </w:rPr>
        <w:fldChar w:fldCharType="end"/>
      </w:r>
      <w:r w:rsidR="00BA3B1F" w:rsidRPr="00F64F97">
        <w:rPr>
          <w:rFonts w:eastAsiaTheme="minorEastAsia" w:cstheme="minorHAnsi"/>
          <w:szCs w:val="24"/>
        </w:rPr>
        <w:t xml:space="preserve">, </w:t>
      </w:r>
      <w:r w:rsidR="00154633" w:rsidRPr="00F64F97">
        <w:rPr>
          <w:rFonts w:eastAsiaTheme="minorEastAsia" w:cstheme="minorHAnsi"/>
          <w:szCs w:val="24"/>
        </w:rPr>
        <w:t xml:space="preserve">which is </w:t>
      </w:r>
      <w:r w:rsidR="00BA3B1F" w:rsidRPr="00F64F97">
        <w:rPr>
          <w:rFonts w:eastAsiaTheme="minorEastAsia" w:cstheme="minorHAnsi"/>
          <w:szCs w:val="24"/>
        </w:rPr>
        <w:t xml:space="preserve">not too far off, considering </w:t>
      </w:r>
      <w:r w:rsidR="00965850">
        <w:rPr>
          <w:rFonts w:eastAsiaTheme="minorEastAsia" w:cstheme="minorHAnsi"/>
          <w:szCs w:val="24"/>
        </w:rPr>
        <w:t>that</w:t>
      </w:r>
      <w:r w:rsidR="00154633" w:rsidRPr="00F64F97">
        <w:rPr>
          <w:rFonts w:eastAsiaTheme="minorEastAsia" w:cstheme="minorHAnsi"/>
          <w:szCs w:val="24"/>
        </w:rPr>
        <w:t xml:space="preserve"> some fraction of BMAL molecules may </w:t>
      </w:r>
      <w:r w:rsidR="00965850">
        <w:rPr>
          <w:rFonts w:eastAsiaTheme="minorEastAsia" w:cstheme="minorHAnsi"/>
          <w:szCs w:val="24"/>
        </w:rPr>
        <w:t>not</w:t>
      </w:r>
      <w:r w:rsidR="000E0BD2">
        <w:rPr>
          <w:rFonts w:eastAsiaTheme="minorEastAsia" w:cstheme="minorHAnsi"/>
          <w:szCs w:val="24"/>
        </w:rPr>
        <w:t xml:space="preserve"> localize to the nucleus or</w:t>
      </w:r>
      <w:r w:rsidR="00965850">
        <w:rPr>
          <w:rFonts w:eastAsiaTheme="minorEastAsia" w:cstheme="minorHAnsi"/>
          <w:szCs w:val="24"/>
        </w:rPr>
        <w:t xml:space="preserve"> </w:t>
      </w:r>
      <w:r w:rsidR="000E0BD2">
        <w:rPr>
          <w:rFonts w:eastAsiaTheme="minorEastAsia" w:cstheme="minorHAnsi"/>
          <w:szCs w:val="24"/>
        </w:rPr>
        <w:t>act as</w:t>
      </w:r>
      <w:r w:rsidR="00965850">
        <w:rPr>
          <w:rFonts w:eastAsiaTheme="minorEastAsia" w:cstheme="minorHAnsi"/>
          <w:szCs w:val="24"/>
        </w:rPr>
        <w:t xml:space="preserve"> functional transcription factors</w:t>
      </w:r>
      <w:r w:rsidR="00BA3B1F" w:rsidRPr="00F64F97">
        <w:rPr>
          <w:rFonts w:eastAsiaTheme="minorEastAsia" w:cstheme="minorHAnsi"/>
          <w:szCs w:val="24"/>
        </w:rPr>
        <w:t>.</w:t>
      </w:r>
    </w:p>
    <w:p w14:paraId="1662F223" w14:textId="440422E3" w:rsidR="00776D8A" w:rsidRPr="00F64F97" w:rsidRDefault="007D441B" w:rsidP="00626F7A">
      <w:pPr>
        <w:spacing w:after="120"/>
        <w:jc w:val="both"/>
        <w:rPr>
          <w:rFonts w:eastAsiaTheme="minorEastAsia" w:cstheme="minorHAnsi"/>
          <w:iCs/>
          <w:szCs w:val="24"/>
        </w:rPr>
      </w:pPr>
      <w:r>
        <w:rPr>
          <w:rFonts w:eastAsiaTheme="minorEastAsia" w:cstheme="minorHAnsi"/>
          <w:szCs w:val="24"/>
        </w:rPr>
        <w:t>Is</w:t>
      </w:r>
      <w:r w:rsidR="00BB078B" w:rsidRPr="00F64F97">
        <w:rPr>
          <w:rFonts w:eastAsiaTheme="minorEastAsia" w:cstheme="minorHAnsi"/>
          <w:szCs w:val="24"/>
        </w:rPr>
        <w:t xml:space="preserve"> </w:t>
      </w:r>
      <w:bookmarkStart w:id="6" w:name="_Hlk26386674"/>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=0.04 </m:t>
        </m:r>
        <m:r>
          <m:rPr>
            <m:nor/>
          </m:rPr>
          <w:rPr>
            <w:rFonts w:ascii="Cambria Math" w:hAnsi="Cambria Math" w:cstheme="minorHAnsi"/>
            <w:szCs w:val="24"/>
          </w:rPr>
          <m:t>nM</m:t>
        </m:r>
      </m:oMath>
      <w:r>
        <w:rPr>
          <w:rFonts w:cstheme="minorHAnsi"/>
          <w:szCs w:val="24"/>
        </w:rPr>
        <w:t xml:space="preserve"> a reasonable estimate of the affinity of PER for BMAL?</w:t>
      </w:r>
      <w:r w:rsidR="00EB2E46" w:rsidRPr="00F64F97">
        <w:rPr>
          <w:rFonts w:cstheme="minorHAnsi"/>
          <w:szCs w:val="24"/>
        </w:rPr>
        <w:t xml:space="preserve"> </w:t>
      </w:r>
      <w:r w:rsidR="00E6120B" w:rsidRPr="00F64F97">
        <w:rPr>
          <w:rFonts w:cstheme="minorHAnsi"/>
          <w:szCs w:val="24"/>
        </w:rPr>
        <w:t>We expect</w:t>
      </w:r>
      <w:r w:rsidR="00B63F9A" w:rsidRPr="00F64F97">
        <w:rPr>
          <w:rFonts w:cstheme="minorHAnsi"/>
          <w:szCs w:val="24"/>
        </w:rPr>
        <w:t xml:space="preserve"> </w:t>
      </w:r>
      <w:r w:rsidR="00EB2E46" w:rsidRPr="00F64F97">
        <w:rPr>
          <w:rFonts w:cstheme="minorHAnsi"/>
          <w:szCs w:val="24"/>
        </w:rPr>
        <w:t xml:space="preserve">the time constant for dissociation of the PER:BMAL </w:t>
      </w:r>
      <w:r w:rsidR="00B535D1" w:rsidRPr="00F64F97">
        <w:rPr>
          <w:rFonts w:cstheme="minorHAnsi"/>
          <w:szCs w:val="24"/>
        </w:rPr>
        <w:t xml:space="preserve">complex to be on the order of minutes (i.e., </w:t>
      </w:r>
      <w:commentRangeStart w:id="7"/>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r>
          <w:rPr>
            <w:rFonts w:ascii="Cambria Math" w:eastAsiaTheme="minorEastAsia" w:hAnsi="Cambria Math" w:cstheme="minorHAnsi"/>
            <w:szCs w:val="24"/>
          </w:rPr>
          <m:t xml:space="preserve">≈0.008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w:commentRangeEnd w:id="7"/>
        <m:r>
          <m:rPr>
            <m:sty m:val="p"/>
          </m:rPr>
          <w:rPr>
            <w:rStyle w:val="CommentReference"/>
          </w:rPr>
          <w:commentReference w:id="7"/>
        </m:r>
      </m:oMath>
      <w:r w:rsidR="00B63F9A" w:rsidRPr="00F64F97">
        <w:rPr>
          <w:rFonts w:cstheme="minorHAnsi"/>
          <w:iCs/>
          <w:szCs w:val="24"/>
        </w:rPr>
        <w:t>)</w:t>
      </w:r>
      <w:r w:rsidR="00E6120B" w:rsidRPr="00F64F97">
        <w:rPr>
          <w:rFonts w:cstheme="minorHAnsi"/>
          <w:iCs/>
          <w:szCs w:val="24"/>
        </w:rPr>
        <w:t>, because, if</w:t>
      </w:r>
      <w:r w:rsidR="00B63F9A" w:rsidRPr="00F64F97">
        <w:rPr>
          <w:rFonts w:cstheme="minorHAnsi"/>
          <w:iCs/>
          <w:szCs w:val="24"/>
        </w:rPr>
        <w:t xml:space="preserve"> dissociation of the complex</w:t>
      </w:r>
      <w:r w:rsidR="00E6120B" w:rsidRPr="00F64F97">
        <w:rPr>
          <w:rFonts w:cstheme="minorHAnsi"/>
          <w:iCs/>
          <w:szCs w:val="24"/>
        </w:rPr>
        <w:t xml:space="preserve"> were much slower, </w:t>
      </w:r>
      <w:commentRangeStart w:id="8"/>
      <w:r w:rsidR="00E6120B" w:rsidRPr="00F64F97">
        <w:rPr>
          <w:rFonts w:cstheme="minorHAnsi"/>
          <w:iCs/>
          <w:szCs w:val="24"/>
        </w:rPr>
        <w:t>then the negative feedback of PER on BMAL</w:t>
      </w:r>
      <w:r w:rsidR="00B63F9A" w:rsidRPr="00F64F97">
        <w:rPr>
          <w:rFonts w:cstheme="minorHAnsi"/>
          <w:iCs/>
          <w:szCs w:val="24"/>
        </w:rPr>
        <w:t xml:space="preserve"> would </w:t>
      </w:r>
      <w:r w:rsidR="00E6120B" w:rsidRPr="00F64F97">
        <w:rPr>
          <w:rFonts w:cstheme="minorHAnsi"/>
          <w:iCs/>
          <w:szCs w:val="24"/>
        </w:rPr>
        <w:t xml:space="preserve">react sluggishly to changes in nuclear PER concentration, and also </w:t>
      </w:r>
      <w:r w:rsidR="00123E47" w:rsidRPr="00F64F97">
        <w:rPr>
          <w:rFonts w:cstheme="minorHAnsi"/>
          <w:iCs/>
          <w:szCs w:val="24"/>
        </w:rPr>
        <w:t xml:space="preserve">‘sticky’ </w:t>
      </w:r>
      <w:r w:rsidR="00E6120B" w:rsidRPr="00F64F97">
        <w:rPr>
          <w:rFonts w:cstheme="minorHAnsi"/>
          <w:iCs/>
          <w:szCs w:val="24"/>
        </w:rPr>
        <w:t>PER binding to BMAL would disrupt</w:t>
      </w:r>
      <w:r w:rsidR="00B63F9A" w:rsidRPr="00F64F97">
        <w:rPr>
          <w:rFonts w:cstheme="minorHAnsi"/>
          <w:iCs/>
          <w:szCs w:val="24"/>
        </w:rPr>
        <w:t xml:space="preserve"> PER degradation</w:t>
      </w:r>
      <w:commentRangeEnd w:id="8"/>
      <w:r w:rsidR="00506BD3">
        <w:rPr>
          <w:rStyle w:val="CommentReference"/>
        </w:rPr>
        <w:commentReference w:id="8"/>
      </w:r>
      <w:r w:rsidR="00B63F9A" w:rsidRPr="00F64F97">
        <w:rPr>
          <w:rFonts w:cstheme="minorHAnsi"/>
          <w:szCs w:val="24"/>
        </w:rPr>
        <w:t xml:space="preserve">. With </w:t>
      </w:r>
      <w:r w:rsidR="00AB20A9">
        <w:rPr>
          <w:rFonts w:cstheme="minorHAnsi"/>
          <w:szCs w:val="24"/>
        </w:rPr>
        <w:t>this estimate</w:t>
      </w:r>
      <w:r w:rsidR="00123E47" w:rsidRPr="00F64F97">
        <w:rPr>
          <w:rFonts w:cstheme="minorHAnsi"/>
          <w:szCs w:val="24"/>
        </w:rPr>
        <w:t xml:space="preserve"> of the</w:t>
      </w:r>
      <w:r w:rsidR="00B63F9A" w:rsidRPr="00F64F97">
        <w:rPr>
          <w:rFonts w:cstheme="minorHAnsi"/>
          <w:szCs w:val="24"/>
        </w:rPr>
        <w:t xml:space="preserve"> dissociation rate constant</w:t>
      </w:r>
      <w:r w:rsidR="00B535D1" w:rsidRPr="00F64F97">
        <w:rPr>
          <w:rFonts w:cstheme="minorHAnsi"/>
          <w:szCs w:val="24"/>
        </w:rPr>
        <w:t>, the binding constant for the complex would have to</w:t>
      </w:r>
      <w:r w:rsidR="00ED0DFB" w:rsidRPr="00F64F97">
        <w:rPr>
          <w:rFonts w:cstheme="minorHAnsi"/>
          <w:szCs w:val="24"/>
        </w:rPr>
        <w:t xml:space="preserve"> be</w:t>
      </w:r>
      <w:r w:rsidR="00B535D1" w:rsidRPr="00F64F97">
        <w:rPr>
          <w:rFonts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bind</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num>
          <m:den>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den>
        </m:f>
        <m:r>
          <w:rPr>
            <w:rFonts w:ascii="Cambria Math" w:eastAsiaTheme="minorEastAsia" w:hAnsi="Cambria Math" w:cstheme="minorHAnsi"/>
            <w:szCs w:val="24"/>
          </w:rPr>
          <m:t>&gt;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0.008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num>
          <m:den>
            <m:r>
              <w:rPr>
                <w:rFonts w:ascii="Cambria Math" w:eastAsiaTheme="minorEastAsia" w:hAnsi="Cambria Math" w:cstheme="minorHAnsi"/>
                <w:szCs w:val="24"/>
              </w:rPr>
              <m:t xml:space="preserve">0.04 </m:t>
            </m:r>
            <m:r>
              <m:rPr>
                <m:nor/>
              </m:rPr>
              <w:rPr>
                <w:rFonts w:ascii="Cambria Math" w:eastAsiaTheme="minorEastAsia" w:hAnsi="Cambria Math" w:cstheme="minorHAnsi"/>
                <w:szCs w:val="24"/>
              </w:rPr>
              <m:t>nM</m:t>
            </m:r>
          </m:den>
        </m:f>
        <m:r>
          <w:rPr>
            <w:rFonts w:ascii="Cambria Math" w:eastAsiaTheme="minorEastAsia" w:hAnsi="Cambria Math" w:cstheme="minorHAnsi"/>
            <w:szCs w:val="24"/>
          </w:rPr>
          <m:t xml:space="preserve">=0.2 </m:t>
        </m:r>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nM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=2×</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8</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 xml:space="preserve"> 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 xml:space="preserve">. </m:t>
        </m:r>
      </m:oMath>
      <w:r w:rsidR="0060436A" w:rsidRPr="00F64F97">
        <w:rPr>
          <w:rFonts w:cstheme="minorHAnsi"/>
          <w:szCs w:val="24"/>
        </w:rPr>
        <w:t>However, p</w:t>
      </w:r>
      <w:r w:rsidR="008D47D3" w:rsidRPr="00F64F97">
        <w:rPr>
          <w:rFonts w:cstheme="minorHAnsi"/>
          <w:szCs w:val="24"/>
        </w:rPr>
        <w:t>rotein-protein binding rate</w:t>
      </w:r>
      <w:r w:rsidR="0060436A" w:rsidRPr="00F64F97">
        <w:rPr>
          <w:rFonts w:cstheme="minorHAnsi"/>
          <w:szCs w:val="24"/>
        </w:rPr>
        <w:t xml:space="preserve"> constant</w:t>
      </w:r>
      <w:r w:rsidR="008D47D3" w:rsidRPr="00F64F97">
        <w:rPr>
          <w:rFonts w:cstheme="minorHAnsi"/>
          <w:szCs w:val="24"/>
        </w:rPr>
        <w:t xml:space="preserve">s are typically </w:t>
      </w:r>
      <w:commentRangeStart w:id="9"/>
      <w:r w:rsidR="0060436A" w:rsidRPr="00F64F97">
        <w:rPr>
          <w:rFonts w:cstheme="minorHAnsi"/>
          <w:szCs w:val="24"/>
        </w:rPr>
        <w:t>on the order of 10</w:t>
      </w:r>
      <w:r w:rsidR="0060436A" w:rsidRPr="00F64F97">
        <w:rPr>
          <w:rFonts w:cstheme="minorHAnsi"/>
          <w:szCs w:val="24"/>
          <w:vertAlign w:val="superscript"/>
        </w:rPr>
        <w:t>6</w:t>
      </w:r>
      <w:r w:rsidR="0060436A" w:rsidRPr="00F64F97">
        <w:rPr>
          <w:rFonts w:cstheme="minorHAnsi"/>
          <w:szCs w:val="24"/>
        </w:rPr>
        <w:t xml:space="preserve"> </w:t>
      </w:r>
      <w:r w:rsidR="0060436A" w:rsidRPr="00F64F97">
        <w:rPr>
          <w:rFonts w:ascii="Cambria Math" w:hAnsi="Cambria Math" w:cstheme="minorHAnsi"/>
          <w:szCs w:val="24"/>
        </w:rPr>
        <w:t>M</w:t>
      </w:r>
      <w:r w:rsidR="0060436A" w:rsidRPr="00F64F97">
        <w:rPr>
          <w:rFonts w:cstheme="minorHAnsi"/>
          <w:szCs w:val="24"/>
          <w:vertAlign w:val="superscript"/>
        </w:rPr>
        <w:t>−1</w:t>
      </w:r>
      <w:r w:rsidR="0060436A" w:rsidRPr="00F64F97">
        <w:rPr>
          <w:rFonts w:ascii="Cambria Math" w:hAnsi="Cambria Math" w:cstheme="minorHAnsi"/>
          <w:szCs w:val="24"/>
        </w:rPr>
        <w:t>s</w:t>
      </w:r>
      <w:r w:rsidR="0060436A" w:rsidRPr="00F64F97">
        <w:rPr>
          <w:rFonts w:cstheme="minorHAnsi"/>
          <w:szCs w:val="24"/>
          <w:vertAlign w:val="superscript"/>
        </w:rPr>
        <w:t>−1</w:t>
      </w:r>
      <w:commentRangeEnd w:id="9"/>
      <w:r w:rsidR="004E2ECA">
        <w:rPr>
          <w:rStyle w:val="CommentReference"/>
        </w:rPr>
        <w:commentReference w:id="9"/>
      </w:r>
      <w:r w:rsidR="00674625"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&lt;EndNote&gt;&lt;Cite&gt;&lt;Author&gt;Northrup&lt;/Author&gt;&lt;Year&gt;1992&lt;/Year&gt;&lt;RecNum&gt;912&lt;/RecNum&gt;&lt;DisplayText&gt;(30)&lt;/DisplayText&gt;&lt;record&gt;&lt;rec-number&gt;912&lt;/rec-number&gt;&lt;foreign-keys&gt;&lt;key app="EN" db-id="fetzf2ww9wedetexavmpprzdfffsfax5p5zp" timestamp="0" guid="e02e8192-9e9e-4189-b0b2-2e77c56aae06"&gt;912&lt;/key&gt;&lt;/foreign-keys&gt;&lt;ref-type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A&lt;/full-title&gt;&lt;abbr-1&gt;Proceedings of the National Academy of Sciences of the United States of America&lt;/abbr-1&gt;&lt;/periodical&gt;&lt;pages&gt;3338-42&lt;/pages&gt;&lt;volume&gt;89&lt;/volume&gt;&lt;number&gt;8&lt;/number&gt;&lt;keywords&gt;&lt;keyword&gt;*Computer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00AC4D87" w:rsidRPr="00F64F97">
        <w:rPr>
          <w:rFonts w:cstheme="minorHAnsi"/>
          <w:szCs w:val="24"/>
        </w:rPr>
        <w:fldChar w:fldCharType="separate"/>
      </w:r>
      <w:r w:rsidR="00313A94" w:rsidRPr="00F64F97">
        <w:rPr>
          <w:rFonts w:cstheme="minorHAnsi"/>
          <w:noProof/>
          <w:szCs w:val="24"/>
        </w:rPr>
        <w:t>(30)</w:t>
      </w:r>
      <w:r w:rsidR="00AC4D87" w:rsidRPr="00F64F97">
        <w:rPr>
          <w:rFonts w:cstheme="minorHAnsi"/>
          <w:szCs w:val="24"/>
        </w:rPr>
        <w:fldChar w:fldCharType="end"/>
      </w:r>
      <w:r w:rsidR="001503FF" w:rsidRPr="00F64F97">
        <w:rPr>
          <w:rFonts w:eastAsiaTheme="minorEastAsia" w:cstheme="minorHAnsi"/>
          <w:szCs w:val="24"/>
        </w:rPr>
        <w:t xml:space="preserve">. </w:t>
      </w:r>
      <w:r w:rsidR="001503FF" w:rsidRPr="00F64F97">
        <w:rPr>
          <w:rFonts w:eastAsiaTheme="minorEastAsia" w:cstheme="minorHAnsi"/>
          <w:iCs/>
          <w:szCs w:val="24"/>
        </w:rPr>
        <w:t>So, a physically realistic</w:t>
      </w:r>
      <w:r w:rsidR="00701855">
        <w:rPr>
          <w:rFonts w:eastAsiaTheme="minorEastAsia" w:cstheme="minorHAnsi"/>
          <w:iCs/>
          <w:szCs w:val="24"/>
        </w:rPr>
        <w:t>, minimum</w:t>
      </w:r>
      <w:r w:rsidR="001503FF" w:rsidRPr="00F64F97">
        <w:rPr>
          <w:rFonts w:eastAsiaTheme="minorEastAsia" w:cstheme="minorHAnsi"/>
          <w:iCs/>
          <w:szCs w:val="24"/>
        </w:rPr>
        <w:t xml:space="preserve"> </w:t>
      </w:r>
      <w:r w:rsidR="0060436A" w:rsidRPr="00F64F97">
        <w:rPr>
          <w:rFonts w:eastAsiaTheme="minorEastAsia" w:cstheme="minorHAnsi"/>
          <w:iCs/>
          <w:szCs w:val="24"/>
        </w:rPr>
        <w:t>value for the</w:t>
      </w:r>
      <w:r w:rsidR="001503FF" w:rsidRPr="00F64F97">
        <w:rPr>
          <w:rFonts w:eastAsiaTheme="minorEastAsia" w:cstheme="minorHAnsi"/>
          <w:iCs/>
          <w:szCs w:val="24"/>
        </w:rPr>
        <w:t xml:space="preserve"> dissociation constant </w:t>
      </w:r>
      <w:r w:rsidR="0060436A" w:rsidRPr="00F64F97">
        <w:rPr>
          <w:rFonts w:eastAsiaTheme="minorEastAsia" w:cstheme="minorHAnsi"/>
          <w:iCs/>
          <w:szCs w:val="24"/>
        </w:rPr>
        <w:t>of the</w:t>
      </w:r>
      <w:r w:rsidR="001503FF" w:rsidRPr="00F64F97">
        <w:rPr>
          <w:rFonts w:eastAsiaTheme="minorEastAsia" w:cstheme="minorHAnsi"/>
          <w:iCs/>
          <w:szCs w:val="24"/>
        </w:rPr>
        <w:t xml:space="preserve"> PER</w:t>
      </w:r>
      <w:r w:rsidR="0060436A" w:rsidRPr="00F64F97">
        <w:rPr>
          <w:rFonts w:eastAsiaTheme="minorEastAsia" w:cstheme="minorHAnsi"/>
          <w:iCs/>
          <w:szCs w:val="24"/>
        </w:rPr>
        <w:t>:</w:t>
      </w:r>
      <w:r w:rsidR="001503FF" w:rsidRPr="00F64F97">
        <w:rPr>
          <w:rFonts w:eastAsiaTheme="minorEastAsia" w:cstheme="minorHAnsi"/>
          <w:iCs/>
          <w:szCs w:val="24"/>
        </w:rPr>
        <w:t xml:space="preserve">BMAL </w:t>
      </w:r>
      <w:r w:rsidR="0060436A" w:rsidRPr="00F64F97">
        <w:rPr>
          <w:rFonts w:eastAsiaTheme="minorEastAsia" w:cstheme="minorHAnsi"/>
          <w:iCs/>
          <w:szCs w:val="24"/>
        </w:rPr>
        <w:t>complex</w:t>
      </w:r>
      <w:r w:rsidR="001503FF" w:rsidRPr="00F64F97">
        <w:rPr>
          <w:rFonts w:eastAsiaTheme="minorEastAsia" w:cstheme="minorHAnsi"/>
          <w:iCs/>
          <w:szCs w:val="24"/>
        </w:rPr>
        <w:t xml:space="preserve"> is</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≈8 </m:t>
        </m:r>
        <m:r>
          <m:rPr>
            <m:nor/>
          </m:rPr>
          <w:rPr>
            <w:rFonts w:ascii="Cambria Math" w:hAnsi="Cambria Math" w:cstheme="minorHAnsi"/>
            <w:szCs w:val="24"/>
          </w:rPr>
          <m:t>nM</m:t>
        </m:r>
      </m:oMath>
      <w:r w:rsidR="001503FF" w:rsidRPr="00F64F97">
        <w:rPr>
          <w:rFonts w:eastAsiaTheme="minorEastAsia" w:cstheme="minorHAnsi"/>
          <w:iCs/>
          <w:szCs w:val="24"/>
        </w:rPr>
        <w:t xml:space="preserve"> </w:t>
      </w:r>
      <w:r w:rsidR="0060436A" w:rsidRPr="00F64F97">
        <w:rPr>
          <w:rFonts w:eastAsiaTheme="minorEastAsia" w:cstheme="minorHAnsi"/>
          <w:iCs/>
          <w:szCs w:val="24"/>
        </w:rPr>
        <w:t xml:space="preserve">, </w:t>
      </w:r>
      <w:r>
        <w:rPr>
          <w:rFonts w:eastAsiaTheme="minorEastAsia" w:cstheme="minorHAnsi"/>
          <w:iCs/>
          <w:szCs w:val="24"/>
        </w:rPr>
        <w:t>so</w:t>
      </w:r>
      <w:r w:rsidR="00B84A69" w:rsidRPr="00F64F97">
        <w:rPr>
          <w:rFonts w:eastAsiaTheme="minorEastAsia" w:cstheme="minorHAnsi"/>
          <w:iCs/>
          <w:szCs w:val="24"/>
        </w:rPr>
        <w:t xml:space="preserve"> </w:t>
      </w:r>
      <w:r w:rsidR="00123E47" w:rsidRPr="00F64F97">
        <w:rPr>
          <w:rFonts w:eastAsiaTheme="minorEastAsia" w:cstheme="minorHAnsi"/>
          <w:iCs/>
          <w:szCs w:val="24"/>
        </w:rPr>
        <w:t>the</w:t>
      </w:r>
      <w:r w:rsidR="00B438FE" w:rsidRPr="00F64F97">
        <w:rPr>
          <w:rFonts w:eastAsiaTheme="minorEastAsia" w:cstheme="minorHAnsi"/>
          <w:iCs/>
          <w:szCs w:val="24"/>
        </w:rPr>
        <w:t xml:space="preserve"> </w:t>
      </w:r>
      <w:r w:rsidR="00B84A69" w:rsidRPr="00F64F97">
        <w:rPr>
          <w:rFonts w:eastAsiaTheme="minorEastAsia" w:cstheme="minorHAnsi"/>
          <w:iCs/>
          <w:szCs w:val="24"/>
        </w:rPr>
        <w:t>dissociation constant</w:t>
      </w:r>
      <w:r w:rsidR="00123E47" w:rsidRPr="00F64F97">
        <w:rPr>
          <w:rFonts w:eastAsiaTheme="minorEastAsia" w:cstheme="minorHAnsi"/>
          <w:iCs/>
          <w:szCs w:val="24"/>
        </w:rPr>
        <w:t xml:space="preserve"> </w:t>
      </w:r>
      <w:r w:rsidR="0022185F">
        <w:rPr>
          <w:rFonts w:eastAsiaTheme="minorEastAsia" w:cstheme="minorHAnsi"/>
          <w:iCs/>
          <w:szCs w:val="24"/>
        </w:rPr>
        <w:t xml:space="preserve">we </w:t>
      </w:r>
      <w:r w:rsidR="00123E47" w:rsidRPr="00F64F97">
        <w:rPr>
          <w:rFonts w:eastAsiaTheme="minorEastAsia" w:cstheme="minorHAnsi"/>
          <w:iCs/>
          <w:szCs w:val="24"/>
        </w:rPr>
        <w:t xml:space="preserve">used in </w:t>
      </w:r>
      <w:r w:rsidR="0022185F">
        <w:rPr>
          <w:rFonts w:eastAsiaTheme="minorEastAsia" w:cstheme="minorHAnsi"/>
          <w:iCs/>
          <w:szCs w:val="24"/>
        </w:rPr>
        <w:t>the SNF</w:t>
      </w:r>
      <w:r w:rsidR="00123E47" w:rsidRPr="00F64F97">
        <w:rPr>
          <w:rFonts w:eastAsiaTheme="minorEastAsia" w:cstheme="minorHAnsi"/>
          <w:iCs/>
          <w:szCs w:val="24"/>
        </w:rPr>
        <w:t xml:space="preserve"> model</w:t>
      </w:r>
      <w:r>
        <w:rPr>
          <w:rFonts w:eastAsiaTheme="minorEastAsia" w:cstheme="minorHAnsi"/>
          <w:iCs/>
          <w:szCs w:val="24"/>
        </w:rPr>
        <w:t xml:space="preserve"> </w:t>
      </w:r>
      <w:r>
        <w:rPr>
          <w:rFonts w:cstheme="minorHAnsi"/>
          <w:szCs w:val="24"/>
        </w:rPr>
        <w:t>is</w:t>
      </w:r>
      <w:r w:rsidR="00B84A69" w:rsidRPr="00F64F97">
        <w:rPr>
          <w:rFonts w:eastAsiaTheme="minorEastAsia" w:cstheme="minorHAnsi"/>
          <w:iCs/>
          <w:szCs w:val="24"/>
        </w:rPr>
        <w:t xml:space="preserve"> unrealistically small by </w:t>
      </w:r>
      <w:r w:rsidR="0022185F">
        <w:rPr>
          <w:rFonts w:eastAsiaTheme="minorEastAsia" w:cstheme="minorHAnsi"/>
          <w:iCs/>
          <w:szCs w:val="24"/>
        </w:rPr>
        <w:t>2</w:t>
      </w:r>
      <w:r w:rsidR="00DB34B9" w:rsidRPr="00F64F97">
        <w:rPr>
          <w:rFonts w:eastAsiaTheme="minorEastAsia" w:cstheme="minorHAnsi"/>
          <w:iCs/>
          <w:szCs w:val="24"/>
        </w:rPr>
        <w:t>00</w:t>
      </w:r>
      <w:r w:rsidR="00D9710B" w:rsidRPr="00F64F97">
        <w:rPr>
          <w:rFonts w:eastAsiaTheme="minorEastAsia" w:cstheme="minorHAnsi"/>
          <w:iCs/>
          <w:szCs w:val="24"/>
        </w:rPr>
        <w:t>-fold</w:t>
      </w:r>
      <w:r w:rsidR="00B84A69" w:rsidRPr="00F64F97">
        <w:rPr>
          <w:rFonts w:eastAsiaTheme="minorEastAsia" w:cstheme="minorHAnsi"/>
          <w:iCs/>
          <w:szCs w:val="24"/>
        </w:rPr>
        <w:t>.</w:t>
      </w:r>
    </w:p>
    <w:p w14:paraId="28408F96" w14:textId="49C1599A" w:rsidR="00EB3709" w:rsidRDefault="006A0405" w:rsidP="00626F7A">
      <w:pPr>
        <w:spacing w:after="120"/>
        <w:jc w:val="both"/>
        <w:rPr>
          <w:rFonts w:eastAsiaTheme="minorEastAsia" w:cstheme="minorHAnsi"/>
          <w:iCs/>
          <w:szCs w:val="24"/>
        </w:rPr>
      </w:pPr>
      <w:r w:rsidRPr="00F64F97">
        <w:rPr>
          <w:rFonts w:eastAsiaTheme="minorEastAsia" w:cstheme="minorHAnsi"/>
          <w:iCs/>
          <w:szCs w:val="24"/>
        </w:rPr>
        <w:lastRenderedPageBreak/>
        <w:t xml:space="preserve">Fribourgh et al. </w:t>
      </w:r>
      <w:r w:rsidR="00AC4D87"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 </w:instrText>
      </w:r>
      <w:r w:rsidR="00DC483B"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EN.CITE.DATA </w:instrText>
      </w:r>
      <w:r w:rsidR="00DC483B" w:rsidRPr="00F64F97">
        <w:rPr>
          <w:rFonts w:eastAsiaTheme="minorEastAsia" w:cstheme="minorHAnsi"/>
          <w:iCs/>
          <w:szCs w:val="24"/>
        </w:rPr>
      </w:r>
      <w:r w:rsidR="00DC483B" w:rsidRPr="00F64F97">
        <w:rPr>
          <w:rFonts w:eastAsiaTheme="minorEastAsia" w:cstheme="minorHAnsi"/>
          <w:iCs/>
          <w:szCs w:val="24"/>
        </w:rPr>
        <w:fldChar w:fldCharType="end"/>
      </w:r>
      <w:r w:rsidR="00AC4D87" w:rsidRPr="00F64F97">
        <w:rPr>
          <w:rFonts w:eastAsiaTheme="minorEastAsia" w:cstheme="minorHAnsi"/>
          <w:iCs/>
          <w:szCs w:val="24"/>
        </w:rPr>
      </w:r>
      <w:r w:rsidR="00AC4D87" w:rsidRPr="00F64F97">
        <w:rPr>
          <w:rFonts w:eastAsiaTheme="minorEastAsia" w:cstheme="minorHAnsi"/>
          <w:iCs/>
          <w:szCs w:val="24"/>
        </w:rPr>
        <w:fldChar w:fldCharType="separate"/>
      </w:r>
      <w:r w:rsidR="00313A94" w:rsidRPr="00F64F97">
        <w:rPr>
          <w:rFonts w:eastAsiaTheme="minorEastAsia" w:cstheme="minorHAnsi"/>
          <w:iCs/>
          <w:noProof/>
          <w:szCs w:val="24"/>
        </w:rPr>
        <w:t>(31)</w:t>
      </w:r>
      <w:r w:rsidR="00AC4D87" w:rsidRPr="00F64F97">
        <w:rPr>
          <w:rFonts w:eastAsiaTheme="minorEastAsia" w:cstheme="minorHAnsi"/>
          <w:iCs/>
          <w:szCs w:val="24"/>
        </w:rPr>
        <w:fldChar w:fldCharType="end"/>
      </w:r>
      <w:r w:rsidRPr="00F64F97">
        <w:rPr>
          <w:rFonts w:eastAsiaTheme="minorEastAsia" w:cstheme="minorHAnsi"/>
          <w:iCs/>
          <w:szCs w:val="24"/>
        </w:rPr>
        <w:t xml:space="preserve"> recently studied the docking of PER2:CRY1/2 to the core PAS domain of BMAL:CLOCK</w:t>
      </w:r>
      <w:r w:rsidR="000D15E3" w:rsidRPr="00F64F97">
        <w:rPr>
          <w:rFonts w:eastAsiaTheme="minorEastAsia" w:cstheme="minorHAnsi"/>
          <w:iCs/>
          <w:szCs w:val="24"/>
        </w:rPr>
        <w:t xml:space="preserve"> and</w:t>
      </w:r>
      <w:r w:rsidRPr="00F64F97">
        <w:rPr>
          <w:rFonts w:eastAsiaTheme="minorEastAsia" w:cstheme="minorHAnsi"/>
          <w:iCs/>
          <w:szCs w:val="24"/>
        </w:rPr>
        <w:t xml:space="preserve"> measured</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≈400 </m:t>
        </m:r>
        <m:r>
          <m:rPr>
            <m:nor/>
          </m:rPr>
          <w:rPr>
            <w:rFonts w:ascii="Cambria Math" w:hAnsi="Cambria Math" w:cstheme="minorHAnsi"/>
            <w:szCs w:val="24"/>
          </w:rPr>
          <m:t>nM</m:t>
        </m:r>
      </m:oMath>
      <w:r w:rsidR="000D15E3" w:rsidRPr="00F64F97">
        <w:rPr>
          <w:rFonts w:eastAsiaTheme="minorEastAsia" w:cstheme="minorHAnsi"/>
          <w:iCs/>
          <w:szCs w:val="24"/>
        </w:rPr>
        <w:t xml:space="preserve">. This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Pr="00F64F97">
        <w:rPr>
          <w:rFonts w:eastAsiaTheme="minorEastAsia" w:cstheme="minorHAnsi"/>
          <w:iCs/>
          <w:szCs w:val="24"/>
        </w:rPr>
        <w:t xml:space="preserve"> </w:t>
      </w:r>
      <w:r w:rsidR="00CE780A" w:rsidRPr="00F64F97">
        <w:rPr>
          <w:rFonts w:eastAsiaTheme="minorEastAsia" w:cstheme="minorHAnsi"/>
          <w:iCs/>
          <w:szCs w:val="24"/>
        </w:rPr>
        <w:t>is likely too large because the authors used partial protein sequences. So we might</w:t>
      </w:r>
      <w:r w:rsidR="00EB3709" w:rsidRPr="00F64F97">
        <w:rPr>
          <w:rFonts w:eastAsiaTheme="minorEastAsia" w:cstheme="minorHAnsi"/>
          <w:iCs/>
          <w:szCs w:val="24"/>
        </w:rPr>
        <w:t xml:space="preserve"> reasonably assume that </w:t>
      </w:r>
      <m:oMath>
        <m:r>
          <w:rPr>
            <w:rFonts w:ascii="Cambria Math" w:eastAsiaTheme="minorEastAsia" w:hAnsi="Cambria Math" w:cstheme="minorHAnsi"/>
            <w:color w:val="000000" w:themeColor="text1"/>
            <w:szCs w:val="24"/>
          </w:rPr>
          <m:t xml:space="preserve">10 </m:t>
        </m:r>
        <m:r>
          <m:rPr>
            <m:nor/>
          </m:rPr>
          <w:rPr>
            <w:rFonts w:ascii="Cambria Math" w:eastAsiaTheme="minorEastAsia" w:hAnsi="Cambria Math" w:cstheme="minorHAnsi"/>
            <w:iCs/>
            <w:color w:val="000000" w:themeColor="text1"/>
            <w:szCs w:val="24"/>
          </w:rPr>
          <m:t xml:space="preserve">nM &lt; </m:t>
        </m:r>
        <m:sSub>
          <m:sSubPr>
            <m:ctrlPr>
              <w:rPr>
                <w:rFonts w:ascii="Cambria Math" w:hAnsi="Cambria Math" w:cstheme="minorHAnsi"/>
                <w:i/>
                <w:color w:val="000000" w:themeColor="text1"/>
                <w:szCs w:val="24"/>
              </w:rPr>
            </m:ctrlPr>
          </m:sSubPr>
          <m:e>
            <m:acc>
              <m:accPr>
                <m:ctrlPr>
                  <w:rPr>
                    <w:rFonts w:ascii="Cambria Math" w:hAnsi="Cambria Math" w:cstheme="minorHAnsi"/>
                    <w:i/>
                    <w:color w:val="000000" w:themeColor="text1"/>
                    <w:szCs w:val="24"/>
                  </w:rPr>
                </m:ctrlPr>
              </m:accPr>
              <m:e>
                <m:r>
                  <w:rPr>
                    <w:rFonts w:ascii="Cambria Math" w:hAnsi="Cambria Math" w:cstheme="minorHAnsi"/>
                    <w:color w:val="000000" w:themeColor="text1"/>
                    <w:szCs w:val="24"/>
                  </w:rPr>
                  <m:t>K</m:t>
                </m:r>
              </m:e>
            </m:acc>
          </m:e>
          <m:sub>
            <m:r>
              <m:rPr>
                <m:nor/>
              </m:rPr>
              <w:rPr>
                <w:rFonts w:ascii="Cambria Math" w:hAnsi="Cambria Math" w:cstheme="minorHAnsi"/>
                <w:color w:val="000000" w:themeColor="text1"/>
                <w:szCs w:val="24"/>
              </w:rPr>
              <m:t>d</m:t>
            </m:r>
          </m:sub>
        </m:sSub>
        <m:r>
          <w:rPr>
            <w:rFonts w:ascii="Cambria Math" w:hAnsi="Cambria Math" w:cstheme="minorHAnsi"/>
            <w:color w:val="000000" w:themeColor="text1"/>
            <w:szCs w:val="24"/>
          </w:rPr>
          <m:t xml:space="preserve">&lt;100 </m:t>
        </m:r>
        <m:r>
          <m:rPr>
            <m:nor/>
          </m:rPr>
          <w:rPr>
            <w:rFonts w:ascii="Cambria Math" w:hAnsi="Cambria Math" w:cstheme="minorHAnsi"/>
            <w:color w:val="000000" w:themeColor="text1"/>
            <w:szCs w:val="24"/>
          </w:rPr>
          <m:t>nM</m:t>
        </m:r>
      </m:oMath>
      <w:r w:rsidRPr="00F64F97">
        <w:rPr>
          <w:rFonts w:eastAsiaTheme="minorEastAsia" w:cstheme="minorHAnsi"/>
          <w:iCs/>
          <w:szCs w:val="24"/>
        </w:rPr>
        <w:t xml:space="preserve">. </w:t>
      </w:r>
    </w:p>
    <w:p w14:paraId="46A5D07A" w14:textId="7A03471C" w:rsidR="00AE1B54" w:rsidRPr="001A7408" w:rsidRDefault="00AE1B54" w:rsidP="00AE1B54">
      <w:pPr>
        <w:spacing w:after="120"/>
        <w:jc w:val="both"/>
        <w:rPr>
          <w:rFonts w:cstheme="minorHAnsi"/>
          <w:strike/>
          <w:szCs w:val="24"/>
        </w:rPr>
      </w:pPr>
      <w:r w:rsidRPr="001A7408">
        <w:rPr>
          <w:rFonts w:cstheme="minorHAnsi"/>
          <w:strike/>
          <w:szCs w:val="24"/>
        </w:rPr>
        <w:t xml:space="preserve">In Figure 3c we illustrate how the domain of oscillations expands if we overexpress the </w:t>
      </w:r>
      <w:r w:rsidRPr="001A7408">
        <w:rPr>
          <w:rFonts w:cstheme="minorHAnsi"/>
          <w:i/>
          <w:strike/>
          <w:szCs w:val="24"/>
        </w:rPr>
        <w:t>PER</w:t>
      </w:r>
      <w:r w:rsidRPr="001A7408">
        <w:rPr>
          <w:rFonts w:cstheme="minorHAnsi"/>
          <w:strike/>
          <w:szCs w:val="24"/>
        </w:rPr>
        <w:t xml:space="preserve"> and </w:t>
      </w:r>
      <w:r w:rsidRPr="001A7408">
        <w:rPr>
          <w:rFonts w:cstheme="minorHAnsi"/>
          <w:i/>
          <w:strike/>
          <w:szCs w:val="24"/>
        </w:rPr>
        <w:t>BMAL</w:t>
      </w:r>
      <w:r w:rsidRPr="001A7408">
        <w:rPr>
          <w:rFonts w:cstheme="minorHAnsi"/>
          <w:strike/>
          <w:szCs w:val="24"/>
        </w:rPr>
        <w:t xml:space="preserve"> genes at constant </w:t>
      </w:r>
      <m:oMath>
        <m:sSub>
          <m:sSubPr>
            <m:ctrlPr>
              <w:rPr>
                <w:rFonts w:ascii="Cambria Math" w:hAnsi="Cambria Math" w:cstheme="minorHAnsi"/>
                <w:i/>
                <w:strike/>
                <w:szCs w:val="24"/>
              </w:rPr>
            </m:ctrlPr>
          </m:sSubPr>
          <m:e>
            <m:r>
              <w:rPr>
                <w:rFonts w:ascii="Cambria Math" w:hAnsi="Cambria Math" w:cstheme="minorHAnsi"/>
                <w:strike/>
                <w:szCs w:val="24"/>
              </w:rPr>
              <m:t>K</m:t>
            </m:r>
          </m:e>
          <m:sub>
            <m:r>
              <m:rPr>
                <m:nor/>
              </m:rPr>
              <w:rPr>
                <w:rFonts w:ascii="Cambria Math" w:hAnsi="Cambria Math" w:cstheme="minorHAnsi"/>
                <w:strike/>
                <w:szCs w:val="24"/>
              </w:rPr>
              <m:t>d</m:t>
            </m:r>
          </m:sub>
        </m:sSub>
        <m:r>
          <w:rPr>
            <w:rFonts w:ascii="Cambria Math" w:hAnsi="Cambria Math" w:cstheme="minorHAnsi"/>
            <w:strike/>
            <w:szCs w:val="24"/>
          </w:rPr>
          <m:t>=</m:t>
        </m:r>
        <m:sSup>
          <m:sSupPr>
            <m:ctrlPr>
              <w:rPr>
                <w:rFonts w:ascii="Cambria Math" w:eastAsiaTheme="minorEastAsia" w:hAnsi="Cambria Math" w:cstheme="minorHAnsi"/>
                <w:i/>
                <w:strike/>
                <w:szCs w:val="24"/>
              </w:rPr>
            </m:ctrlPr>
          </m:sSupPr>
          <m:e>
            <m:r>
              <w:rPr>
                <w:rFonts w:ascii="Cambria Math" w:eastAsiaTheme="minorEastAsia" w:hAnsi="Cambria Math" w:cstheme="minorHAnsi"/>
                <w:strike/>
                <w:szCs w:val="24"/>
              </w:rPr>
              <m:t>5×10</m:t>
            </m:r>
          </m:e>
          <m:sup>
            <m:r>
              <w:rPr>
                <w:rFonts w:ascii="Cambria Math" w:eastAsiaTheme="minorEastAsia" w:hAnsi="Cambria Math" w:cstheme="minorHAnsi"/>
                <w:strike/>
                <w:szCs w:val="24"/>
              </w:rPr>
              <m:t>-5</m:t>
            </m:r>
          </m:sup>
        </m:sSup>
      </m:oMath>
      <w:r w:rsidRPr="001A7408">
        <w:rPr>
          <w:rFonts w:cstheme="minorHAnsi"/>
          <w:strike/>
          <w:szCs w:val="24"/>
        </w:rPr>
        <w:t xml:space="preserve"> (</w:t>
      </w:r>
      <w:r w:rsidRPr="001A7408">
        <w:rPr>
          <w:rFonts w:cstheme="minorHAnsi"/>
          <w:i/>
          <w:strike/>
          <w:szCs w:val="24"/>
        </w:rPr>
        <w:t>φ</w:t>
      </w:r>
      <w:r w:rsidRPr="001A7408">
        <w:rPr>
          <w:rFonts w:cstheme="minorHAnsi"/>
          <w:strike/>
          <w:szCs w:val="24"/>
        </w:rPr>
        <w:t xml:space="preserve"> = fold-overexpression of </w:t>
      </w:r>
      <w:r w:rsidRPr="001A7408">
        <w:rPr>
          <w:rFonts w:cstheme="minorHAnsi"/>
          <w:i/>
          <w:strike/>
          <w:szCs w:val="24"/>
        </w:rPr>
        <w:t>PER</w:t>
      </w:r>
      <w:r w:rsidRPr="001A7408">
        <w:rPr>
          <w:rFonts w:cstheme="minorHAnsi"/>
          <w:strike/>
          <w:szCs w:val="24"/>
        </w:rPr>
        <w:t xml:space="preserve">, </w:t>
      </w:r>
      <w:r w:rsidRPr="001A7408">
        <w:rPr>
          <w:rFonts w:cstheme="minorHAnsi"/>
          <w:i/>
          <w:strike/>
          <w:szCs w:val="24"/>
        </w:rPr>
        <w:t>λ</w:t>
      </w:r>
      <w:r w:rsidRPr="001A7408">
        <w:rPr>
          <w:rFonts w:cstheme="minorHAnsi"/>
          <w:strike/>
          <w:szCs w:val="24"/>
        </w:rPr>
        <w:t xml:space="preserve"> = </w:t>
      </w:r>
      <w:r w:rsidRPr="001A7408">
        <w:rPr>
          <w:rFonts w:cstheme="minorHAnsi"/>
          <w:i/>
          <w:strike/>
          <w:szCs w:val="24"/>
        </w:rPr>
        <w:t>A</w:t>
      </w:r>
      <w:r w:rsidRPr="001A7408">
        <w:rPr>
          <w:rFonts w:cstheme="minorHAnsi"/>
          <w:strike/>
          <w:szCs w:val="24"/>
          <w:vertAlign w:val="subscript"/>
        </w:rPr>
        <w:t>T</w:t>
      </w:r>
      <w:r w:rsidRPr="001A7408">
        <w:rPr>
          <w:rFonts w:cstheme="minorHAnsi"/>
          <w:strike/>
          <w:szCs w:val="24"/>
        </w:rPr>
        <w:t xml:space="preserve">/0.055 = fold-overexpression of </w:t>
      </w:r>
      <w:r w:rsidRPr="001A7408">
        <w:rPr>
          <w:rFonts w:cstheme="minorHAnsi"/>
          <w:i/>
          <w:strike/>
          <w:szCs w:val="24"/>
        </w:rPr>
        <w:t>BMAL</w:t>
      </w:r>
      <w:r w:rsidRPr="001A7408">
        <w:rPr>
          <w:rFonts w:cstheme="minorHAnsi"/>
          <w:strike/>
          <w:szCs w:val="24"/>
        </w:rPr>
        <w:t xml:space="preserve">). For larger values of </w:t>
      </w:r>
      <w:r w:rsidRPr="001A7408">
        <w:rPr>
          <w:rFonts w:ascii="Cambria" w:hAnsi="Cambria" w:cstheme="minorHAnsi"/>
          <w:i/>
          <w:strike/>
          <w:szCs w:val="24"/>
        </w:rPr>
        <w:t>λ</w:t>
      </w:r>
      <w:r w:rsidRPr="001A7408">
        <w:rPr>
          <w:rFonts w:cstheme="minorHAnsi"/>
          <w:strike/>
          <w:szCs w:val="24"/>
        </w:rPr>
        <w:t xml:space="preserve">, SNF oscillations become more robust (i.e., they persist over a larger range of </w:t>
      </w:r>
      <w:r w:rsidRPr="001A7408">
        <w:rPr>
          <w:rFonts w:ascii="Cambria" w:hAnsi="Cambria" w:cstheme="minorHAnsi"/>
          <w:i/>
          <w:strike/>
          <w:szCs w:val="24"/>
        </w:rPr>
        <w:t>φ</w:t>
      </w:r>
      <w:r w:rsidRPr="001A7408">
        <w:rPr>
          <w:rFonts w:cstheme="minorHAnsi"/>
          <w:strike/>
          <w:szCs w:val="24"/>
        </w:rPr>
        <w:t xml:space="preserve"> values), but the waveform of </w:t>
      </w:r>
      <w:r w:rsidRPr="001A7408">
        <w:rPr>
          <w:rFonts w:cstheme="minorHAnsi"/>
          <w:i/>
          <w:strike/>
          <w:szCs w:val="24"/>
        </w:rPr>
        <w:t>PER</w:t>
      </w:r>
      <w:r w:rsidRPr="001A7408">
        <w:rPr>
          <w:rFonts w:cstheme="minorHAnsi"/>
          <w:strike/>
          <w:szCs w:val="24"/>
        </w:rPr>
        <w:t xml:space="preserve"> mRNA oscillations becomes increasingly non-sinusoidal </w:t>
      </w:r>
      <w:r w:rsidRPr="001A7408">
        <w:rPr>
          <w:rFonts w:cstheme="minorHAnsi"/>
          <w:strike/>
          <w:color w:val="FF0000"/>
          <w:szCs w:val="24"/>
        </w:rPr>
        <w:t>(Figure 3d)</w:t>
      </w:r>
      <w:r w:rsidRPr="001A7408">
        <w:rPr>
          <w:rFonts w:cstheme="minorHAnsi"/>
          <w:strike/>
          <w:szCs w:val="24"/>
        </w:rPr>
        <w:t xml:space="preserve">. </w:t>
      </w:r>
    </w:p>
    <w:p w14:paraId="75D71F78" w14:textId="23F4B163" w:rsidR="003E6D8B" w:rsidRDefault="009241E4" w:rsidP="00427FE0">
      <w:pPr>
        <w:spacing w:after="120"/>
        <w:jc w:val="both"/>
        <w:rPr>
          <w:rFonts w:eastAsiaTheme="minorEastAsia" w:cstheme="minorHAnsi"/>
          <w:iCs/>
          <w:szCs w:val="24"/>
        </w:rPr>
      </w:pPr>
      <w:r>
        <w:rPr>
          <w:rFonts w:eastAsiaTheme="minorEastAsia" w:cstheme="minorHAnsi"/>
          <w:iCs/>
          <w:szCs w:val="24"/>
        </w:rPr>
        <w:t xml:space="preserve">To summarize, we find </w:t>
      </w:r>
      <w:r w:rsidR="00AE1B54">
        <w:rPr>
          <w:rFonts w:eastAsiaTheme="minorEastAsia" w:cstheme="minorHAnsi"/>
          <w:iCs/>
          <w:szCs w:val="24"/>
        </w:rPr>
        <w:t>that circadian oscillations in</w:t>
      </w:r>
      <w:r>
        <w:rPr>
          <w:rFonts w:eastAsiaTheme="minorEastAsia" w:cstheme="minorHAnsi"/>
          <w:iCs/>
          <w:szCs w:val="24"/>
        </w:rPr>
        <w:t xml:space="preserve"> KF’s original SNF model require a value of the PER:BMAL dissociation constant,</w:t>
      </w:r>
      <w:r w:rsidR="00EB3709" w:rsidRPr="009241E4">
        <w:rPr>
          <w:rFonts w:eastAsiaTheme="minorEastAs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1A7408">
        <w:rPr>
          <w:rFonts w:ascii="Cambria" w:eastAsiaTheme="minorEastAsia" w:hAnsi="Cambria" w:cstheme="minorHAnsi"/>
          <w:iCs/>
          <w:szCs w:val="24"/>
        </w:rPr>
        <w:t>≈</w:t>
      </w:r>
      <w:r w:rsidR="00387978">
        <w:rPr>
          <w:rFonts w:ascii="Cambria" w:eastAsiaTheme="minorEastAsia" w:hAnsi="Cambria" w:cstheme="minorHAnsi"/>
          <w:iCs/>
          <w:szCs w:val="24"/>
        </w:rPr>
        <w:t xml:space="preserve"> 0.0</w:t>
      </w:r>
      <w:r w:rsidR="001A7408">
        <w:rPr>
          <w:rFonts w:ascii="Cambria" w:eastAsiaTheme="minorEastAsia" w:hAnsi="Cambria" w:cstheme="minorHAnsi"/>
          <w:iCs/>
          <w:szCs w:val="24"/>
        </w:rPr>
        <w:t>4</w:t>
      </w:r>
      <w:r w:rsidR="00387978">
        <w:rPr>
          <w:rFonts w:ascii="Cambria" w:eastAsiaTheme="minorEastAsia" w:hAnsi="Cambria" w:cstheme="minorHAnsi"/>
          <w:iCs/>
          <w:szCs w:val="24"/>
        </w:rPr>
        <w:t xml:space="preserve"> nM</w:t>
      </w:r>
      <w:r w:rsidR="001A7408">
        <w:rPr>
          <w:rFonts w:ascii="Cambria" w:eastAsiaTheme="minorEastAsia" w:hAnsi="Cambria" w:cstheme="minorHAnsi"/>
          <w:iCs/>
          <w:szCs w:val="24"/>
        </w:rPr>
        <w:t xml:space="preserve"> (or smaller</w:t>
      </w:r>
      <w:r w:rsidR="00387978">
        <w:rPr>
          <w:rFonts w:ascii="Cambria" w:eastAsiaTheme="minorEastAsia" w:hAnsi="Cambria" w:cstheme="minorHAnsi"/>
          <w:iCs/>
          <w:szCs w:val="24"/>
        </w:rPr>
        <w:t>)</w:t>
      </w:r>
      <w:r>
        <w:rPr>
          <w:rFonts w:ascii="Cambria" w:eastAsiaTheme="minorEastAsia" w:hAnsi="Cambria" w:cstheme="minorHAnsi"/>
          <w:iCs/>
          <w:szCs w:val="24"/>
        </w:rPr>
        <w:t>, that is</w:t>
      </w:r>
      <w:r w:rsidR="00DB34B9" w:rsidRPr="009241E4">
        <w:rPr>
          <w:rFonts w:eastAsiaTheme="minorEastAsia" w:cstheme="minorHAnsi"/>
          <w:iCs/>
          <w:szCs w:val="24"/>
        </w:rPr>
        <w:t xml:space="preserve"> </w:t>
      </w:r>
      <w:r w:rsidR="00AE1B54">
        <w:rPr>
          <w:rFonts w:eastAsiaTheme="minorEastAsia" w:cstheme="minorHAnsi"/>
          <w:iCs/>
          <w:szCs w:val="24"/>
        </w:rPr>
        <w:t>200-</w:t>
      </w:r>
      <w:ins w:id="10" w:author="Chen, Jing" w:date="2021-04-29T01:13:00Z">
        <w:r w:rsidR="004736EF" w:rsidRPr="00016541">
          <w:rPr>
            <w:rFonts w:eastAsiaTheme="minorEastAsia" w:cstheme="minorHAnsi"/>
            <w:iCs/>
            <w:szCs w:val="24"/>
          </w:rPr>
          <w:t xml:space="preserve">fold less </w:t>
        </w:r>
        <w:r w:rsidR="004736EF" w:rsidRPr="00AE1B54">
          <w:rPr>
            <w:rFonts w:eastAsiaTheme="minorEastAsia" w:cstheme="minorHAnsi"/>
            <w:iCs/>
            <w:szCs w:val="24"/>
          </w:rPr>
          <w:t xml:space="preserve">than </w:t>
        </w:r>
      </w:ins>
      <w:r w:rsidR="00AE1B54">
        <w:rPr>
          <w:rFonts w:eastAsiaTheme="minorEastAsia" w:cstheme="minorHAnsi"/>
          <w:iCs/>
          <w:szCs w:val="24"/>
        </w:rPr>
        <w:t>a</w:t>
      </w:r>
      <w:ins w:id="11" w:author="Chen, Jing" w:date="2021-04-29T01:13:00Z">
        <w:r w:rsidR="004736EF" w:rsidRPr="00AE1B54">
          <w:rPr>
            <w:rFonts w:eastAsiaTheme="minorEastAsia" w:cstheme="minorHAnsi"/>
            <w:iCs/>
            <w:szCs w:val="24"/>
          </w:rPr>
          <w:t xml:space="preserve"> physically realistic minimum of</w:t>
        </w:r>
        <w:r w:rsidR="004736EF">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4736EF">
          <w:rPr>
            <w:rFonts w:ascii="Cambria" w:eastAsiaTheme="minorEastAsia" w:hAnsi="Cambria" w:cstheme="minorHAnsi"/>
            <w:iCs/>
            <w:szCs w:val="24"/>
          </w:rPr>
          <w:t xml:space="preserve"> = </w:t>
        </w:r>
      </w:ins>
      <w:r w:rsidR="001A7408">
        <w:rPr>
          <w:rFonts w:ascii="Cambria" w:eastAsiaTheme="minorEastAsia" w:hAnsi="Cambria" w:cstheme="minorHAnsi"/>
          <w:iCs/>
          <w:szCs w:val="24"/>
        </w:rPr>
        <w:t>8</w:t>
      </w:r>
      <w:ins w:id="12" w:author="Chen, Jing" w:date="2021-04-29T01:13:00Z">
        <w:r w:rsidR="004736EF">
          <w:rPr>
            <w:rFonts w:ascii="Cambria" w:eastAsiaTheme="minorEastAsia" w:hAnsi="Cambria" w:cstheme="minorHAnsi"/>
            <w:iCs/>
            <w:szCs w:val="24"/>
          </w:rPr>
          <w:t xml:space="preserve"> nM, and </w:t>
        </w:r>
      </w:ins>
      <w:r w:rsidR="0022185F" w:rsidRPr="009241E4">
        <w:rPr>
          <w:rFonts w:eastAsiaTheme="minorEastAsia" w:cstheme="minorHAnsi"/>
          <w:iCs/>
          <w:szCs w:val="24"/>
        </w:rPr>
        <w:t>three</w:t>
      </w:r>
      <w:r w:rsidR="00EB3709" w:rsidRPr="009241E4">
        <w:rPr>
          <w:rFonts w:eastAsiaTheme="minorEastAsia" w:cstheme="minorHAnsi"/>
          <w:iCs/>
          <w:szCs w:val="24"/>
        </w:rPr>
        <w:t xml:space="preserve"> orders of magnitude</w:t>
      </w:r>
      <w:r>
        <w:rPr>
          <w:rFonts w:eastAsiaTheme="minorEastAsia" w:cstheme="minorHAnsi"/>
          <w:iCs/>
          <w:szCs w:val="24"/>
        </w:rPr>
        <w:t xml:space="preserve"> less than a reasonable estimate of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w:t>
      </w:r>
      <w:r w:rsidR="00583A13">
        <w:rPr>
          <w:rFonts w:ascii="Cambria" w:eastAsiaTheme="minorEastAsia" w:hAnsi="Cambria" w:cstheme="minorHAnsi"/>
          <w:iCs/>
          <w:szCs w:val="24"/>
        </w:rPr>
        <w:t>=</w:t>
      </w:r>
      <w:r w:rsidR="00387978">
        <w:rPr>
          <w:rFonts w:ascii="Cambria" w:eastAsiaTheme="minorEastAsia" w:hAnsi="Cambria" w:cstheme="minorHAnsi"/>
          <w:iCs/>
          <w:szCs w:val="24"/>
        </w:rPr>
        <w:t xml:space="preserve"> </w:t>
      </w:r>
      <w:r w:rsidR="005258A1">
        <w:rPr>
          <w:rFonts w:ascii="Cambria" w:eastAsiaTheme="minorEastAsia" w:hAnsi="Cambria" w:cstheme="minorHAnsi"/>
          <w:iCs/>
          <w:szCs w:val="24"/>
        </w:rPr>
        <w:t>3</w:t>
      </w:r>
      <w:r w:rsidR="001A7408">
        <w:rPr>
          <w:rFonts w:ascii="Cambria" w:eastAsiaTheme="minorEastAsia" w:hAnsi="Cambria" w:cstheme="minorHAnsi"/>
          <w:iCs/>
          <w:szCs w:val="24"/>
        </w:rPr>
        <w:t>0</w:t>
      </w:r>
      <w:r w:rsidR="00427FE0">
        <w:rPr>
          <w:rFonts w:ascii="Cambria" w:eastAsiaTheme="minorEastAsia" w:hAnsi="Cambria" w:cstheme="minorHAnsi"/>
          <w:iCs/>
          <w:szCs w:val="24"/>
        </w:rPr>
        <w:t xml:space="preserve"> nM</w:t>
      </w:r>
      <w:r>
        <w:rPr>
          <w:rFonts w:ascii="Cambria" w:eastAsiaTheme="minorEastAsia" w:hAnsi="Cambria" w:cstheme="minorHAnsi"/>
          <w:iCs/>
          <w:szCs w:val="24"/>
        </w:rPr>
        <w:t>.</w:t>
      </w:r>
      <w:r w:rsidR="00EB3709" w:rsidRPr="009241E4">
        <w:rPr>
          <w:rFonts w:eastAsiaTheme="minorEastAsia" w:cstheme="minorHAnsi"/>
          <w:iCs/>
          <w:szCs w:val="24"/>
        </w:rPr>
        <w:t xml:space="preserve"> </w:t>
      </w:r>
      <w:r w:rsidR="00427FE0" w:rsidRPr="001A7408">
        <w:rPr>
          <w:rFonts w:eastAsiaTheme="minorEastAsia" w:cstheme="minorHAnsi"/>
          <w:iCs/>
          <w:strike/>
          <w:szCs w:val="24"/>
        </w:rPr>
        <w:t xml:space="preserve">Furthermore, as </w:t>
      </w:r>
      <w:r w:rsidR="003E6D8B" w:rsidRPr="001A7408">
        <w:rPr>
          <w:rFonts w:eastAsiaTheme="minorEastAsia" w:cstheme="minorHAnsi"/>
          <w:iCs/>
          <w:strike/>
          <w:szCs w:val="24"/>
        </w:rPr>
        <w:t xml:space="preserve">a consequence of the homogeneity property of the SNF model, </w:t>
      </w:r>
      <w:r w:rsidR="00427FE0" w:rsidRPr="001A7408">
        <w:rPr>
          <w:rFonts w:eastAsiaTheme="minorEastAsia" w:cstheme="minorHAnsi"/>
          <w:iCs/>
          <w:strike/>
          <w:szCs w:val="24"/>
        </w:rPr>
        <w:t>its</w:t>
      </w:r>
      <w:r w:rsidR="003E6D8B" w:rsidRPr="001A7408">
        <w:rPr>
          <w:rFonts w:eastAsiaTheme="minorEastAsia" w:cstheme="minorHAnsi"/>
          <w:iCs/>
          <w:strike/>
          <w:szCs w:val="24"/>
        </w:rPr>
        <w:t xml:space="preserve"> domain of oscillations (Figure </w:t>
      </w:r>
      <w:r w:rsidR="00583A13" w:rsidRPr="001A7408">
        <w:rPr>
          <w:rFonts w:eastAsiaTheme="minorEastAsia" w:cstheme="minorHAnsi"/>
          <w:iCs/>
          <w:strike/>
          <w:szCs w:val="24"/>
        </w:rPr>
        <w:t>3</w:t>
      </w:r>
      <w:r w:rsidR="003E6D8B" w:rsidRPr="001A7408">
        <w:rPr>
          <w:rFonts w:eastAsiaTheme="minorEastAsia" w:cstheme="minorHAnsi"/>
          <w:iCs/>
          <w:strike/>
          <w:szCs w:val="24"/>
        </w:rPr>
        <w:t xml:space="preserve">c) is too robust; as </w:t>
      </w:r>
      <w:r w:rsidR="003E6D8B" w:rsidRPr="001A7408">
        <w:rPr>
          <w:rFonts w:ascii="Cambria" w:eastAsiaTheme="minorEastAsia" w:hAnsi="Cambria" w:cstheme="minorHAnsi"/>
          <w:i/>
          <w:iCs/>
          <w:strike/>
          <w:szCs w:val="24"/>
        </w:rPr>
        <w:t>A</w:t>
      </w:r>
      <w:r w:rsidR="003E6D8B" w:rsidRPr="001A7408">
        <w:rPr>
          <w:rFonts w:ascii="Cambria" w:eastAsiaTheme="minorEastAsia" w:hAnsi="Cambria" w:cstheme="minorHAnsi"/>
          <w:iCs/>
          <w:strike/>
          <w:szCs w:val="24"/>
          <w:vertAlign w:val="subscript"/>
        </w:rPr>
        <w:t>T</w:t>
      </w:r>
      <w:r w:rsidR="00EB3709" w:rsidRPr="001A7408">
        <w:rPr>
          <w:rFonts w:eastAsiaTheme="minorEastAsia" w:cstheme="minorHAnsi"/>
          <w:iCs/>
          <w:strike/>
          <w:szCs w:val="24"/>
        </w:rPr>
        <w:t xml:space="preserve"> </w:t>
      </w:r>
      <w:r w:rsidR="003E6D8B" w:rsidRPr="001A7408">
        <w:rPr>
          <w:rFonts w:eastAsiaTheme="minorEastAsia" w:cstheme="minorHAnsi"/>
          <w:iCs/>
          <w:strike/>
          <w:szCs w:val="24"/>
        </w:rPr>
        <w:t xml:space="preserve">increases, the range of expression of the </w:t>
      </w:r>
      <w:r w:rsidR="003E6D8B" w:rsidRPr="001A7408">
        <w:rPr>
          <w:rFonts w:eastAsiaTheme="minorEastAsia" w:cstheme="minorHAnsi"/>
          <w:i/>
          <w:iCs/>
          <w:strike/>
          <w:szCs w:val="24"/>
        </w:rPr>
        <w:t>PER</w:t>
      </w:r>
      <w:r w:rsidR="003E6D8B" w:rsidRPr="001A7408">
        <w:rPr>
          <w:rFonts w:eastAsiaTheme="minorEastAsia" w:cstheme="minorHAnsi"/>
          <w:iCs/>
          <w:strike/>
          <w:szCs w:val="24"/>
        </w:rPr>
        <w:t xml:space="preserve"> gene (i.e., the range of </w:t>
      </w:r>
      <w:r w:rsidR="003E6D8B" w:rsidRPr="001A7408">
        <w:rPr>
          <w:rFonts w:eastAsiaTheme="minorEastAsia" w:cstheme="minorHAnsi"/>
          <w:i/>
          <w:iCs/>
          <w:strike/>
          <w:szCs w:val="24"/>
        </w:rPr>
        <w:t>φ</w:t>
      </w:r>
      <w:r w:rsidR="003E6D8B" w:rsidRPr="001A7408">
        <w:rPr>
          <w:rFonts w:eastAsiaTheme="minorEastAsia" w:cstheme="minorHAnsi"/>
          <w:iCs/>
          <w:strike/>
          <w:szCs w:val="24"/>
        </w:rPr>
        <w:t xml:space="preserve">) grows very large indeed. It is unlikely that, for fixed expression of BMAL, </w:t>
      </w:r>
      <w:commentRangeStart w:id="13"/>
      <w:r w:rsidR="003E6D8B" w:rsidRPr="001A7408">
        <w:rPr>
          <w:rFonts w:eastAsiaTheme="minorEastAsia" w:cstheme="minorHAnsi"/>
          <w:iCs/>
          <w:strike/>
          <w:szCs w:val="24"/>
        </w:rPr>
        <w:t>PER can be overexpressed several orders of magnitude</w:t>
      </w:r>
      <w:commentRangeEnd w:id="13"/>
      <w:r w:rsidR="004736EF" w:rsidRPr="001A7408">
        <w:rPr>
          <w:rStyle w:val="CommentReference"/>
          <w:strike/>
        </w:rPr>
        <w:commentReference w:id="13"/>
      </w:r>
      <w:r w:rsidR="003E6D8B" w:rsidRPr="001A7408">
        <w:rPr>
          <w:rFonts w:eastAsiaTheme="minorEastAsia" w:cstheme="minorHAnsi"/>
          <w:iCs/>
          <w:strike/>
          <w:szCs w:val="24"/>
        </w:rPr>
        <w:t>.</w:t>
      </w:r>
    </w:p>
    <w:p w14:paraId="4395C293" w14:textId="140B8353" w:rsidR="003B65CB" w:rsidRPr="00431E24" w:rsidRDefault="00431E24" w:rsidP="00747D54">
      <w:pPr>
        <w:spacing w:after="120"/>
        <w:jc w:val="both"/>
        <w:rPr>
          <w:rFonts w:eastAsiaTheme="minorEastAsia" w:cstheme="minorHAnsi"/>
          <w:iCs/>
          <w:szCs w:val="24"/>
        </w:rPr>
      </w:pPr>
      <w:r>
        <w:rPr>
          <w:rFonts w:eastAsiaTheme="minorEastAsia" w:cstheme="minorHAnsi"/>
          <w:iCs/>
          <w:szCs w:val="24"/>
        </w:rPr>
        <w:t>I</w:t>
      </w:r>
      <w:r w:rsidR="004B24F2" w:rsidRPr="00431E24">
        <w:rPr>
          <w:rFonts w:eastAsiaTheme="minorEastAsia" w:cstheme="minorHAnsi"/>
          <w:iCs/>
          <w:szCs w:val="24"/>
        </w:rPr>
        <w:t>n</w:t>
      </w:r>
      <w:r w:rsidR="00F62C97" w:rsidRPr="00431E24">
        <w:rPr>
          <w:rFonts w:eastAsiaTheme="minorEastAsia" w:cstheme="minorHAnsi"/>
          <w:iCs/>
          <w:szCs w:val="24"/>
        </w:rPr>
        <w:t xml:space="preserve"> this work</w:t>
      </w:r>
      <w:r w:rsidR="00CA6224" w:rsidRPr="00431E24">
        <w:rPr>
          <w:rFonts w:eastAsiaTheme="minorEastAsia" w:cstheme="minorHAnsi"/>
          <w:iCs/>
          <w:szCs w:val="24"/>
        </w:rPr>
        <w:t xml:space="preserve"> </w:t>
      </w:r>
      <w:r w:rsidR="004B24F2" w:rsidRPr="00431E24">
        <w:rPr>
          <w:rFonts w:eastAsiaTheme="minorEastAsia" w:cstheme="minorHAnsi"/>
          <w:iCs/>
          <w:szCs w:val="24"/>
        </w:rPr>
        <w:t>we consider</w:t>
      </w:r>
      <w:r w:rsidR="002C578D" w:rsidRPr="00431E24">
        <w:rPr>
          <w:rFonts w:eastAsiaTheme="minorEastAsia" w:cstheme="minorHAnsi"/>
          <w:iCs/>
          <w:szCs w:val="24"/>
        </w:rPr>
        <w:t xml:space="preserve"> some realistic changes to the SNF model that increase the </w:t>
      </w:r>
      <w:r w:rsidR="00D15ADB" w:rsidRPr="00431E24">
        <w:rPr>
          <w:rFonts w:eastAsiaTheme="minorEastAsia" w:cstheme="minorHAnsi"/>
          <w:iCs/>
          <w:szCs w:val="24"/>
        </w:rPr>
        <w:t xml:space="preserve">maximum permissible value of </w:t>
      </w:r>
      <w:r w:rsidR="00D15ADB" w:rsidRPr="00431E24">
        <w:rPr>
          <w:rFonts w:ascii="Cambria" w:eastAsiaTheme="minorEastAsia" w:hAnsi="Cambria" w:cstheme="minorHAnsi"/>
          <w:i/>
          <w:iCs/>
          <w:szCs w:val="24"/>
        </w:rPr>
        <w:t>K</w:t>
      </w:r>
      <w:r w:rsidR="00D15ADB" w:rsidRPr="00431E24">
        <w:rPr>
          <w:rFonts w:ascii="Cambria" w:eastAsiaTheme="minorEastAsia" w:hAnsi="Cambria" w:cstheme="minorHAnsi"/>
          <w:iCs/>
          <w:szCs w:val="24"/>
          <w:vertAlign w:val="subscript"/>
        </w:rPr>
        <w:t>d</w:t>
      </w:r>
      <w:r w:rsidR="00D15ADB" w:rsidRPr="00431E24">
        <w:rPr>
          <w:rFonts w:ascii="Cambria" w:eastAsiaTheme="minorEastAsia" w:hAnsi="Cambria" w:cstheme="minorHAnsi"/>
          <w:iCs/>
          <w:szCs w:val="24"/>
        </w:rPr>
        <w:t xml:space="preserve"> </w:t>
      </w:r>
      <w:r w:rsidR="00D15ADB" w:rsidRPr="00431E24">
        <w:rPr>
          <w:rFonts w:eastAsiaTheme="minorEastAsia" w:cstheme="minorHAnsi"/>
          <w:iCs/>
          <w:szCs w:val="24"/>
        </w:rPr>
        <w:t>for</w:t>
      </w:r>
      <w:r w:rsidR="002C578D" w:rsidRPr="00431E24">
        <w:rPr>
          <w:rFonts w:eastAsiaTheme="minorEastAsia" w:cstheme="minorHAnsi"/>
          <w:iCs/>
          <w:szCs w:val="24"/>
        </w:rPr>
        <w:t xml:space="preserve"> oscillations</w:t>
      </w:r>
      <w:r>
        <w:rPr>
          <w:rFonts w:eastAsiaTheme="minorEastAsia" w:cstheme="minorHAnsi"/>
          <w:iCs/>
          <w:szCs w:val="24"/>
        </w:rPr>
        <w:t xml:space="preserve"> </w:t>
      </w:r>
      <w:r w:rsidRPr="007D441B">
        <w:rPr>
          <w:rFonts w:eastAsiaTheme="minorEastAsia" w:cstheme="minorHAnsi"/>
          <w:iCs/>
          <w:strike/>
          <w:szCs w:val="24"/>
          <w:highlight w:val="yellow"/>
        </w:rPr>
        <w:t>and address the overly robust nature of the original model</w:t>
      </w:r>
      <w:r w:rsidR="002C578D" w:rsidRPr="001A23F0">
        <w:rPr>
          <w:rFonts w:eastAsiaTheme="minorEastAsia" w:cstheme="minorHAnsi"/>
          <w:iCs/>
          <w:szCs w:val="24"/>
          <w:highlight w:val="yellow"/>
        </w:rPr>
        <w:t>.</w:t>
      </w:r>
      <w:r w:rsidR="00CA6224" w:rsidRPr="00431E24">
        <w:rPr>
          <w:rFonts w:eastAsiaTheme="minorEastAsia" w:cstheme="minorHAnsi"/>
          <w:iCs/>
          <w:szCs w:val="24"/>
        </w:rPr>
        <w:t xml:space="preserve"> In the process, we come up with some other surprising reassessments of the </w:t>
      </w:r>
      <w:r w:rsidR="00E74F4C" w:rsidRPr="00431E24">
        <w:rPr>
          <w:rFonts w:eastAsiaTheme="minorEastAsia" w:cstheme="minorHAnsi"/>
          <w:iCs/>
          <w:szCs w:val="24"/>
        </w:rPr>
        <w:t>KF</w:t>
      </w:r>
      <w:r w:rsidR="00CA6224" w:rsidRPr="00431E24">
        <w:rPr>
          <w:rFonts w:eastAsiaTheme="minorEastAsia" w:cstheme="minorHAnsi"/>
          <w:iCs/>
          <w:szCs w:val="24"/>
        </w:rPr>
        <w:t xml:space="preserve"> model</w:t>
      </w:r>
      <w:r w:rsidR="00EB3709" w:rsidRPr="00431E24">
        <w:rPr>
          <w:rFonts w:eastAsiaTheme="minorEastAsia" w:cstheme="minorHAnsi"/>
          <w:iCs/>
          <w:szCs w:val="24"/>
        </w:rPr>
        <w:t xml:space="preserve"> and its extensions</w:t>
      </w:r>
      <w:r w:rsidR="00CA6224" w:rsidRPr="00431E24">
        <w:rPr>
          <w:rFonts w:eastAsiaTheme="minorEastAsia" w:cstheme="minorHAnsi"/>
          <w:iCs/>
          <w:szCs w:val="24"/>
        </w:rPr>
        <w:t>.</w:t>
      </w:r>
    </w:p>
    <w:bookmarkEnd w:id="6"/>
    <w:p w14:paraId="5884DBED" w14:textId="1FB63B7F" w:rsidR="00093838" w:rsidRPr="00F64F97" w:rsidRDefault="00093838" w:rsidP="002E1428">
      <w:pPr>
        <w:jc w:val="both"/>
        <w:rPr>
          <w:b/>
          <w:szCs w:val="24"/>
        </w:rPr>
      </w:pPr>
      <w:r w:rsidRPr="00F64F97">
        <w:rPr>
          <w:b/>
          <w:szCs w:val="24"/>
        </w:rPr>
        <w:t>RESULTS</w:t>
      </w:r>
      <w:r w:rsidR="00BB6DF5" w:rsidRPr="00F64F97">
        <w:rPr>
          <w:b/>
          <w:szCs w:val="24"/>
        </w:rPr>
        <w:t xml:space="preserve"> </w:t>
      </w:r>
      <w:r w:rsidR="002C578D" w:rsidRPr="00F64F97">
        <w:rPr>
          <w:b/>
          <w:caps/>
          <w:szCs w:val="24"/>
        </w:rPr>
        <w:t>and</w:t>
      </w:r>
      <w:r w:rsidR="002C578D" w:rsidRPr="00F64F97">
        <w:rPr>
          <w:b/>
          <w:szCs w:val="24"/>
        </w:rPr>
        <w:t xml:space="preserve"> </w:t>
      </w:r>
      <w:r w:rsidR="00BB6DF5" w:rsidRPr="00F64F97">
        <w:rPr>
          <w:b/>
          <w:szCs w:val="24"/>
        </w:rPr>
        <w:t>DISCUSSION</w:t>
      </w:r>
    </w:p>
    <w:p w14:paraId="07F8AE3E" w14:textId="5C0727D5" w:rsidR="006D5232" w:rsidRPr="00F64F97" w:rsidRDefault="00491994" w:rsidP="00626F7A">
      <w:pPr>
        <w:spacing w:after="120"/>
        <w:jc w:val="both"/>
        <w:rPr>
          <w:b/>
          <w:szCs w:val="24"/>
        </w:rPr>
      </w:pPr>
      <w:r w:rsidRPr="00F64F97">
        <w:rPr>
          <w:b/>
          <w:szCs w:val="24"/>
        </w:rPr>
        <w:lastRenderedPageBreak/>
        <w:t xml:space="preserve">Longer Feedback Loop and Saturating PER Degradation </w:t>
      </w:r>
      <w:r w:rsidR="006D5232" w:rsidRPr="00F64F97">
        <w:rPr>
          <w:b/>
          <w:szCs w:val="24"/>
        </w:rPr>
        <w:t>Increas</w:t>
      </w:r>
      <w:r w:rsidRPr="00F64F97">
        <w:rPr>
          <w:b/>
          <w:szCs w:val="24"/>
        </w:rPr>
        <w:t>e</w:t>
      </w:r>
      <w:r w:rsidR="006D5232" w:rsidRPr="00F64F97">
        <w:rPr>
          <w:b/>
          <w:szCs w:val="24"/>
        </w:rPr>
        <w:t xml:space="preserve"> the Oscillatory Robustness of the Kim-Forger SNF Model</w:t>
      </w:r>
      <w:r w:rsidR="00101637" w:rsidRPr="00F64F97">
        <w:rPr>
          <w:b/>
          <w:szCs w:val="24"/>
        </w:rPr>
        <w:t>.</w:t>
      </w:r>
    </w:p>
    <w:p w14:paraId="372997ED" w14:textId="216D5C7B" w:rsidR="00C93FDC" w:rsidRPr="00F64F97" w:rsidRDefault="00C93FDC" w:rsidP="00626F7A">
      <w:pPr>
        <w:spacing w:after="120"/>
        <w:jc w:val="both"/>
        <w:rPr>
          <w:rFonts w:eastAsiaTheme="minorEastAsia" w:cstheme="minorHAnsi"/>
        </w:rPr>
      </w:pPr>
      <w:r w:rsidRPr="00F64F97">
        <w:rPr>
          <w:rFonts w:eastAsiaTheme="minorEastAsia" w:cstheme="minorHAnsi"/>
        </w:rPr>
        <w:t>Our</w:t>
      </w:r>
      <w:r w:rsidR="009023D2" w:rsidRPr="00F64F97">
        <w:rPr>
          <w:rFonts w:eastAsiaTheme="minorEastAsia" w:cstheme="minorHAnsi"/>
        </w:rPr>
        <w:t xml:space="preserve"> primary goal in modifying </w:t>
      </w:r>
      <w:r w:rsidRPr="00F64F97">
        <w:rPr>
          <w:rFonts w:eastAsiaTheme="minorEastAsia" w:cstheme="minorHAnsi"/>
        </w:rPr>
        <w:t>KF</w:t>
      </w:r>
      <w:r w:rsidR="009023D2" w:rsidRPr="00F64F97">
        <w:rPr>
          <w:rFonts w:eastAsiaTheme="minorEastAsia" w:cstheme="minorHAnsi"/>
        </w:rPr>
        <w:t xml:space="preserve"> models is to alleviate the unreasonable constraint on</w:t>
      </w:r>
      <w:r w:rsidRPr="00F64F97">
        <w:rPr>
          <w:rFonts w:eastAsiaTheme="minorEastAsia" w:cstheme="minorHAnsi"/>
        </w:rPr>
        <w:t xml:space="preserve"> </w:t>
      </w:r>
      <w:r w:rsidRPr="00F64F97">
        <w:rPr>
          <w:rFonts w:ascii="Cambria" w:eastAsiaTheme="minorEastAsia" w:hAnsi="Cambria" w:cstheme="minorHAnsi"/>
          <w:i/>
          <w:iCs/>
        </w:rPr>
        <w:t>K</w:t>
      </w:r>
      <w:r w:rsidRPr="00F64F97">
        <w:rPr>
          <w:rFonts w:ascii="Cambria" w:eastAsiaTheme="minorEastAsia" w:hAnsi="Cambria" w:cstheme="minorHAnsi"/>
          <w:iCs/>
          <w:vertAlign w:val="subscript"/>
        </w:rPr>
        <w:t>d</w:t>
      </w:r>
      <w:r w:rsidRPr="00F64F97">
        <w:rPr>
          <w:rFonts w:eastAsiaTheme="minorEastAsia" w:cstheme="minorHAnsi"/>
        </w:rPr>
        <w:t>,</w:t>
      </w:r>
      <w:r w:rsidR="009023D2" w:rsidRPr="00F64F97">
        <w:rPr>
          <w:rFonts w:eastAsiaTheme="minorEastAsia" w:cstheme="minorHAnsi"/>
        </w:rPr>
        <w:t xml:space="preserve"> the dissociation constant </w:t>
      </w:r>
      <w:r w:rsidRPr="00F64F97">
        <w:rPr>
          <w:rFonts w:eastAsiaTheme="minorEastAsia" w:cstheme="minorHAnsi"/>
        </w:rPr>
        <w:t>of the</w:t>
      </w:r>
      <w:r w:rsidR="009023D2" w:rsidRPr="00F64F97">
        <w:rPr>
          <w:rFonts w:eastAsiaTheme="minorEastAsia" w:cstheme="minorHAnsi"/>
        </w:rPr>
        <w:t xml:space="preserve"> PER</w:t>
      </w:r>
      <w:r w:rsidRPr="00F64F97">
        <w:rPr>
          <w:rFonts w:eastAsiaTheme="minorEastAsia" w:cstheme="minorHAnsi"/>
        </w:rPr>
        <w:t>:</w:t>
      </w:r>
      <w:r w:rsidR="009023D2" w:rsidRPr="00F64F97">
        <w:rPr>
          <w:rFonts w:eastAsiaTheme="minorEastAsia" w:cstheme="minorHAnsi"/>
        </w:rPr>
        <w:t>BMAL</w:t>
      </w:r>
      <w:r w:rsidRPr="00F64F97">
        <w:rPr>
          <w:rFonts w:eastAsiaTheme="minorEastAsia" w:cstheme="minorHAnsi"/>
        </w:rPr>
        <w:t xml:space="preserve"> complex</w:t>
      </w:r>
      <w:r w:rsidR="009023D2" w:rsidRPr="00F64F97">
        <w:rPr>
          <w:rFonts w:eastAsiaTheme="minorEastAsia" w:cstheme="minorHAnsi"/>
        </w:rPr>
        <w:t>. To this</w:t>
      </w:r>
      <w:r w:rsidRPr="00F64F97">
        <w:rPr>
          <w:rFonts w:eastAsiaTheme="minorEastAsia" w:cstheme="minorHAnsi"/>
        </w:rPr>
        <w:t xml:space="preserve"> end</w:t>
      </w:r>
      <w:r w:rsidR="009023D2" w:rsidRPr="00F64F97">
        <w:rPr>
          <w:rFonts w:eastAsiaTheme="minorEastAsia" w:cstheme="minorHAnsi"/>
        </w:rPr>
        <w:t xml:space="preserve">, </w:t>
      </w:r>
      <w:r w:rsidRPr="00F64F97">
        <w:rPr>
          <w:rFonts w:eastAsiaTheme="minorEastAsia" w:cstheme="minorHAnsi"/>
        </w:rPr>
        <w:t>we consider</w:t>
      </w:r>
      <w:r w:rsidR="00CE58C2" w:rsidRPr="00F64F97">
        <w:rPr>
          <w:rFonts w:eastAsiaTheme="minorEastAsia" w:cstheme="minorHAnsi"/>
        </w:rPr>
        <w:t xml:space="preserve"> </w:t>
      </w:r>
      <w:r w:rsidRPr="00F64F97">
        <w:rPr>
          <w:rFonts w:eastAsiaTheme="minorEastAsia" w:cstheme="minorHAnsi"/>
        </w:rPr>
        <w:t>two change</w:t>
      </w:r>
      <w:r w:rsidR="00CE58C2" w:rsidRPr="00F64F97">
        <w:rPr>
          <w:rFonts w:eastAsiaTheme="minorEastAsia" w:cstheme="minorHAnsi"/>
        </w:rPr>
        <w:t>s to the SNF model</w:t>
      </w:r>
      <w:r w:rsidR="0044041B" w:rsidRPr="00F64F97">
        <w:rPr>
          <w:rFonts w:eastAsiaTheme="minorEastAsia" w:cstheme="minorHAnsi"/>
        </w:rPr>
        <w:t>:</w:t>
      </w:r>
      <w:r w:rsidRPr="00F64F97">
        <w:rPr>
          <w:rFonts w:eastAsiaTheme="minorEastAsia" w:cstheme="minorHAnsi"/>
        </w:rPr>
        <w:t xml:space="preserve"> first, </w:t>
      </w:r>
      <w:r w:rsidR="009023D2" w:rsidRPr="00F64F97">
        <w:rPr>
          <w:rFonts w:eastAsiaTheme="minorEastAsia" w:cstheme="minorHAnsi"/>
        </w:rPr>
        <w:t>increasing the number of dynamical species in the PER-BMAL negative feedback loop</w:t>
      </w:r>
      <w:r w:rsidRPr="00F64F97">
        <w:rPr>
          <w:rFonts w:eastAsiaTheme="minorEastAsia" w:cstheme="minorHAnsi"/>
        </w:rPr>
        <w:t>, and second, introducing a Michaelis-Menten rate law for the degradation of nuclear PER.</w:t>
      </w:r>
      <w:r w:rsidR="009023D2" w:rsidRPr="00F64F97">
        <w:rPr>
          <w:rFonts w:eastAsiaTheme="minorEastAsia" w:cstheme="minorHAnsi"/>
        </w:rPr>
        <w:t xml:space="preserve"> </w:t>
      </w:r>
      <w:r w:rsidR="00CE58C2" w:rsidRPr="00F64F97">
        <w:rPr>
          <w:rFonts w:eastAsiaTheme="minorEastAsia" w:cstheme="minorHAnsi"/>
        </w:rPr>
        <w:t xml:space="preserve">These same changes </w:t>
      </w:r>
      <w:r w:rsidR="00CC0786">
        <w:rPr>
          <w:rFonts w:eastAsiaTheme="minorEastAsia" w:cstheme="minorHAnsi"/>
        </w:rPr>
        <w:t>are</w:t>
      </w:r>
      <w:r w:rsidR="00CE58C2" w:rsidRPr="00F64F97">
        <w:rPr>
          <w:rFonts w:eastAsiaTheme="minorEastAsia" w:cstheme="minorHAnsi"/>
        </w:rPr>
        <w:t xml:space="preserve"> known to increase the robustness Goodwin’s model (as explained in the Supplementary Material</w:t>
      </w:r>
      <w:r w:rsidR="00DB34B9" w:rsidRPr="00F64F97">
        <w:rPr>
          <w:rFonts w:eastAsiaTheme="minorEastAsia" w:cstheme="minorHAnsi"/>
        </w:rPr>
        <w:t>s</w:t>
      </w:r>
      <w:r w:rsidR="00CE58C2" w:rsidRPr="00F64F97">
        <w:rPr>
          <w:rFonts w:eastAsiaTheme="minorEastAsia" w:cstheme="minorHAnsi"/>
        </w:rPr>
        <w:t>).</w:t>
      </w:r>
    </w:p>
    <w:p w14:paraId="334263B7" w14:textId="6F7B697B" w:rsidR="00CE58C2" w:rsidRPr="00F64F97" w:rsidRDefault="00C93FDC" w:rsidP="00626F7A">
      <w:pPr>
        <w:spacing w:after="120"/>
        <w:jc w:val="both"/>
        <w:rPr>
          <w:rFonts w:eastAsiaTheme="minorEastAsia" w:cstheme="minorHAnsi"/>
        </w:rPr>
      </w:pPr>
      <w:r w:rsidRPr="00F64F97">
        <w:rPr>
          <w:rFonts w:eastAsiaTheme="minorEastAsia" w:cstheme="minorHAnsi"/>
          <w:u w:val="single"/>
        </w:rPr>
        <w:t>Longer feedback loop</w:t>
      </w:r>
      <w:r w:rsidR="002E4737" w:rsidRPr="00F64F97">
        <w:rPr>
          <w:rFonts w:eastAsiaTheme="minorEastAsia" w:cstheme="minorHAnsi"/>
        </w:rPr>
        <w:t>.</w:t>
      </w:r>
      <w:r w:rsidRPr="00F64F97">
        <w:rPr>
          <w:rFonts w:eastAsiaTheme="minorEastAsia" w:cstheme="minorHAnsi"/>
        </w:rPr>
        <w:t xml:space="preserve"> </w:t>
      </w:r>
      <w:r w:rsidR="00CC0786">
        <w:rPr>
          <w:rFonts w:eastAsiaTheme="minorEastAsia" w:cstheme="minorHAnsi"/>
        </w:rPr>
        <w:t>In the SNF model, there is only one intermediate (P</w:t>
      </w:r>
      <w:r w:rsidR="00CC0786" w:rsidRPr="00CC0786">
        <w:rPr>
          <w:rFonts w:eastAsiaTheme="minorEastAsia" w:cstheme="minorHAnsi"/>
          <w:vertAlign w:val="subscript"/>
        </w:rPr>
        <w:t>c</w:t>
      </w:r>
      <w:r w:rsidR="00CC0786">
        <w:rPr>
          <w:rFonts w:eastAsiaTheme="minorEastAsia" w:cstheme="minorHAnsi"/>
        </w:rPr>
        <w:t xml:space="preserve">) between </w:t>
      </w:r>
      <w:r w:rsidR="00CC0786" w:rsidRPr="00CC0786">
        <w:rPr>
          <w:rFonts w:eastAsiaTheme="minorEastAsia" w:cstheme="minorHAnsi"/>
          <w:i/>
        </w:rPr>
        <w:t>PER</w:t>
      </w:r>
      <w:r w:rsidR="00CC0786">
        <w:rPr>
          <w:rFonts w:eastAsiaTheme="minorEastAsia" w:cstheme="minorHAnsi"/>
        </w:rPr>
        <w:t xml:space="preserve"> mRNA (M) and nuclear PER protein (P). However, the primary gene transcript must be processed and exported to the cytoplasm, where it is translated into nascent PER protein, which must be phosphorylated multiple times (</w:t>
      </w:r>
      <w:r w:rsidRPr="00F64F97">
        <w:rPr>
          <w:rFonts w:eastAsiaTheme="minorEastAsia" w:cstheme="minorHAnsi"/>
        </w:rPr>
        <w:t>PER has 10-20 phosphorylation sites</w:t>
      </w:r>
      <w:r w:rsidR="00674625" w:rsidRPr="00F64F97">
        <w:rPr>
          <w:rFonts w:eastAsiaTheme="minorEastAsia" w:cstheme="minorHAnsi"/>
        </w:rPr>
        <w:t xml:space="preserve"> </w:t>
      </w:r>
      <w:r w:rsidR="00AC4D87"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AC4D87" w:rsidRPr="00F64F97">
        <w:rPr>
          <w:rFonts w:eastAsiaTheme="minorEastAsia" w:cstheme="minorHAnsi"/>
        </w:rPr>
      </w:r>
      <w:r w:rsidR="00AC4D87" w:rsidRPr="00F64F97">
        <w:rPr>
          <w:rFonts w:eastAsiaTheme="minorEastAsia" w:cstheme="minorHAnsi"/>
        </w:rPr>
        <w:fldChar w:fldCharType="separate"/>
      </w:r>
      <w:r w:rsidR="00313A94" w:rsidRPr="00F64F97">
        <w:rPr>
          <w:rFonts w:eastAsiaTheme="minorEastAsia" w:cstheme="minorHAnsi"/>
          <w:noProof/>
        </w:rPr>
        <w:t>(32, 33)</w:t>
      </w:r>
      <w:r w:rsidR="00AC4D87" w:rsidRPr="00F64F97">
        <w:rPr>
          <w:rFonts w:eastAsiaTheme="minorEastAsia" w:cstheme="minorHAnsi"/>
        </w:rPr>
        <w:fldChar w:fldCharType="end"/>
      </w:r>
      <w:r w:rsidR="00CC0786">
        <w:rPr>
          <w:rFonts w:eastAsiaTheme="minorEastAsia" w:cstheme="minorHAnsi"/>
        </w:rPr>
        <w:t xml:space="preserve">) and bound to CRY before it is transported into the nucleus. These steps insert a considerable time lag between </w:t>
      </w:r>
      <w:r w:rsidR="00CC0786" w:rsidRPr="00CC0786">
        <w:rPr>
          <w:rFonts w:eastAsiaTheme="minorEastAsia" w:cstheme="minorHAnsi"/>
          <w:i/>
        </w:rPr>
        <w:t>PER</w:t>
      </w:r>
      <w:r w:rsidR="00CC0786">
        <w:rPr>
          <w:rFonts w:eastAsiaTheme="minorEastAsia" w:cstheme="minorHAnsi"/>
        </w:rPr>
        <w:t xml:space="preserve"> gene transcription and the negative feedback on BMAL activity. </w:t>
      </w:r>
      <w:r w:rsidR="00DC452F">
        <w:rPr>
          <w:rFonts w:eastAsiaTheme="minorEastAsia" w:cstheme="minorHAnsi"/>
        </w:rPr>
        <w:t>To account for this time delay, we replace P</w:t>
      </w:r>
      <w:r w:rsidR="00DC452F" w:rsidRPr="00DC452F">
        <w:rPr>
          <w:rFonts w:eastAsiaTheme="minorEastAsia" w:cstheme="minorHAnsi"/>
          <w:vertAlign w:val="subscript"/>
        </w:rPr>
        <w:t>c</w:t>
      </w:r>
      <w:r w:rsidR="00DC452F">
        <w:rPr>
          <w:rFonts w:eastAsiaTheme="minorEastAsia" w:cstheme="minorHAnsi"/>
        </w:rPr>
        <w:t xml:space="preserve"> in the SNF model by a sequence of species</w:t>
      </w:r>
      <w:r w:rsidRPr="00F64F97">
        <w:rPr>
          <w:rFonts w:eastAsiaTheme="minorEastAsia" w:cstheme="minorHAnsi"/>
        </w:rPr>
        <w:t>,</w:t>
      </w:r>
      <w:r w:rsidR="00DC452F">
        <w:rPr>
          <w:rFonts w:eastAsiaTheme="minorEastAsia" w:cstheme="minorHAnsi"/>
        </w:rPr>
        <w:t xml:space="preserve"> </w:t>
      </w:r>
      <w:r w:rsidR="00DC452F" w:rsidRPr="00F64F97">
        <w:rPr>
          <w:rFonts w:eastAsiaTheme="minorEastAsia" w:cstheme="minorHAnsi"/>
        </w:rPr>
        <w:t>P</w:t>
      </w:r>
      <w:r w:rsidR="00583A13">
        <w:rPr>
          <w:rFonts w:eastAsiaTheme="minorEastAsia" w:cstheme="minorHAnsi"/>
          <w:vertAlign w:val="subscript"/>
        </w:rPr>
        <w:t>0</w:t>
      </w:r>
      <w:r w:rsidR="00DC452F">
        <w:rPr>
          <w:rFonts w:eastAsiaTheme="minorEastAsia" w:cstheme="minorHAnsi"/>
          <w:vertAlign w:val="subscript"/>
        </w:rPr>
        <w:t xml:space="preserve"> </w:t>
      </w:r>
      <w:r w:rsidR="00DC452F" w:rsidRPr="00F64F97">
        <w:rPr>
          <w:rFonts w:eastAsiaTheme="minorEastAsia" w:cstheme="minorHAnsi"/>
        </w:rPr>
        <w:t>, …, P</w:t>
      </w:r>
      <w:r w:rsidR="00DC452F" w:rsidRPr="00F64F97">
        <w:rPr>
          <w:rFonts w:ascii="Times New Roman" w:eastAsiaTheme="minorEastAsia" w:hAnsi="Times New Roman" w:cs="Times New Roman"/>
          <w:i/>
          <w:vertAlign w:val="subscript"/>
        </w:rPr>
        <w:t>J</w:t>
      </w:r>
      <w:r w:rsidR="00DC452F">
        <w:rPr>
          <w:rFonts w:eastAsiaTheme="minorEastAsia" w:cstheme="minorHAnsi"/>
        </w:rPr>
        <w:t xml:space="preserve"> (some combination of mRNA and protein intermediates), to obtain the modified ODEs:</w:t>
      </w:r>
      <w:r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7919"/>
        <w:gridCol w:w="605"/>
      </w:tblGrid>
      <w:tr w:rsidR="00CE58C2" w:rsidRPr="00F64F97" w14:paraId="5197846C" w14:textId="77777777" w:rsidTr="00626F7A">
        <w:tc>
          <w:tcPr>
            <w:tcW w:w="447" w:type="pct"/>
            <w:vAlign w:val="center"/>
          </w:tcPr>
          <w:p w14:paraId="7AB5902D" w14:textId="77777777" w:rsidR="00CE58C2" w:rsidRPr="00F64F97" w:rsidRDefault="00CE58C2" w:rsidP="00CE58C2">
            <w:pPr>
              <w:spacing w:after="120"/>
              <w:rPr>
                <w:szCs w:val="24"/>
              </w:rPr>
            </w:pPr>
          </w:p>
        </w:tc>
        <w:tc>
          <w:tcPr>
            <w:tcW w:w="4230" w:type="pct"/>
            <w:vAlign w:val="center"/>
          </w:tcPr>
          <w:p w14:paraId="2268FB4C" w14:textId="286A14F1" w:rsidR="00CE58C2" w:rsidRPr="00F64F97" w:rsidRDefault="00276BDB" w:rsidP="001A7408">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=α∙</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num>
                  <m:den>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T</m:t>
                        </m:r>
                      </m:sub>
                    </m:sSub>
                  </m:den>
                </m:f>
                <m:r>
                  <w:rPr>
                    <w:rFonts w:ascii="Cambria Math" w:hAnsi="Cambria Math" w:cstheme="minorHAnsi"/>
                    <w:szCs w:val="24"/>
                  </w:rPr>
                  <m:t>-M</m:t>
                </m:r>
              </m:oMath>
            </m:oMathPara>
          </w:p>
        </w:tc>
        <w:tc>
          <w:tcPr>
            <w:tcW w:w="323" w:type="pct"/>
            <w:vAlign w:val="center"/>
          </w:tcPr>
          <w:p w14:paraId="307D4A48" w14:textId="6BF9B2B7" w:rsidR="00CE58C2" w:rsidRPr="00F64F97" w:rsidRDefault="00CE58C2" w:rsidP="002571D3">
            <w:pPr>
              <w:spacing w:after="120"/>
              <w:ind w:right="-109"/>
              <w:jc w:val="right"/>
              <w:rPr>
                <w:szCs w:val="24"/>
              </w:rPr>
            </w:pPr>
            <w:r w:rsidRPr="00F64F97">
              <w:rPr>
                <w:szCs w:val="24"/>
              </w:rPr>
              <w:t>(</w:t>
            </w:r>
            <w:r w:rsidR="002571D3">
              <w:rPr>
                <w:szCs w:val="24"/>
              </w:rPr>
              <w:t>11</w:t>
            </w:r>
            <w:r w:rsidRPr="00F64F97">
              <w:rPr>
                <w:szCs w:val="24"/>
              </w:rPr>
              <w:t>)</w:t>
            </w:r>
          </w:p>
        </w:tc>
      </w:tr>
      <w:tr w:rsidR="00CE58C2" w:rsidRPr="00F64F97" w14:paraId="5020A222" w14:textId="77777777" w:rsidTr="00626F7A">
        <w:tc>
          <w:tcPr>
            <w:tcW w:w="447" w:type="pct"/>
            <w:vAlign w:val="center"/>
          </w:tcPr>
          <w:p w14:paraId="3CBFFC06" w14:textId="77777777" w:rsidR="00CE58C2" w:rsidRPr="00F64F97" w:rsidRDefault="00CE58C2" w:rsidP="00CE58C2">
            <w:pPr>
              <w:spacing w:after="120"/>
              <w:rPr>
                <w:szCs w:val="24"/>
              </w:rPr>
            </w:pPr>
          </w:p>
        </w:tc>
        <w:tc>
          <w:tcPr>
            <w:tcW w:w="4230" w:type="pct"/>
            <w:vAlign w:val="center"/>
          </w:tcPr>
          <w:p w14:paraId="2C345563" w14:textId="192C4AD5" w:rsidR="00CE58C2" w:rsidRPr="00F64F97" w:rsidRDefault="00276BDB"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oMath>
            </m:oMathPara>
          </w:p>
        </w:tc>
        <w:tc>
          <w:tcPr>
            <w:tcW w:w="323" w:type="pct"/>
            <w:vAlign w:val="center"/>
          </w:tcPr>
          <w:p w14:paraId="6EBC7D52" w14:textId="44BB8EB6" w:rsidR="00CE58C2" w:rsidRPr="00F64F97" w:rsidRDefault="00CE58C2" w:rsidP="002571D3">
            <w:pPr>
              <w:spacing w:after="120"/>
              <w:ind w:right="-109"/>
              <w:jc w:val="right"/>
              <w:rPr>
                <w:szCs w:val="24"/>
              </w:rPr>
            </w:pPr>
            <w:r w:rsidRPr="00F64F97">
              <w:rPr>
                <w:szCs w:val="24"/>
              </w:rPr>
              <w:t>(</w:t>
            </w:r>
            <w:r w:rsidR="002571D3">
              <w:rPr>
                <w:szCs w:val="24"/>
              </w:rPr>
              <w:t>12</w:t>
            </w:r>
            <w:r w:rsidRPr="00F64F97">
              <w:rPr>
                <w:szCs w:val="24"/>
              </w:rPr>
              <w:t>)</w:t>
            </w:r>
          </w:p>
        </w:tc>
      </w:tr>
      <w:tr w:rsidR="00CE58C2" w:rsidRPr="00F64F97" w14:paraId="1505F886" w14:textId="77777777" w:rsidTr="00626F7A">
        <w:tc>
          <w:tcPr>
            <w:tcW w:w="447" w:type="pct"/>
            <w:vAlign w:val="center"/>
          </w:tcPr>
          <w:p w14:paraId="0EF8C932" w14:textId="77777777" w:rsidR="00CE58C2" w:rsidRPr="00F64F97" w:rsidRDefault="00CE58C2" w:rsidP="00CE58C2">
            <w:pPr>
              <w:spacing w:after="120"/>
              <w:rPr>
                <w:szCs w:val="24"/>
              </w:rPr>
            </w:pPr>
          </w:p>
        </w:tc>
        <w:tc>
          <w:tcPr>
            <w:tcW w:w="4230" w:type="pct"/>
            <w:vAlign w:val="center"/>
          </w:tcPr>
          <w:p w14:paraId="794B4AA4" w14:textId="62A6B3C4" w:rsidR="00CE58C2" w:rsidRPr="00F64F97" w:rsidRDefault="00276BDB" w:rsidP="00583A13">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j=1, …, J</m:t>
                </m:r>
              </m:oMath>
            </m:oMathPara>
          </w:p>
        </w:tc>
        <w:tc>
          <w:tcPr>
            <w:tcW w:w="323" w:type="pct"/>
            <w:vAlign w:val="center"/>
          </w:tcPr>
          <w:p w14:paraId="587B80B8" w14:textId="3F65D16B" w:rsidR="00CE58C2" w:rsidRPr="00F64F97" w:rsidRDefault="00CE58C2" w:rsidP="002571D3">
            <w:pPr>
              <w:spacing w:after="120"/>
              <w:ind w:right="-109"/>
              <w:jc w:val="right"/>
              <w:rPr>
                <w:szCs w:val="24"/>
              </w:rPr>
            </w:pPr>
            <w:r w:rsidRPr="00F64F97">
              <w:rPr>
                <w:szCs w:val="24"/>
              </w:rPr>
              <w:t>(</w:t>
            </w:r>
            <w:r w:rsidR="002571D3">
              <w:rPr>
                <w:szCs w:val="24"/>
              </w:rPr>
              <w:t>13</w:t>
            </w:r>
            <w:r w:rsidRPr="00F64F97">
              <w:rPr>
                <w:szCs w:val="24"/>
              </w:rPr>
              <w:t>)</w:t>
            </w:r>
          </w:p>
        </w:tc>
      </w:tr>
      <w:tr w:rsidR="00CE58C2" w:rsidRPr="00F64F97" w14:paraId="1909DEDF" w14:textId="77777777" w:rsidTr="00626F7A">
        <w:tc>
          <w:tcPr>
            <w:tcW w:w="447" w:type="pct"/>
            <w:vAlign w:val="center"/>
          </w:tcPr>
          <w:p w14:paraId="211BF2D1" w14:textId="77777777" w:rsidR="00CE58C2" w:rsidRPr="00F64F97" w:rsidRDefault="00CE58C2" w:rsidP="00CE58C2">
            <w:pPr>
              <w:spacing w:after="120"/>
              <w:rPr>
                <w:szCs w:val="24"/>
              </w:rPr>
            </w:pPr>
          </w:p>
        </w:tc>
        <w:tc>
          <w:tcPr>
            <w:tcW w:w="4230" w:type="pct"/>
            <w:vAlign w:val="center"/>
          </w:tcPr>
          <w:p w14:paraId="483EF000" w14:textId="3D9428F3" w:rsidR="00CE58C2" w:rsidRPr="00F64F97" w:rsidRDefault="00276BDB">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-P</m:t>
                </m:r>
              </m:oMath>
            </m:oMathPara>
          </w:p>
        </w:tc>
        <w:tc>
          <w:tcPr>
            <w:tcW w:w="323" w:type="pct"/>
            <w:vAlign w:val="center"/>
          </w:tcPr>
          <w:p w14:paraId="318A130E" w14:textId="5A954DB2" w:rsidR="00CE58C2" w:rsidRPr="00F64F97" w:rsidRDefault="00CE58C2" w:rsidP="002571D3">
            <w:pPr>
              <w:spacing w:after="120"/>
              <w:ind w:right="-109"/>
              <w:jc w:val="right"/>
              <w:rPr>
                <w:szCs w:val="24"/>
              </w:rPr>
            </w:pPr>
            <w:r w:rsidRPr="00F64F97">
              <w:rPr>
                <w:szCs w:val="24"/>
              </w:rPr>
              <w:t>(</w:t>
            </w:r>
            <w:r w:rsidR="002571D3">
              <w:rPr>
                <w:szCs w:val="24"/>
              </w:rPr>
              <w:t>14</w:t>
            </w:r>
            <w:r w:rsidRPr="00F64F97">
              <w:rPr>
                <w:szCs w:val="24"/>
              </w:rPr>
              <w:t>)</w:t>
            </w:r>
          </w:p>
        </w:tc>
      </w:tr>
    </w:tbl>
    <w:p w14:paraId="4575108F" w14:textId="5DE0A6A0" w:rsidR="009023D2" w:rsidRDefault="004376B0" w:rsidP="00626F7A">
      <w:pPr>
        <w:spacing w:after="120"/>
        <w:jc w:val="both"/>
        <w:rPr>
          <w:rFonts w:eastAsiaTheme="minorEastAsia" w:cstheme="minorHAnsi"/>
        </w:rPr>
      </w:pPr>
      <w:r w:rsidRPr="00F64F97">
        <w:rPr>
          <w:rFonts w:eastAsiaTheme="minorEastAsia" w:cstheme="minorHAnsi"/>
        </w:rPr>
        <w:t>w</w:t>
      </w:r>
      <w:r w:rsidR="00CE58C2" w:rsidRPr="00F64F97">
        <w:rPr>
          <w:rFonts w:eastAsiaTheme="minorEastAsia" w:cstheme="minorHAnsi"/>
        </w:rPr>
        <w:t>here</w:t>
      </w:r>
      <w:r w:rsidR="00425BB6" w:rsidRPr="00F64F97">
        <w:rPr>
          <w:rFonts w:eastAsiaTheme="minorEastAsia" w:cstheme="minorHAnsi"/>
        </w:rPr>
        <w:t xml:space="preserve"> </w:t>
      </w:r>
      <w:r w:rsidR="00425BB6" w:rsidRPr="00F64F97">
        <w:rPr>
          <w:rFonts w:ascii="Cambria" w:eastAsiaTheme="minorEastAsia" w:hAnsi="Cambria" w:cstheme="minorHAnsi"/>
          <w:i/>
        </w:rPr>
        <w:t>N</w:t>
      </w:r>
      <w:r w:rsidR="00425BB6" w:rsidRPr="00F64F97">
        <w:rPr>
          <w:rFonts w:ascii="Cambria" w:eastAsiaTheme="minorEastAsia" w:hAnsi="Cambria" w:cstheme="minorHAnsi"/>
        </w:rPr>
        <w:t xml:space="preserve"> = </w:t>
      </w:r>
      <w:r w:rsidR="00425BB6" w:rsidRPr="00F64F97">
        <w:rPr>
          <w:rFonts w:ascii="Cambria" w:eastAsiaTheme="minorEastAsia" w:hAnsi="Cambria" w:cstheme="minorHAnsi"/>
          <w:i/>
        </w:rPr>
        <w:t>J</w:t>
      </w:r>
      <w:r w:rsidR="00425BB6" w:rsidRPr="00F64F97">
        <w:rPr>
          <w:rFonts w:ascii="Cambria" w:eastAsiaTheme="minorEastAsia" w:hAnsi="Cambria" w:cstheme="minorHAnsi"/>
        </w:rPr>
        <w:t>+</w:t>
      </w:r>
      <w:r w:rsidR="00583A13">
        <w:rPr>
          <w:rFonts w:ascii="Cambria" w:eastAsiaTheme="minorEastAsia" w:hAnsi="Cambria" w:cstheme="minorHAnsi"/>
        </w:rPr>
        <w:t>3</w:t>
      </w:r>
      <w:r w:rsidRPr="00F64F97">
        <w:rPr>
          <w:rFonts w:eastAsiaTheme="minorEastAsia" w:cstheme="minorHAnsi"/>
        </w:rPr>
        <w:t xml:space="preserve"> </w:t>
      </w:r>
      <w:r w:rsidR="00425BB6" w:rsidRPr="00F64F97">
        <w:rPr>
          <w:rFonts w:eastAsiaTheme="minorEastAsia" w:cstheme="minorHAnsi"/>
        </w:rPr>
        <w:t xml:space="preserve">is the </w:t>
      </w:r>
      <w:r w:rsidR="00DC452F">
        <w:rPr>
          <w:rFonts w:eastAsiaTheme="minorEastAsia" w:cstheme="minorHAnsi"/>
        </w:rPr>
        <w:t xml:space="preserve">total </w:t>
      </w:r>
      <w:r w:rsidR="00425BB6" w:rsidRPr="00F64F97">
        <w:rPr>
          <w:rFonts w:eastAsiaTheme="minorEastAsia" w:cstheme="minorHAnsi"/>
        </w:rPr>
        <w:t xml:space="preserve">length of the negative feedback loop, and </w:t>
      </w:r>
      <w:r w:rsidRPr="00F64F97">
        <w:rPr>
          <w:rFonts w:ascii="Cambria" w:eastAsiaTheme="minorEastAsia" w:hAnsi="Cambria" w:cstheme="minorHAnsi"/>
          <w:i/>
        </w:rPr>
        <w:t>A</w:t>
      </w:r>
      <w:r w:rsidRPr="00F64F97">
        <w:rPr>
          <w:rFonts w:ascii="Cambria" w:eastAsiaTheme="minorEastAsia" w:hAnsi="Cambria" w:cstheme="minorHAnsi"/>
          <w:vertAlign w:val="subscript"/>
        </w:rPr>
        <w:t>free</w:t>
      </w:r>
      <w:r w:rsidRPr="00F64F97">
        <w:rPr>
          <w:rFonts w:eastAsiaTheme="minorEastAsia" w:cstheme="minorHAnsi"/>
        </w:rPr>
        <w:t xml:space="preserve"> is still given by Eq. (4). </w:t>
      </w:r>
      <w:r w:rsidR="009023D2" w:rsidRPr="00F64F97">
        <w:rPr>
          <w:rFonts w:eastAsiaTheme="minorEastAsia" w:cstheme="minorHAnsi"/>
        </w:rPr>
        <w:t>This change lengthe</w:t>
      </w:r>
      <w:r w:rsidR="0044041B" w:rsidRPr="00F64F97">
        <w:rPr>
          <w:rFonts w:eastAsiaTheme="minorEastAsia" w:cstheme="minorHAnsi"/>
        </w:rPr>
        <w:t>ns</w:t>
      </w:r>
      <w:r w:rsidR="009023D2" w:rsidRPr="00F64F97">
        <w:rPr>
          <w:rFonts w:eastAsiaTheme="minorEastAsia" w:cstheme="minorHAnsi"/>
        </w:rPr>
        <w:t xml:space="preserve"> the time between </w:t>
      </w:r>
      <w:r w:rsidR="00C40BC8" w:rsidRPr="00F64F97">
        <w:rPr>
          <w:rFonts w:eastAsiaTheme="minorEastAsia" w:cstheme="minorHAnsi"/>
          <w:i/>
        </w:rPr>
        <w:t>PER</w:t>
      </w:r>
      <w:r w:rsidR="009023D2" w:rsidRPr="00F64F97">
        <w:rPr>
          <w:rFonts w:eastAsiaTheme="minorEastAsia" w:cstheme="minorHAnsi"/>
          <w:i/>
        </w:rPr>
        <w:t xml:space="preserve"> </w:t>
      </w:r>
      <w:r w:rsidR="009023D2" w:rsidRPr="00F64F97">
        <w:rPr>
          <w:rFonts w:eastAsiaTheme="minorEastAsia" w:cstheme="minorHAnsi"/>
        </w:rPr>
        <w:t xml:space="preserve">mRNA transcription and </w:t>
      </w:r>
      <w:r w:rsidR="00682FAC" w:rsidRPr="00F64F97">
        <w:rPr>
          <w:rFonts w:eastAsiaTheme="minorEastAsia" w:cstheme="minorHAnsi"/>
        </w:rPr>
        <w:t xml:space="preserve">the negative feedback signal generated by </w:t>
      </w:r>
      <w:r w:rsidR="009023D2" w:rsidRPr="00F64F97">
        <w:rPr>
          <w:rFonts w:eastAsiaTheme="minorEastAsia" w:cstheme="minorHAnsi"/>
        </w:rPr>
        <w:t>nuclear PER</w:t>
      </w:r>
      <w:r w:rsidR="0044041B" w:rsidRPr="00F64F97">
        <w:rPr>
          <w:rFonts w:eastAsiaTheme="minorEastAsia" w:cstheme="minorHAnsi"/>
        </w:rPr>
        <w:t xml:space="preserve"> and consequently </w:t>
      </w:r>
      <w:r w:rsidR="009023D2" w:rsidRPr="00F64F97">
        <w:rPr>
          <w:rFonts w:eastAsiaTheme="minorEastAsia" w:cstheme="minorHAnsi"/>
        </w:rPr>
        <w:t>increas</w:t>
      </w:r>
      <w:r w:rsidR="0028492E" w:rsidRPr="00F64F97">
        <w:rPr>
          <w:rFonts w:eastAsiaTheme="minorEastAsia" w:cstheme="minorHAnsi"/>
        </w:rPr>
        <w:t>es</w:t>
      </w:r>
      <w:r w:rsidR="009023D2" w:rsidRPr="00F64F97">
        <w:rPr>
          <w:rFonts w:eastAsiaTheme="minorEastAsia" w:cstheme="minorHAnsi"/>
        </w:rPr>
        <w:t xml:space="preserve"> the oscillatory potential of </w:t>
      </w:r>
      <w:r w:rsidR="0044041B" w:rsidRPr="00F64F97">
        <w:rPr>
          <w:rFonts w:eastAsiaTheme="minorEastAsia" w:cstheme="minorHAnsi"/>
        </w:rPr>
        <w:t>the</w:t>
      </w:r>
      <w:r w:rsidR="009023D2" w:rsidRPr="00F64F97">
        <w:rPr>
          <w:rFonts w:eastAsiaTheme="minorEastAsia" w:cstheme="minorHAnsi"/>
        </w:rPr>
        <w:t xml:space="preserve"> negative feedback </w:t>
      </w:r>
      <w:r w:rsidR="0044041B" w:rsidRPr="00F64F97">
        <w:rPr>
          <w:rFonts w:eastAsiaTheme="minorEastAsia" w:cstheme="minorHAnsi"/>
        </w:rPr>
        <w:t>loop</w:t>
      </w:r>
      <w:r w:rsidR="00674625" w:rsidRPr="00F64F97">
        <w:rPr>
          <w:rFonts w:eastAsiaTheme="minorEastAsia" w:cstheme="minorHAnsi"/>
        </w:rPr>
        <w:t xml:space="preserve"> </w:t>
      </w:r>
      <w:r w:rsidR="00AC4D87" w:rsidRPr="00F64F97">
        <w:rPr>
          <w:rFonts w:eastAsiaTheme="minorEastAsia" w:cstheme="minorHAnsi"/>
        </w:rPr>
        <w:fldChar w:fldCharType="begin"/>
      </w:r>
      <w:r w:rsidR="00DC483B" w:rsidRPr="00F64F97">
        <w:rPr>
          <w:rFonts w:eastAsiaTheme="minorEastAsia" w:cstheme="minorHAnsi"/>
        </w:rPr>
        <w:instrText xml:space="preserve"> ADDIN EN.CITE &lt;EndNote&gt;&lt;Cite&gt;&lt;Author&gt;Novak&lt;/Author&gt;&lt;Year&gt;2008&lt;/Year&gt;&lt;RecNum&gt;4761&lt;/RecNum&gt;&lt;DisplayText&gt;(34)&lt;/DisplayText&gt;&lt;record&gt;&lt;rec-number&gt;4761&lt;/rec-number&gt;&lt;foreign-keys&gt;&lt;key app="EN" db-id="fetzf2ww9wedetexavmpprzdfffsfax5p5zp" timestamp="1598251297" guid="b1eb0113-41ff-496d-9a14-e4e9fcd06e63"&gt;4761&lt;/key&gt;&lt;/foreign-keys&gt;&lt;ref-type name="Journal Article"&gt;17&lt;/ref-type&gt;&lt;contributors&gt;&lt;authors&gt;&lt;author&gt;Novak, B.&lt;/author&gt;&lt;author&gt;Tyson, J. J.&lt;/author&gt;&lt;/authors&gt;&lt;/contributors&gt;&lt;auth-address&gt;Oxford Centre for Integrative Systems Biology, Department of Biochemistry, University of Oxford, South Parks Road, Oxford OX1 3QU, UK. bela.novak@bioch.ox.ac.uk&lt;/auth-address&gt;&lt;titles&gt;&lt;title&gt;Design principles of biochemical oscillators&lt;/title&gt;&lt;secondary-title&gt;Nat Rev Mol Cell Biol&lt;/secondary-title&gt;&lt;/titles&gt;&lt;periodical&gt;&lt;full-title&gt;Nat Rev Mol Cell Biol&lt;/full-title&gt;&lt;abbr-1&gt;Nature reviews. Molecular cell biology&lt;/abbr-1&gt;&lt;/periodical&gt;&lt;pages&gt;981-91&lt;/pages&gt;&lt;volume&gt;9&lt;/volume&gt;&lt;number&gt;12&lt;/number&gt;&lt;edition&gt;2008/10/31&lt;/edition&gt;&lt;keywords&gt;&lt;keyword&gt;Animals&lt;/keyword&gt;&lt;keyword&gt;Biological Clocks/*physiology&lt;/keyword&gt;&lt;keyword&gt;Circadian Rhythm/*physiology&lt;/keyword&gt;&lt;keyword&gt;Feedback, Physiological/*physiology&lt;/keyword&gt;&lt;keyword&gt;Kinetics&lt;/keyword&gt;&lt;keyword&gt;*Models, Biological&lt;/keyword&gt;&lt;keyword&gt;*Signal Transduction&lt;/keyword&gt;&lt;/keywords&gt;&lt;dates&gt;&lt;year&gt;2008&lt;/year&gt;&lt;pub-dates&gt;&lt;date&gt;Dec&lt;/date&gt;&lt;/pub-dates&gt;&lt;/dates&gt;&lt;isbn&gt;1471-0080 (Electronic)&amp;#xD;1471-0072 (Linking)&lt;/isbn&gt;&lt;accession-num&gt;18971947&lt;/accession-num&gt;&lt;urls&gt;&lt;related-urls&gt;&lt;url&gt;https://www.ncbi.nlm.nih.gov/pubmed/18971947&lt;/url&gt;&lt;/related-urls&gt;&lt;/urls&gt;&lt;custom2&gt;PMC2796343&lt;/custom2&gt;&lt;electronic-resource-num&gt;10.1038/nrm2530&lt;/electronic-resource-num&gt;&lt;research-notes&gt;Network; oscillators, review&lt;/research-notes&gt;&lt;/record&gt;&lt;/Cite&gt;&lt;/EndNote&gt;</w:instrText>
      </w:r>
      <w:r w:rsidR="00AC4D87" w:rsidRPr="00F64F97">
        <w:rPr>
          <w:rFonts w:eastAsiaTheme="minorEastAsia" w:cstheme="minorHAnsi"/>
        </w:rPr>
        <w:fldChar w:fldCharType="separate"/>
      </w:r>
      <w:r w:rsidR="00313A94" w:rsidRPr="00F64F97">
        <w:rPr>
          <w:rFonts w:eastAsiaTheme="minorEastAsia" w:cstheme="minorHAnsi"/>
          <w:noProof/>
        </w:rPr>
        <w:t>(34)</w:t>
      </w:r>
      <w:r w:rsidR="00AC4D87" w:rsidRPr="00F64F97">
        <w:rPr>
          <w:rFonts w:eastAsiaTheme="minorEastAsia" w:cstheme="minorHAnsi"/>
        </w:rPr>
        <w:fldChar w:fldCharType="end"/>
      </w:r>
      <w:r w:rsidR="009023D2" w:rsidRPr="00F64F97">
        <w:rPr>
          <w:rFonts w:eastAsiaTheme="minorEastAsia" w:cstheme="minorHAnsi"/>
        </w:rPr>
        <w:t xml:space="preserve">.  </w:t>
      </w:r>
    </w:p>
    <w:p w14:paraId="7DDC20E5" w14:textId="25AC7A44" w:rsidR="002571D3" w:rsidRDefault="00671448" w:rsidP="00626F7A">
      <w:pPr>
        <w:spacing w:after="120"/>
        <w:jc w:val="both"/>
        <w:rPr>
          <w:rFonts w:cstheme="minorHAnsi"/>
          <w:szCs w:val="24"/>
        </w:rPr>
      </w:pPr>
      <w:r>
        <w:rPr>
          <w:rFonts w:eastAsiaTheme="minorEastAsia" w:cstheme="minorHAnsi"/>
        </w:rPr>
        <w:t>The longer feedback loop changes the condition for a Hopf bifurcation to arise in ODEs (</w:t>
      </w:r>
      <w:r w:rsidR="002571D3">
        <w:rPr>
          <w:rFonts w:eastAsiaTheme="minorEastAsia" w:cstheme="minorHAnsi"/>
        </w:rPr>
        <w:t>11</w:t>
      </w:r>
      <w:r>
        <w:rPr>
          <w:rFonts w:eastAsiaTheme="minorEastAsia" w:cstheme="minorHAnsi"/>
        </w:rPr>
        <w:t>)-(</w:t>
      </w:r>
      <w:r w:rsidR="002571D3">
        <w:rPr>
          <w:rFonts w:eastAsiaTheme="minorEastAsia" w:cstheme="minorHAnsi"/>
        </w:rPr>
        <w:t>14</w:t>
      </w:r>
      <w:r>
        <w:rPr>
          <w:rFonts w:eastAsiaTheme="minorEastAsia" w:cstheme="minorHAnsi"/>
        </w:rPr>
        <w:t xml:space="preserve">): the number ‘8’ on the left-hand-side of Eq. (5) is replaced by the number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N</m:t>
            </m:r>
          </m:sub>
        </m:sSub>
        <m:r>
          <w:rPr>
            <w:rFonts w:ascii="Cambria Math" w:eastAsiaTheme="minorEastAsia" w:hAnsi="Cambria Math" w:cstheme="minorHAnsi"/>
          </w:rPr>
          <m:t>=</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sec⁡</m:t>
                </m:r>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N</m:t>
                    </m:r>
                  </m:den>
                </m:f>
                <m:r>
                  <w:rPr>
                    <w:rFonts w:ascii="Cambria Math" w:eastAsiaTheme="minorEastAsia" w:hAnsi="Cambria Math" w:cstheme="minorHAnsi"/>
                  </w:rPr>
                  <m:t>)</m:t>
                </m:r>
              </m:e>
            </m:d>
          </m:e>
          <m:sup>
            <m:r>
              <w:rPr>
                <w:rFonts w:ascii="Cambria Math" w:eastAsiaTheme="minorEastAsia" w:hAnsi="Cambria Math" w:cstheme="minorHAnsi"/>
              </w:rPr>
              <m:t>N</m:t>
            </m:r>
          </m:sup>
        </m:sSup>
      </m:oMath>
      <w:r>
        <w:rPr>
          <w:rFonts w:eastAsiaTheme="minorEastAsia" w:cstheme="minorHAnsi"/>
        </w:rPr>
        <w:t>. Following the same derivation as before,</w:t>
      </w:r>
      <w:r w:rsidR="002571D3">
        <w:rPr>
          <w:rFonts w:eastAsiaTheme="minorEastAsia" w:cstheme="minorHAnsi"/>
        </w:rPr>
        <w:t xml:space="preserve"> we find that Eq. (</w:t>
      </w:r>
      <w:r w:rsidR="00ED272C">
        <w:rPr>
          <w:rFonts w:eastAsiaTheme="minorEastAsia" w:cstheme="minorHAnsi"/>
        </w:rPr>
        <w:t>9</w:t>
      </w:r>
      <w:r w:rsidR="002571D3">
        <w:rPr>
          <w:rFonts w:eastAsiaTheme="minorEastAsia" w:cstheme="minorHAnsi"/>
        </w:rPr>
        <w:t xml:space="preserve">) </w:t>
      </w:r>
      <w:r w:rsidR="002571D3">
        <w:rPr>
          <w:rFonts w:cstheme="minorHAnsi"/>
          <w:szCs w:val="24"/>
        </w:rPr>
        <w:t xml:space="preserve">determines </w:t>
      </w:r>
      <w:r w:rsidR="00ED272C" w:rsidRPr="00ED272C">
        <w:rPr>
          <w:rFonts w:ascii="Times New Roman" w:hAnsi="Times New Roman" w:cs="Times New Roman"/>
          <w:i/>
          <w:szCs w:val="24"/>
        </w:rPr>
        <w:t>α</w:t>
      </w:r>
      <w:r w:rsidR="002571D3">
        <w:rPr>
          <w:rFonts w:cstheme="minorHAnsi"/>
          <w:szCs w:val="24"/>
        </w:rPr>
        <w:t xml:space="preserve"> as a function of </w:t>
      </w:r>
      <w:r w:rsidR="002571D3" w:rsidRPr="00EC1087">
        <w:rPr>
          <w:rFonts w:ascii="Cambria" w:hAnsi="Cambria" w:cstheme="minorHAnsi"/>
          <w:i/>
          <w:szCs w:val="24"/>
        </w:rPr>
        <w:t>A</w:t>
      </w:r>
      <w:r w:rsidR="002571D3" w:rsidRPr="00EC1087">
        <w:rPr>
          <w:rFonts w:ascii="Cambria" w:hAnsi="Cambria" w:cstheme="minorHAnsi"/>
          <w:szCs w:val="24"/>
          <w:vertAlign w:val="subscript"/>
        </w:rPr>
        <w:t>T</w:t>
      </w:r>
      <w:r w:rsidR="002571D3">
        <w:rPr>
          <w:rFonts w:cstheme="minorHAnsi"/>
          <w:szCs w:val="24"/>
        </w:rPr>
        <w:t xml:space="preserve"> at the Hopf bifurcation, provided that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A7408" w14:paraId="19F9644D" w14:textId="77777777" w:rsidTr="00ED272C">
        <w:tc>
          <w:tcPr>
            <w:tcW w:w="8725" w:type="dxa"/>
          </w:tcPr>
          <w:p w14:paraId="03CDA7EF" w14:textId="248E6DDD" w:rsidR="001A7408" w:rsidRDefault="001A7408" w:rsidP="007D441B">
            <w:pPr>
              <w:spacing w:after="120"/>
              <w:jc w:val="both"/>
              <w:rPr>
                <w:rFonts w:cstheme="minorHAnsi"/>
                <w:szCs w:val="24"/>
              </w:rPr>
            </w:pPr>
            <m:oMathPara>
              <m:oMath>
                <m:r>
                  <m:rPr>
                    <m:sty m:val="p"/>
                  </m:rPr>
                  <w:rPr>
                    <w:rFonts w:ascii="Cambria Math" w:hAnsi="Cambria Math" w:cstheme="minorHAnsi"/>
                    <w:szCs w:val="24"/>
                  </w:rPr>
                  <m:t>Φ=</m:t>
                </m:r>
                <m:sSup>
                  <m:sSupPr>
                    <m:ctrlPr>
                      <w:rPr>
                        <w:rFonts w:ascii="Cambria Math" w:hAnsi="Cambria Math" w:cstheme="minorHAnsi"/>
                        <w:szCs w:val="24"/>
                      </w:rPr>
                    </m:ctrlPr>
                  </m:sSupPr>
                  <m:e>
                    <m:d>
                      <m:dPr>
                        <m:ctrlPr>
                          <w:rPr>
                            <w:rFonts w:ascii="Cambria Math" w:hAnsi="Cambria Math" w:cstheme="minorHAnsi"/>
                            <w:szCs w:val="24"/>
                          </w:rPr>
                        </m:ctrlPr>
                      </m:d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r>
                          <w:rPr>
                            <w:rFonts w:ascii="Cambria Math" w:hAnsi="Cambria Math" w:cstheme="minorHAnsi"/>
                            <w:szCs w:val="24"/>
                          </w:rPr>
                          <m:t>-1</m:t>
                        </m:r>
                      </m:e>
                    </m:d>
                  </m:e>
                  <m:sup>
                    <m:r>
                      <w:rPr>
                        <w:rFonts w:ascii="Cambria Math" w:hAnsi="Cambria Math" w:cstheme="minorHAnsi"/>
                        <w:szCs w:val="24"/>
                      </w:rPr>
                      <m:t>2</m:t>
                    </m:r>
                  </m:sup>
                </m:sSup>
                <m:r>
                  <m:rPr>
                    <m:sty m:val="p"/>
                  </m:rPr>
                  <w:rPr>
                    <w:rFonts w:ascii="Cambria Math" w:hAnsi="Cambria Math" w:cstheme="minorHAnsi"/>
                    <w:szCs w:val="24"/>
                  </w:rPr>
                  <m:t xml:space="preserve">, </m:t>
                </m:r>
                <m:r>
                  <m:rPr>
                    <m:nor/>
                  </m:rPr>
                  <w:rPr>
                    <w:rFonts w:ascii="Cambria Math" w:hAnsi="Cambria Math" w:cstheme="minorHAnsi"/>
                    <w:szCs w:val="24"/>
                  </w:rPr>
                  <m:t xml:space="preserve"> </m:t>
                </m:r>
                <m:r>
                  <m:rPr>
                    <m:sty m:val="p"/>
                  </m:rPr>
                  <w:rPr>
                    <w:rFonts w:ascii="Cambria Math" w:hAnsi="Cambria Math" w:cstheme="minorHAnsi"/>
                    <w:szCs w:val="24"/>
                  </w:rPr>
                  <m:t xml:space="preserve"> Ψ</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r>
                  <w:rPr>
                    <w:rFonts w:ascii="Cambria Math" w:hAnsi="Cambria Math" w:cstheme="minorHAnsi"/>
                    <w:szCs w:val="24"/>
                  </w:rPr>
                  <m:t>=</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d>
                  <m:dPr>
                    <m:ctrlPr>
                      <w:rPr>
                        <w:rFonts w:ascii="Cambria Math" w:hAnsi="Cambria Math" w:cstheme="minorHAnsi"/>
                        <w:i/>
                        <w:szCs w:val="24"/>
                      </w:rPr>
                    </m:ctrlPr>
                  </m:dPr>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r>
                  <w:rPr>
                    <w:rFonts w:ascii="Cambria Math" w:hAnsi="Cambria Math" w:cstheme="minorHAnsi"/>
                    <w:szCs w:val="24"/>
                  </w:rPr>
                  <m:t>,</m:t>
                </m:r>
                <m:r>
                  <m:rPr>
                    <m:nor/>
                  </m:rPr>
                  <w:rPr>
                    <w:rFonts w:ascii="Cambria Math" w:hAnsi="Cambria Math" w:cstheme="minorHAnsi"/>
                    <w:szCs w:val="24"/>
                  </w:rPr>
                  <m:t xml:space="preserve">  </m:t>
                </m:r>
                <m:r>
                  <w:rPr>
                    <w:rFonts w:ascii="Cambria Math" w:hAnsi="Cambria Math" w:cstheme="minorHAnsi"/>
                    <w:szCs w:val="24"/>
                  </w:rPr>
                  <m:t xml:space="preserve"> </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e>
                </m:d>
                <m:r>
                  <w:rPr>
                    <w:rFonts w:ascii="Cambria Math" w:hAnsi="Cambria Math" w:cstheme="minorHAnsi"/>
                    <w:szCs w:val="24"/>
                  </w:rPr>
                  <m:t>=</m:t>
                </m:r>
                <m:sSup>
                  <m:sSupPr>
                    <m:ctrlPr>
                      <w:rPr>
                        <w:rFonts w:ascii="Cambria Math" w:hAnsi="Cambria Math" w:cstheme="minorHAnsi"/>
                        <w:i/>
                        <w:szCs w:val="24"/>
                      </w:rPr>
                    </m:ctrlPr>
                  </m:sSup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e>
                  <m:sup>
                    <m:r>
                      <w:rPr>
                        <w:rFonts w:ascii="Cambria Math" w:hAnsi="Cambria Math" w:cstheme="minorHAnsi"/>
                        <w:szCs w:val="24"/>
                      </w:rPr>
                      <m:t>2</m:t>
                    </m:r>
                  </m:sup>
                </m:sSup>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oMath>
            </m:oMathPara>
          </w:p>
        </w:tc>
        <w:tc>
          <w:tcPr>
            <w:tcW w:w="625" w:type="dxa"/>
          </w:tcPr>
          <w:p w14:paraId="03B0354C" w14:textId="15B0B64B" w:rsidR="001A7408" w:rsidRDefault="001A7408" w:rsidP="00ED272C">
            <w:pPr>
              <w:spacing w:before="60" w:after="120"/>
              <w:jc w:val="both"/>
              <w:rPr>
                <w:rFonts w:cstheme="minorHAnsi"/>
                <w:szCs w:val="24"/>
              </w:rPr>
            </w:pPr>
            <w:r>
              <w:rPr>
                <w:rFonts w:cstheme="minorHAnsi"/>
                <w:szCs w:val="24"/>
              </w:rPr>
              <w:t>(1</w:t>
            </w:r>
            <w:r w:rsidR="00ED272C">
              <w:rPr>
                <w:rFonts w:cstheme="minorHAnsi"/>
                <w:szCs w:val="24"/>
              </w:rPr>
              <w:t>5</w:t>
            </w:r>
            <w:r>
              <w:rPr>
                <w:rFonts w:cstheme="minorHAnsi"/>
                <w:szCs w:val="24"/>
              </w:rPr>
              <w:t>)</w:t>
            </w:r>
          </w:p>
        </w:tc>
      </w:tr>
    </w:tbl>
    <w:p w14:paraId="0E652E41" w14:textId="0A0CA869" w:rsidR="00671448" w:rsidRDefault="002571D3" w:rsidP="00626F7A">
      <w:pPr>
        <w:spacing w:after="120"/>
        <w:jc w:val="both"/>
        <w:rPr>
          <w:rFonts w:cstheme="minorHAnsi"/>
          <w:szCs w:val="24"/>
        </w:rPr>
      </w:pPr>
      <w:r w:rsidRPr="002571D3">
        <w:rPr>
          <w:rFonts w:eastAsiaTheme="minorEastAsia" w:cstheme="minorHAnsi"/>
        </w:rPr>
        <w:t xml:space="preserve">In </w:t>
      </w:r>
      <w:r w:rsidR="007D44D9">
        <w:rPr>
          <w:rFonts w:eastAsiaTheme="minorEastAsia" w:cstheme="minorHAnsi"/>
        </w:rPr>
        <w:t>Figure 4(a) we</w:t>
      </w:r>
      <w:r w:rsidR="007D441B">
        <w:rPr>
          <w:rFonts w:eastAsiaTheme="minorEastAsia" w:cstheme="minorHAnsi"/>
        </w:rPr>
        <w:t xml:space="preserve"> show that, as </w:t>
      </w:r>
      <w:r w:rsidR="007D441B" w:rsidRPr="007D441B">
        <w:rPr>
          <w:rFonts w:eastAsiaTheme="minorEastAsia" w:cstheme="minorHAnsi"/>
          <w:i/>
        </w:rPr>
        <w:t>N</w:t>
      </w:r>
      <w:r w:rsidR="007D441B">
        <w:rPr>
          <w:rFonts w:eastAsiaTheme="minorEastAsia" w:cstheme="minorHAnsi"/>
        </w:rPr>
        <w:t xml:space="preserve"> (the length of the feedback loop) increases, the domain of oscillations in the</w:t>
      </w:r>
      <w:r w:rsidR="007D44D9">
        <w:rPr>
          <w:rFonts w:eastAsiaTheme="minorEastAsia" w:cstheme="minorHAnsi"/>
        </w:rPr>
        <w:t xml:space="preserve"> </w:t>
      </w:r>
      <w:r w:rsidR="007D441B">
        <w:rPr>
          <w:rFonts w:eastAsiaTheme="minorEastAsia" w:cstheme="minorHAnsi"/>
        </w:rPr>
        <w:t>(</w:t>
      </w:r>
      <w:r w:rsidR="00664374" w:rsidRPr="00664374">
        <w:rPr>
          <w:rFonts w:ascii="Times New Roman" w:eastAsiaTheme="minorEastAsia" w:hAnsi="Times New Roman" w:cs="Times New Roman"/>
          <w:i/>
        </w:rPr>
        <w:t>α</w:t>
      </w:r>
      <w:r w:rsidR="007D441B">
        <w:rPr>
          <w:rFonts w:eastAsiaTheme="minorEastAsia" w:cstheme="minorHAnsi"/>
        </w:rPr>
        <w:t>,</w:t>
      </w:r>
      <w:r>
        <w:rPr>
          <w:rFonts w:eastAsiaTheme="minorEastAsia" w:cstheme="minorHAnsi"/>
        </w:rPr>
        <w:t xml:space="preserve"> </w:t>
      </w:r>
      <w:r w:rsidRPr="00EC1087">
        <w:rPr>
          <w:rFonts w:ascii="Cambria" w:hAnsi="Cambria" w:cstheme="minorHAnsi"/>
          <w:i/>
          <w:szCs w:val="24"/>
        </w:rPr>
        <w:t>A</w:t>
      </w:r>
      <w:r w:rsidRPr="00EC1087">
        <w:rPr>
          <w:rFonts w:ascii="Cambria" w:hAnsi="Cambria" w:cstheme="minorHAnsi"/>
          <w:szCs w:val="24"/>
          <w:vertAlign w:val="subscript"/>
        </w:rPr>
        <w:t>T</w:t>
      </w:r>
      <w:r w:rsidR="007D441B">
        <w:rPr>
          <w:rFonts w:eastAsiaTheme="minorEastAsia" w:cstheme="minorHAnsi"/>
        </w:rPr>
        <w:t xml:space="preserve">) parameter plane moves toward smaller values </w:t>
      </w:r>
      <w:r w:rsidR="00FC2F0A" w:rsidRPr="00664374">
        <w:rPr>
          <w:rFonts w:ascii="Times New Roman" w:eastAsiaTheme="minorEastAsia" w:hAnsi="Times New Roman" w:cs="Times New Roman"/>
          <w:i/>
        </w:rPr>
        <w:t>α</w:t>
      </w:r>
      <w:r w:rsidR="00FC2F0A">
        <w:rPr>
          <w:rFonts w:eastAsiaTheme="minorEastAsia" w:cstheme="minorHAnsi"/>
        </w:rPr>
        <w:t xml:space="preserve"> and</w:t>
      </w:r>
      <w:r w:rsidR="00FC2F0A">
        <w:rPr>
          <w:rFonts w:eastAsiaTheme="minorEastAsia" w:cstheme="minorHAnsi"/>
        </w:rPr>
        <w:t xml:space="preserve"> </w:t>
      </w:r>
      <w:r w:rsidR="00FC2F0A" w:rsidRPr="00EC1087">
        <w:rPr>
          <w:rFonts w:ascii="Cambria" w:hAnsi="Cambria" w:cstheme="minorHAnsi"/>
          <w:i/>
          <w:szCs w:val="24"/>
        </w:rPr>
        <w:t>A</w:t>
      </w:r>
      <w:r w:rsidR="00FC2F0A" w:rsidRPr="00EC1087">
        <w:rPr>
          <w:rFonts w:ascii="Cambria" w:hAnsi="Cambria" w:cstheme="minorHAnsi"/>
          <w:szCs w:val="24"/>
          <w:vertAlign w:val="subscript"/>
        </w:rPr>
        <w:t>T</w:t>
      </w:r>
      <w:r w:rsidR="00FC2F0A">
        <w:rPr>
          <w:rFonts w:eastAsiaTheme="minorEastAsia" w:cstheme="minorHAnsi"/>
        </w:rPr>
        <w:t xml:space="preserve">. For example, </w:t>
      </w:r>
      <w:r>
        <w:rPr>
          <w:rFonts w:eastAsiaTheme="minorEastAsia" w:cstheme="minorHAnsi"/>
        </w:rPr>
        <w:t>for</w:t>
      </w:r>
      <w:r w:rsidR="007D441B">
        <w:rPr>
          <w:rFonts w:eastAsiaTheme="minorEastAsia" w:cstheme="minorHAnsi"/>
        </w:rPr>
        <w:t xml:space="preserve"> </w:t>
      </w:r>
      <w:r w:rsidRPr="005E4526">
        <w:rPr>
          <w:rFonts w:ascii="Times New Roman" w:eastAsiaTheme="minorEastAsia" w:hAnsi="Times New Roman" w:cs="Times New Roman"/>
          <w:i/>
        </w:rPr>
        <w:t>N</w:t>
      </w:r>
      <w:r w:rsidR="00761ACC">
        <w:rPr>
          <w:rFonts w:ascii="Times New Roman" w:eastAsiaTheme="minorEastAsia" w:hAnsi="Times New Roman" w:cs="Times New Roman"/>
        </w:rPr>
        <w:t xml:space="preserve"> = 8, u</w:t>
      </w:r>
      <w:r w:rsidR="002639A8">
        <w:rPr>
          <w:rFonts w:cstheme="minorHAnsi"/>
          <w:szCs w:val="24"/>
        </w:rPr>
        <w:t xml:space="preserve">sing the </w:t>
      </w:r>
      <w:r w:rsidR="00664374">
        <w:rPr>
          <w:rFonts w:cstheme="minorHAnsi"/>
          <w:szCs w:val="24"/>
        </w:rPr>
        <w:t xml:space="preserve">same </w:t>
      </w:r>
      <w:r w:rsidR="002639A8">
        <w:rPr>
          <w:rFonts w:cstheme="minorHAnsi"/>
          <w:szCs w:val="24"/>
        </w:rPr>
        <w:t xml:space="preserve">argument </w:t>
      </w:r>
      <w:r w:rsidR="00664374">
        <w:rPr>
          <w:rFonts w:cstheme="minorHAnsi"/>
          <w:szCs w:val="24"/>
        </w:rPr>
        <w:t xml:space="preserve">as for </w:t>
      </w:r>
      <w:r w:rsidR="00664374" w:rsidRPr="005E4526">
        <w:rPr>
          <w:rFonts w:ascii="Times New Roman" w:eastAsiaTheme="minorEastAsia" w:hAnsi="Times New Roman" w:cs="Times New Roman"/>
          <w:i/>
        </w:rPr>
        <w:t>N</w:t>
      </w:r>
      <w:r w:rsidR="007D44D9">
        <w:rPr>
          <w:rFonts w:cstheme="minorHAnsi"/>
          <w:szCs w:val="24"/>
        </w:rPr>
        <w:t xml:space="preserve"> = 3,</w:t>
      </w:r>
      <w:r w:rsidR="002639A8">
        <w:rPr>
          <w:rFonts w:cstheme="minorHAnsi"/>
          <w:szCs w:val="24"/>
        </w:rPr>
        <w:t xml:space="preserve"> </w:t>
      </w:r>
      <w:r w:rsidR="00664374">
        <w:rPr>
          <w:rFonts w:cstheme="minorHAnsi"/>
          <w:szCs w:val="24"/>
        </w:rPr>
        <w:t xml:space="preserve">we place the WT cell at </w:t>
      </w:r>
      <w:r w:rsidR="00664374" w:rsidRPr="00664374">
        <w:rPr>
          <w:rFonts w:ascii="Times New Roman" w:eastAsiaTheme="minorEastAsia" w:hAnsi="Times New Roman" w:cs="Times New Roman"/>
          <w:i/>
        </w:rPr>
        <w:t>α</w:t>
      </w:r>
      <w:r w:rsidR="00664374">
        <w:rPr>
          <w:rFonts w:ascii="Cambria" w:hAnsi="Cambria" w:cstheme="minorHAnsi"/>
          <w:szCs w:val="24"/>
        </w:rPr>
        <w:t xml:space="preserve"> = 200, </w:t>
      </w:r>
      <w:r w:rsidR="00664374" w:rsidRPr="00EC1087">
        <w:rPr>
          <w:rFonts w:ascii="Cambria" w:hAnsi="Cambria" w:cstheme="minorHAnsi"/>
          <w:i/>
          <w:szCs w:val="24"/>
        </w:rPr>
        <w:t>A</w:t>
      </w:r>
      <w:r w:rsidR="00664374" w:rsidRPr="00EC1087">
        <w:rPr>
          <w:rFonts w:ascii="Cambria" w:hAnsi="Cambria" w:cstheme="minorHAnsi"/>
          <w:szCs w:val="24"/>
          <w:vertAlign w:val="subscript"/>
        </w:rPr>
        <w:t>T</w:t>
      </w:r>
      <w:r w:rsidR="00664374">
        <w:rPr>
          <w:rFonts w:eastAsiaTheme="minorEastAsia" w:cstheme="minorHAnsi"/>
        </w:rPr>
        <w:t xml:space="preserve"> = 40</w:t>
      </w:r>
      <w:r w:rsidR="00761ACC">
        <w:rPr>
          <w:rFonts w:eastAsiaTheme="minorEastAsia" w:cstheme="minorHAnsi"/>
        </w:rPr>
        <w:t xml:space="preserve">. </w:t>
      </w:r>
      <w:r w:rsidR="00664374">
        <w:rPr>
          <w:rFonts w:cstheme="minorHAnsi"/>
          <w:szCs w:val="24"/>
        </w:rPr>
        <w:t xml:space="preserve">For this choice of parameter values, the oscillation is illustrated in Fig. 4b: </w:t>
      </w:r>
      <w:r w:rsidR="00B115EF">
        <w:rPr>
          <w:rFonts w:cstheme="minorHAnsi"/>
          <w:szCs w:val="24"/>
        </w:rPr>
        <w:t xml:space="preserve">period = 15.5, and the maximum value of </w:t>
      </w:r>
      <w:r w:rsidR="002639A8" w:rsidRPr="002639A8">
        <w:rPr>
          <w:rFonts w:ascii="Times New Roman" w:hAnsi="Times New Roman" w:cs="Times New Roman"/>
          <w:i/>
          <w:szCs w:val="24"/>
        </w:rPr>
        <w:t>P</w:t>
      </w:r>
      <w:r w:rsidR="002639A8" w:rsidRPr="002639A8">
        <w:rPr>
          <w:rFonts w:ascii="Times New Roman" w:hAnsi="Times New Roman" w:cs="Times New Roman"/>
          <w:szCs w:val="24"/>
          <w:vertAlign w:val="subscript"/>
        </w:rPr>
        <w:t>tot</w:t>
      </w:r>
      <w:r w:rsidR="002639A8">
        <w:rPr>
          <w:rFonts w:cstheme="minorHAnsi"/>
          <w:szCs w:val="24"/>
        </w:rPr>
        <w:t xml:space="preserve"> = </w:t>
      </w:r>
      <w:r w:rsidR="00B033B8">
        <w:rPr>
          <w:rFonts w:cstheme="minorHAnsi"/>
          <w:szCs w:val="24"/>
        </w:rPr>
        <w:t>540</w:t>
      </w:r>
      <w:r w:rsidR="00B115EF">
        <w:rPr>
          <w:rFonts w:cstheme="minorHAnsi"/>
          <w:szCs w:val="24"/>
        </w:rPr>
        <w:t xml:space="preserve">. So, in this case </w:t>
      </w:r>
      <w:r w:rsidR="00150E74">
        <w:rPr>
          <w:rFonts w:cstheme="minorHAnsi"/>
          <w:szCs w:val="24"/>
        </w:rPr>
        <w:t xml:space="preserve">we might estimate that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150E74">
        <w:rPr>
          <w:rFonts w:cstheme="minorHAnsi"/>
          <w:szCs w:val="24"/>
        </w:rPr>
        <w:t xml:space="preserve"> = 100 nM/</w:t>
      </w:r>
      <w:r w:rsidR="00B033B8">
        <w:rPr>
          <w:rFonts w:cstheme="minorHAnsi"/>
          <w:szCs w:val="24"/>
        </w:rPr>
        <w:t>540</w:t>
      </w:r>
      <w:r w:rsidR="00150E74">
        <w:rPr>
          <w:rFonts w:cstheme="minorHAnsi"/>
          <w:szCs w:val="24"/>
        </w:rPr>
        <w:t xml:space="preserve"> = </w:t>
      </w:r>
      <w:r w:rsidR="00B033B8">
        <w:rPr>
          <w:rFonts w:cstheme="minorHAnsi"/>
          <w:szCs w:val="24"/>
        </w:rPr>
        <w:t>0.</w:t>
      </w:r>
      <w:r w:rsidR="00B115EF">
        <w:rPr>
          <w:rFonts w:cstheme="minorHAnsi"/>
          <w:szCs w:val="24"/>
        </w:rPr>
        <w:t>18</w:t>
      </w:r>
      <w:r w:rsidR="00150E74">
        <w:rPr>
          <w:rFonts w:cstheme="minorHAnsi"/>
          <w:szCs w:val="24"/>
        </w:rPr>
        <w:t xml:space="preserve"> nM. However,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cstheme="minorHAnsi"/>
          <w:szCs w:val="24"/>
        </w:rPr>
        <w:t xml:space="preserve">’ includes </w:t>
      </w:r>
      <w:r w:rsidR="00150E74" w:rsidRPr="00150E74">
        <w:rPr>
          <w:rFonts w:cstheme="minorHAnsi"/>
          <w:i/>
          <w:szCs w:val="24"/>
        </w:rPr>
        <w:t>PER</w:t>
      </w:r>
      <w:r w:rsidR="00150E74">
        <w:rPr>
          <w:rFonts w:cstheme="minorHAnsi"/>
          <w:szCs w:val="24"/>
        </w:rPr>
        <w:t xml:space="preserve"> mRNA species as well as PER protein species. So a better estimate of </w:t>
      </w:r>
      <w:r w:rsidR="00150E74" w:rsidRPr="002639A8">
        <w:rPr>
          <w:rFonts w:ascii="Times New Roman" w:hAnsi="Times New Roman" w:cs="Times New Roman"/>
          <w:i/>
          <w:szCs w:val="24"/>
        </w:rPr>
        <w:t>P</w:t>
      </w:r>
      <w:r w:rsidR="00150E74" w:rsidRPr="002639A8">
        <w:rPr>
          <w:rFonts w:ascii="Times New Roman" w:hAnsi="Times New Roman" w:cs="Times New Roman"/>
          <w:szCs w:val="24"/>
          <w:vertAlign w:val="subscript"/>
        </w:rPr>
        <w:t>tot</w:t>
      </w:r>
      <w:r w:rsidR="00150E74">
        <w:rPr>
          <w:rFonts w:ascii="Times New Roman" w:hAnsi="Times New Roman" w:cs="Times New Roman"/>
          <w:szCs w:val="24"/>
          <w:vertAlign w:val="subscript"/>
        </w:rPr>
        <w:t xml:space="preserve"> </w:t>
      </w:r>
      <w:r w:rsidR="00150E74">
        <w:rPr>
          <w:rFonts w:cstheme="minorHAnsi"/>
          <w:szCs w:val="24"/>
        </w:rPr>
        <w:t>might be ‘</w:t>
      </w:r>
      <w:r w:rsidR="00B115EF">
        <w:rPr>
          <w:rFonts w:cstheme="minorHAnsi"/>
          <w:szCs w:val="24"/>
        </w:rPr>
        <w:t>4</w:t>
      </w:r>
      <w:r w:rsidR="00B033B8">
        <w:rPr>
          <w:rFonts w:cstheme="minorHAnsi"/>
          <w:szCs w:val="24"/>
        </w:rPr>
        <w:t>00</w:t>
      </w:r>
      <w:r w:rsidR="00150E74">
        <w:rPr>
          <w:rFonts w:cstheme="minorHAnsi"/>
          <w:szCs w:val="24"/>
        </w:rPr>
        <w:t xml:space="preserve">’, in which case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 </m:t>
        </m:r>
      </m:oMath>
      <w:r w:rsidR="00150E74">
        <w:rPr>
          <w:rFonts w:cstheme="minorHAnsi"/>
          <w:szCs w:val="24"/>
        </w:rPr>
        <w:t xml:space="preserve">= </w:t>
      </w:r>
      <w:r w:rsidR="00B033B8">
        <w:rPr>
          <w:rFonts w:cstheme="minorHAnsi"/>
          <w:szCs w:val="24"/>
        </w:rPr>
        <w:t>0.</w:t>
      </w:r>
      <w:r w:rsidR="00B115EF">
        <w:rPr>
          <w:rFonts w:cstheme="minorHAnsi"/>
          <w:szCs w:val="24"/>
        </w:rPr>
        <w:t>25</w:t>
      </w:r>
      <w:r w:rsidR="00B033B8">
        <w:rPr>
          <w:rFonts w:cstheme="minorHAnsi"/>
          <w:szCs w:val="24"/>
        </w:rPr>
        <w:t xml:space="preserve"> nM,</w:t>
      </w:r>
      <w:r w:rsidR="00150E74">
        <w:rPr>
          <w:rFonts w:cstheme="minorHAnsi"/>
          <w:szCs w:val="24"/>
        </w:rPr>
        <w:t xml:space="preserve"> </w:t>
      </w:r>
      <w:r w:rsidR="00B033B8">
        <w:rPr>
          <w:rFonts w:cstheme="minorHAnsi"/>
          <w:szCs w:val="24"/>
        </w:rPr>
        <w:t xml:space="preserve">which is still two orders of magnitude smaller than our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m:t>
        </m:r>
      </m:oMath>
      <w:r w:rsidR="00B033B8">
        <w:rPr>
          <w:rFonts w:cstheme="minorHAnsi"/>
          <w:szCs w:val="24"/>
        </w:rPr>
        <w:t xml:space="preserve"> 30 nM for the binding of PER to BMAL.</w:t>
      </w:r>
      <w:r w:rsidR="00B033B8">
        <w:rPr>
          <w:rFonts w:cstheme="minorHAnsi"/>
          <w:szCs w:val="24"/>
        </w:rPr>
        <w:t xml:space="preserve"> Furthermore, in this case</w:t>
      </w:r>
      <w:r w:rsidR="00150E74">
        <w:rPr>
          <w:rFonts w:cstheme="minorHAnsi"/>
          <w:szCs w:val="24"/>
        </w:rPr>
        <w:t xml:space="preserve">, we estimate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 xml:space="preserve"> </m:t>
        </m:r>
      </m:oMath>
      <w:r w:rsidR="00150E74">
        <w:rPr>
          <w:rFonts w:cstheme="minorHAnsi"/>
          <w:szCs w:val="24"/>
        </w:rPr>
        <w:t>= 10 nM (3000 molecules in a nucleus of volume 500 fL</w:t>
      </w:r>
      <w:r w:rsidR="00B033B8">
        <w:rPr>
          <w:rFonts w:cstheme="minorHAnsi"/>
          <w:szCs w:val="24"/>
        </w:rPr>
        <w:t>), which is</w:t>
      </w:r>
      <w:r w:rsidR="00150E74">
        <w:rPr>
          <w:rFonts w:cstheme="minorHAnsi"/>
          <w:szCs w:val="24"/>
        </w:rPr>
        <w:t xml:space="preserve"> perhaps too small compared to the observed number</w:t>
      </w:r>
      <w:r w:rsidR="00B033B8">
        <w:rPr>
          <w:rFonts w:cstheme="minorHAnsi"/>
          <w:szCs w:val="24"/>
        </w:rPr>
        <w:t xml:space="preserve"> of ~25,000 BMAL molecules.</w:t>
      </w:r>
      <w:bookmarkStart w:id="14" w:name="_GoBack"/>
      <w:bookmarkEnd w:id="14"/>
    </w:p>
    <w:p w14:paraId="3B56C51A" w14:textId="009364E9" w:rsidR="00B84BFC" w:rsidRPr="00F64F97" w:rsidRDefault="0044041B" w:rsidP="00626F7A">
      <w:pPr>
        <w:spacing w:after="120"/>
        <w:jc w:val="both"/>
        <w:rPr>
          <w:rFonts w:eastAsiaTheme="minorEastAsia" w:cstheme="minorHAnsi"/>
        </w:rPr>
      </w:pPr>
      <w:r w:rsidRPr="00F64F97">
        <w:rPr>
          <w:rFonts w:eastAsiaTheme="minorEastAsia" w:cstheme="minorHAnsi"/>
          <w:u w:val="single"/>
        </w:rPr>
        <w:lastRenderedPageBreak/>
        <w:t>Saturating degradation of nuclear PER</w:t>
      </w:r>
      <w:r w:rsidR="002E4737" w:rsidRPr="00F64F97">
        <w:rPr>
          <w:rFonts w:eastAsiaTheme="minorEastAsia" w:cstheme="minorHAnsi"/>
        </w:rPr>
        <w:t>.</w:t>
      </w:r>
      <w:r w:rsidRPr="00F64F97">
        <w:rPr>
          <w:rFonts w:eastAsiaTheme="minorEastAsia" w:cstheme="minorHAnsi"/>
        </w:rPr>
        <w:t xml:space="preserve"> </w:t>
      </w:r>
      <w:r w:rsidR="003E73E6" w:rsidRPr="00F64F97">
        <w:rPr>
          <w:rFonts w:eastAsiaTheme="minorEastAsia" w:cstheme="minorHAnsi"/>
        </w:rPr>
        <w:t>PER is</w:t>
      </w:r>
      <w:r w:rsidR="00B93A86" w:rsidRPr="00F64F97">
        <w:rPr>
          <w:rFonts w:eastAsiaTheme="minorEastAsia" w:cstheme="minorHAnsi"/>
        </w:rPr>
        <w:t xml:space="preserve"> degraded by proteasomes after it is poly-ubiquitinated by the E3 ligase β-Trcp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w:t>
      </w:r>
      <w:r w:rsidR="003E73E6" w:rsidRPr="00F64F97">
        <w:rPr>
          <w:rFonts w:eastAsiaTheme="minorEastAsia" w:cstheme="minorHAnsi"/>
        </w:rPr>
        <w:t xml:space="preserve"> </w:t>
      </w:r>
      <w:r w:rsidR="00B93A86" w:rsidRPr="00F64F97">
        <w:rPr>
          <w:rFonts w:eastAsiaTheme="minorEastAsia" w:cstheme="minorHAnsi"/>
        </w:rPr>
        <w:t>Because the rate of this</w:t>
      </w:r>
      <w:r w:rsidR="003E73E6" w:rsidRPr="00F64F97">
        <w:rPr>
          <w:rFonts w:eastAsiaTheme="minorEastAsia" w:cstheme="minorHAnsi"/>
        </w:rPr>
        <w:t xml:space="preserve"> enzyme-mediated reaction </w:t>
      </w:r>
      <w:r w:rsidR="002A08DB" w:rsidRPr="00F64F97">
        <w:rPr>
          <w:rFonts w:eastAsiaTheme="minorEastAsia" w:cstheme="minorHAnsi"/>
        </w:rPr>
        <w:t xml:space="preserve">likely </w:t>
      </w:r>
      <w:r w:rsidR="003E73E6" w:rsidRPr="00F64F97">
        <w:rPr>
          <w:rFonts w:eastAsiaTheme="minorEastAsia" w:cstheme="minorHAnsi"/>
        </w:rPr>
        <w:t>saturates at large substrate concentration, i</w:t>
      </w:r>
      <w:r w:rsidRPr="00F64F97">
        <w:rPr>
          <w:rFonts w:eastAsiaTheme="minorEastAsia" w:cstheme="minorHAnsi"/>
        </w:rPr>
        <w:t xml:space="preserve">t is reasonable to </w:t>
      </w:r>
      <w:r w:rsidR="003E73E6" w:rsidRPr="00F64F97">
        <w:rPr>
          <w:rFonts w:eastAsiaTheme="minorEastAsia" w:cstheme="minorHAnsi"/>
        </w:rPr>
        <w:t xml:space="preserve">replace the linear kinetics for </w:t>
      </w:r>
      <w:r w:rsidR="00CE58C2" w:rsidRPr="00F64F97">
        <w:rPr>
          <w:rFonts w:eastAsiaTheme="minorEastAsia" w:cstheme="minorHAnsi"/>
        </w:rPr>
        <w:t xml:space="preserve">degradation of </w:t>
      </w:r>
      <w:r w:rsidR="003E73E6" w:rsidRPr="00F64F97">
        <w:rPr>
          <w:rFonts w:eastAsiaTheme="minorEastAsia" w:cstheme="minorHAnsi"/>
        </w:rPr>
        <w:t xml:space="preserve">nuclear PER in Eq. </w:t>
      </w:r>
      <w:r w:rsidR="00F5462F" w:rsidRPr="00F64F97">
        <w:rPr>
          <w:rFonts w:eastAsiaTheme="minorEastAsia" w:cstheme="minorHAnsi"/>
        </w:rPr>
        <w:fldChar w:fldCharType="begin"/>
      </w:r>
      <w:r w:rsidR="00F5462F" w:rsidRPr="00F64F97">
        <w:rPr>
          <w:rFonts w:eastAsiaTheme="minorEastAsia" w:cstheme="minorHAnsi"/>
        </w:rPr>
        <w:instrText xml:space="preserve"> REF _Ref42554612 \h </w:instrText>
      </w:r>
      <w:r w:rsidR="00F64F97">
        <w:rPr>
          <w:rFonts w:eastAsiaTheme="minorEastAsia" w:cstheme="minorHAnsi"/>
        </w:rPr>
        <w:instrText xml:space="preserve"> \* MERGEFORMAT </w:instrText>
      </w:r>
      <w:r w:rsidR="00F5462F" w:rsidRPr="00F64F97">
        <w:rPr>
          <w:rFonts w:eastAsiaTheme="minorEastAsia" w:cstheme="minorHAnsi"/>
        </w:rPr>
      </w:r>
      <w:r w:rsidR="00F5462F" w:rsidRPr="00F64F97">
        <w:rPr>
          <w:rFonts w:eastAsiaTheme="minorEastAsia" w:cstheme="minorHAnsi"/>
        </w:rPr>
        <w:fldChar w:fldCharType="separate"/>
      </w:r>
      <w:r w:rsidR="00581716" w:rsidRPr="00F64F97">
        <w:rPr>
          <w:szCs w:val="24"/>
        </w:rPr>
        <w:t>(3)</w:t>
      </w:r>
      <w:r w:rsidR="00F5462F" w:rsidRPr="00F64F97">
        <w:rPr>
          <w:rFonts w:eastAsiaTheme="minorEastAsia" w:cstheme="minorHAnsi"/>
        </w:rPr>
        <w:fldChar w:fldCharType="end"/>
      </w:r>
      <w:r w:rsidR="003E73E6" w:rsidRPr="00F64F97">
        <w:rPr>
          <w:rFonts w:eastAsiaTheme="minorEastAsia" w:cstheme="minorHAnsi"/>
        </w:rPr>
        <w:t xml:space="preserve"> by a</w:t>
      </w:r>
      <w:r w:rsidR="009023D2" w:rsidRPr="00F64F97">
        <w:rPr>
          <w:rFonts w:eastAsiaTheme="minorEastAsia" w:cstheme="minorHAnsi"/>
        </w:rPr>
        <w:t xml:space="preserve"> Michaelis-Menten rate law</w:t>
      </w:r>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 xml:space="preserve">, </w:t>
      </w:r>
      <w:r w:rsidR="00F5462F"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F5462F" w:rsidRPr="00F64F97" w14:paraId="39888E32" w14:textId="77777777" w:rsidTr="00735221">
        <w:tc>
          <w:tcPr>
            <w:tcW w:w="350" w:type="pct"/>
            <w:vAlign w:val="center"/>
          </w:tcPr>
          <w:p w14:paraId="3FDA826B" w14:textId="77777777" w:rsidR="00F5462F" w:rsidRPr="00F64F97" w:rsidRDefault="00F5462F" w:rsidP="00626F7A">
            <w:pPr>
              <w:spacing w:after="120"/>
              <w:rPr>
                <w:szCs w:val="24"/>
              </w:rPr>
            </w:pPr>
          </w:p>
        </w:tc>
        <w:tc>
          <w:tcPr>
            <w:tcW w:w="4300" w:type="pct"/>
            <w:vAlign w:val="center"/>
          </w:tcPr>
          <w:p w14:paraId="3CCA2088" w14:textId="3E820BF2" w:rsidR="00F5462F" w:rsidRPr="00F64F97" w:rsidRDefault="00276BDB" w:rsidP="0097541B">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hAnsi="Cambria Math" w:cstheme="minorHAnsi"/>
                        <w:szCs w:val="24"/>
                      </w:rPr>
                      <m:t>dP</m:t>
                    </m:r>
                  </m:num>
                  <m:den>
                    <m:r>
                      <w:rPr>
                        <w:rFonts w:ascii="Cambria Math" w:hAnsi="Cambria Math" w:cstheme="minorHAnsi"/>
                        <w:szCs w:val="24"/>
                      </w:rPr>
                      <m:t>dt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max</m:t>
                        </m:r>
                      </m:sub>
                    </m:sSub>
                    <m:r>
                      <w:rPr>
                        <w:rFonts w:ascii="Cambria Math" w:eastAsiaTheme="minorEastAsia" w:hAnsi="Cambria Math" w:cstheme="minorHAnsi"/>
                        <w:szCs w:val="24"/>
                      </w:rPr>
                      <m:t>P</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den>
                </m:f>
              </m:oMath>
            </m:oMathPara>
          </w:p>
        </w:tc>
        <w:tc>
          <w:tcPr>
            <w:tcW w:w="350" w:type="pct"/>
            <w:vAlign w:val="center"/>
          </w:tcPr>
          <w:p w14:paraId="314EDD32" w14:textId="7BFDED0B" w:rsidR="00F5462F" w:rsidRPr="00F64F97" w:rsidRDefault="00F5462F" w:rsidP="00626F7A">
            <w:pPr>
              <w:spacing w:after="120"/>
              <w:ind w:right="-109"/>
              <w:jc w:val="right"/>
              <w:rPr>
                <w:szCs w:val="24"/>
              </w:rPr>
            </w:pPr>
            <w:bookmarkStart w:id="15" w:name="_Ref42555584"/>
            <w:r w:rsidRPr="00F64F97">
              <w:rPr>
                <w:szCs w:val="24"/>
              </w:rPr>
              <w:t>(</w:t>
            </w:r>
            <w:r w:rsidR="00936451" w:rsidRPr="00F64F97">
              <w:rPr>
                <w:szCs w:val="24"/>
              </w:rPr>
              <w:t>8</w:t>
            </w:r>
            <w:r w:rsidR="00CE58C2" w:rsidRPr="00F64F97">
              <w:rPr>
                <w:szCs w:val="24"/>
              </w:rPr>
              <w:t>’</w:t>
            </w:r>
            <w:r w:rsidRPr="00F64F97">
              <w:rPr>
                <w:szCs w:val="24"/>
              </w:rPr>
              <w:t>)</w:t>
            </w:r>
            <w:bookmarkEnd w:id="15"/>
          </w:p>
        </w:tc>
      </w:tr>
    </w:tbl>
    <w:p w14:paraId="742183B2" w14:textId="5BEDB7F0" w:rsidR="009023D2" w:rsidRDefault="009023D2" w:rsidP="00626F7A">
      <w:pPr>
        <w:spacing w:after="120"/>
        <w:jc w:val="both"/>
        <w:rPr>
          <w:rFonts w:eastAsiaTheme="minorEastAsia" w:cstheme="minorHAnsi"/>
        </w:rPr>
      </w:pPr>
      <w:r w:rsidRPr="00F64F97">
        <w:rPr>
          <w:rFonts w:eastAsiaTheme="minorEastAsia" w:cstheme="minorHAnsi"/>
        </w:rPr>
        <w:t xml:space="preserve">This change also has the </w:t>
      </w:r>
      <w:r w:rsidR="003E73E6" w:rsidRPr="00F64F97">
        <w:rPr>
          <w:rFonts w:eastAsiaTheme="minorEastAsia" w:cstheme="minorHAnsi"/>
        </w:rPr>
        <w:t>potential to i</w:t>
      </w:r>
      <w:r w:rsidRPr="00F64F97">
        <w:rPr>
          <w:rFonts w:eastAsiaTheme="minorEastAsia" w:cstheme="minorHAnsi"/>
        </w:rPr>
        <w:t>ncreas</w:t>
      </w:r>
      <w:r w:rsidR="003E73E6" w:rsidRPr="00F64F97">
        <w:rPr>
          <w:rFonts w:eastAsiaTheme="minorEastAsia" w:cstheme="minorHAnsi"/>
        </w:rPr>
        <w:t>e</w:t>
      </w:r>
      <w:r w:rsidRPr="00F64F97">
        <w:rPr>
          <w:rFonts w:eastAsiaTheme="minorEastAsia" w:cstheme="minorHAnsi"/>
        </w:rPr>
        <w:t xml:space="preserve"> the</w:t>
      </w:r>
      <w:r w:rsidR="003E73E6" w:rsidRPr="00F64F97">
        <w:rPr>
          <w:rFonts w:eastAsiaTheme="minorEastAsia" w:cstheme="minorHAnsi"/>
        </w:rPr>
        <w:t xml:space="preserve"> oscillatory</w:t>
      </w:r>
      <w:r w:rsidRPr="00F64F97">
        <w:rPr>
          <w:rFonts w:eastAsiaTheme="minorEastAsia" w:cstheme="minorHAnsi"/>
        </w:rPr>
        <w:t xml:space="preserve"> robustness of the model. Intuitively, the </w:t>
      </w:r>
      <w:r w:rsidR="003E73E6" w:rsidRPr="00F64F97">
        <w:rPr>
          <w:rFonts w:eastAsiaTheme="minorEastAsia" w:cstheme="minorHAnsi"/>
        </w:rPr>
        <w:t xml:space="preserve">upper limit to the rate of PER degradation introduced by the </w:t>
      </w:r>
      <w:r w:rsidRPr="00F64F97">
        <w:rPr>
          <w:rFonts w:eastAsiaTheme="minorEastAsia" w:cstheme="minorHAnsi"/>
        </w:rPr>
        <w:t>Michaelis-Menten rate law</w:t>
      </w:r>
      <w:r w:rsidR="009C0C5C" w:rsidRPr="00F64F97">
        <w:rPr>
          <w:rFonts w:eastAsiaTheme="minorEastAsia" w:cstheme="minorHAnsi"/>
        </w:rPr>
        <w:t xml:space="preserve"> causes nuclear PER concentration to react sluggishly to changes in the rate of </w:t>
      </w:r>
      <w:r w:rsidR="00C40BC8" w:rsidRPr="00F64F97">
        <w:rPr>
          <w:rFonts w:eastAsiaTheme="minorEastAsia" w:cstheme="minorHAnsi"/>
          <w:i/>
        </w:rPr>
        <w:t>PER</w:t>
      </w:r>
      <w:r w:rsidR="009C0C5C" w:rsidRPr="00F64F97">
        <w:rPr>
          <w:rFonts w:eastAsiaTheme="minorEastAsia" w:cstheme="minorHAnsi"/>
        </w:rPr>
        <w:t xml:space="preserve"> mRNA production, which is another sort of ‘lag’ in the negative feedback loop</w:t>
      </w:r>
      <w:r w:rsidRPr="00F64F97">
        <w:rPr>
          <w:rFonts w:eastAsiaTheme="minorEastAsia" w:cstheme="minorHAnsi"/>
        </w:rPr>
        <w:t>.</w:t>
      </w:r>
    </w:p>
    <w:p w14:paraId="49B646DB" w14:textId="3EE39486" w:rsidR="00F27E91" w:rsidRPr="00F64F97" w:rsidRDefault="00F27E91" w:rsidP="00626F7A">
      <w:pPr>
        <w:spacing w:after="120"/>
        <w:jc w:val="both"/>
        <w:rPr>
          <w:rFonts w:eastAsiaTheme="minorEastAsia" w:cstheme="minorHAnsi"/>
          <w:vertAlign w:val="superscript"/>
        </w:rPr>
      </w:pPr>
      <w:r w:rsidRPr="00F64F97">
        <w:rPr>
          <w:rFonts w:eastAsiaTheme="minorEastAsia" w:cstheme="minorHAnsi"/>
        </w:rPr>
        <w:t xml:space="preserve">To keep track of these </w:t>
      </w:r>
      <w:r>
        <w:rPr>
          <w:rFonts w:eastAsiaTheme="minorEastAsia" w:cstheme="minorHAnsi"/>
        </w:rPr>
        <w:t>cahnges</w:t>
      </w:r>
      <w:r w:rsidRPr="00F64F97">
        <w:rPr>
          <w:rFonts w:eastAsiaTheme="minorEastAsia" w:cstheme="minorHAnsi"/>
        </w:rPr>
        <w:t>, we introduce the notation SNF(</w:t>
      </w:r>
      <w:r>
        <w:rPr>
          <w:rFonts w:eastAsiaTheme="minorEastAsia" w:cstheme="minorHAnsi"/>
        </w:rPr>
        <w:t>0</w:t>
      </w:r>
      <w:r w:rsidRPr="00F64F97">
        <w:rPr>
          <w:rFonts w:eastAsiaTheme="minorEastAsia" w:cstheme="minorHAnsi"/>
        </w:rPr>
        <w:t xml:space="preserve">DN), where D denotes the PER degradation rate law (L for linear or M for Michaelian), and N denotes the number of species in the negative feedback loop. </w:t>
      </w:r>
      <w:r w:rsidRPr="00F64F97">
        <w:rPr>
          <w:rFonts w:cstheme="minorHAnsi"/>
          <w:szCs w:val="24"/>
        </w:rPr>
        <w:t>For example, the original KF model is denoted SNF(0L3).</w:t>
      </w:r>
      <w:r>
        <w:rPr>
          <w:rFonts w:cstheme="minorHAnsi"/>
          <w:szCs w:val="24"/>
        </w:rPr>
        <w:t xml:space="preserve"> The significance of the ‘0’ will become evident shortly.</w:t>
      </w:r>
    </w:p>
    <w:p w14:paraId="0594C1B0" w14:textId="2C4816CD" w:rsidR="00B31082" w:rsidRDefault="0097541B" w:rsidP="00626F7A">
      <w:pPr>
        <w:spacing w:after="120"/>
        <w:jc w:val="both"/>
        <w:rPr>
          <w:rFonts w:cstheme="minorHAnsi"/>
          <w:szCs w:val="24"/>
        </w:rPr>
      </w:pPr>
      <w:r>
        <w:rPr>
          <w:rFonts w:cstheme="minorHAnsi"/>
          <w:szCs w:val="24"/>
        </w:rPr>
        <w:t>The introduction of</w:t>
      </w:r>
      <w:r w:rsidR="00C40BC8" w:rsidRPr="00F64F97">
        <w:rPr>
          <w:rFonts w:cstheme="minorHAnsi"/>
          <w:szCs w:val="24"/>
        </w:rPr>
        <w:t xml:space="preserve"> ‘saturating degradation’ </w:t>
      </w:r>
      <w:r>
        <w:rPr>
          <w:rFonts w:cstheme="minorHAnsi"/>
          <w:szCs w:val="24"/>
        </w:rPr>
        <w:t>disrupts the ‘homogeneity’ property of</w:t>
      </w:r>
      <w:r w:rsidR="009E57B4">
        <w:rPr>
          <w:rFonts w:cstheme="minorHAnsi"/>
          <w:szCs w:val="24"/>
        </w:rPr>
        <w:t xml:space="preserve"> </w:t>
      </w:r>
      <w:r>
        <w:rPr>
          <w:rFonts w:cstheme="minorHAnsi"/>
          <w:szCs w:val="24"/>
        </w:rPr>
        <w:t>KF’s original SNF model. The locus</w:t>
      </w:r>
      <w:r w:rsidR="007D44D9">
        <w:rPr>
          <w:rFonts w:cstheme="minorHAnsi"/>
          <w:szCs w:val="24"/>
        </w:rPr>
        <w:t xml:space="preserve"> of Hopf bifurcations</w:t>
      </w:r>
      <w:r>
        <w:rPr>
          <w:rFonts w:cstheme="minorHAnsi"/>
          <w:szCs w:val="24"/>
        </w:rPr>
        <w:t xml:space="preserve"> now depen</w:t>
      </w:r>
      <w:r w:rsidR="007D44D9">
        <w:rPr>
          <w:rFonts w:cstheme="minorHAnsi"/>
          <w:szCs w:val="24"/>
        </w:rPr>
        <w:t>ds on all six parameters (</w:t>
      </w:r>
      <w:r w:rsidR="007D44D9" w:rsidRPr="00F64F97">
        <w:rPr>
          <w:rFonts w:ascii="Cambria" w:hAnsi="Cambria" w:cstheme="minorHAnsi"/>
          <w:i/>
          <w:iCs/>
          <w:szCs w:val="24"/>
        </w:rPr>
        <w:t>K</w:t>
      </w:r>
      <w:r w:rsidR="007D44D9">
        <w:rPr>
          <w:rFonts w:ascii="Cambria" w:hAnsi="Cambria" w:cstheme="minorHAnsi"/>
          <w:iCs/>
          <w:szCs w:val="24"/>
          <w:vertAlign w:val="subscript"/>
        </w:rPr>
        <w:t>d</w:t>
      </w:r>
      <w:r w:rsidR="007D44D9">
        <w:rPr>
          <w:rFonts w:cstheme="minorHAnsi"/>
          <w:szCs w:val="24"/>
        </w:rPr>
        <w:t xml:space="preserve">, </w:t>
      </w:r>
      <w:r w:rsidRPr="0097541B">
        <w:rPr>
          <w:rFonts w:ascii="Times New Roman" w:hAnsi="Times New Roman" w:cs="Times New Roman"/>
          <w:i/>
          <w:szCs w:val="24"/>
        </w:rPr>
        <w:t>α</w:t>
      </w:r>
      <w:r>
        <w:rPr>
          <w:rFonts w:cstheme="minorHAnsi"/>
          <w:szCs w:val="24"/>
        </w:rPr>
        <w:t xml:space="preserve">, </w:t>
      </w:r>
      <w:r>
        <w:rPr>
          <w:rFonts w:ascii="Cambria" w:hAnsi="Cambria" w:cstheme="minorHAnsi"/>
          <w:i/>
          <w:iCs/>
          <w:szCs w:val="24"/>
        </w:rPr>
        <w:t>A</w:t>
      </w:r>
      <w:r>
        <w:rPr>
          <w:rFonts w:ascii="Cambria" w:hAnsi="Cambria" w:cstheme="minorHAnsi"/>
          <w:iCs/>
          <w:szCs w:val="24"/>
          <w:vertAlign w:val="subscript"/>
        </w:rPr>
        <w:t>T</w:t>
      </w:r>
      <w:r w:rsidR="007D44D9">
        <w:rPr>
          <w:rFonts w:cstheme="minorHAnsi"/>
          <w:szCs w:val="24"/>
        </w:rPr>
        <w:t xml:space="preserve">, </w:t>
      </w:r>
      <w:r w:rsidR="007D44D9">
        <w:rPr>
          <w:rFonts w:ascii="Cambria" w:hAnsi="Cambria" w:cstheme="minorHAnsi"/>
          <w:i/>
          <w:iCs/>
          <w:szCs w:val="24"/>
        </w:rPr>
        <w:t>V</w:t>
      </w:r>
      <w:r w:rsidR="007D44D9">
        <w:rPr>
          <w:rFonts w:ascii="Cambria" w:hAnsi="Cambria" w:cstheme="minorHAnsi"/>
          <w:iCs/>
          <w:szCs w:val="24"/>
          <w:vertAlign w:val="subscript"/>
        </w:rPr>
        <w:t>max</w:t>
      </w:r>
      <w:r w:rsidR="007D44D9">
        <w:rPr>
          <w:rFonts w:cstheme="minorHAnsi"/>
          <w:szCs w:val="24"/>
        </w:rPr>
        <w:t xml:space="preserve">, </w:t>
      </w:r>
      <w:r w:rsidR="007D44D9" w:rsidRPr="00F64F97">
        <w:rPr>
          <w:rFonts w:ascii="Cambria" w:hAnsi="Cambria" w:cstheme="minorHAnsi"/>
          <w:i/>
          <w:iCs/>
          <w:szCs w:val="24"/>
        </w:rPr>
        <w:t>K</w:t>
      </w:r>
      <w:r w:rsidR="007D44D9">
        <w:rPr>
          <w:rFonts w:ascii="Cambria" w:hAnsi="Cambria" w:cstheme="minorHAnsi"/>
          <w:iCs/>
          <w:szCs w:val="24"/>
          <w:vertAlign w:val="subscript"/>
        </w:rPr>
        <w:t>m</w:t>
      </w:r>
      <w:r w:rsidR="007D44D9">
        <w:rPr>
          <w:rFonts w:ascii="Cambria" w:hAnsi="Cambria" w:cstheme="minorHAnsi"/>
          <w:iCs/>
          <w:szCs w:val="24"/>
        </w:rPr>
        <w:t xml:space="preserve"> </w:t>
      </w:r>
      <w:r w:rsidR="007D44D9" w:rsidRPr="00876EBE">
        <w:rPr>
          <w:rFonts w:cstheme="minorHAnsi"/>
          <w:iCs/>
          <w:szCs w:val="24"/>
        </w:rPr>
        <w:t>and</w:t>
      </w:r>
      <w:r w:rsidR="007D44D9">
        <w:rPr>
          <w:rFonts w:ascii="Cambria" w:hAnsi="Cambria" w:cstheme="minorHAnsi"/>
          <w:iCs/>
          <w:szCs w:val="24"/>
        </w:rPr>
        <w:t xml:space="preserve"> </w:t>
      </w:r>
      <w:r w:rsidR="007D44D9" w:rsidRPr="007D44D9">
        <w:rPr>
          <w:rFonts w:ascii="Cambria" w:hAnsi="Cambria" w:cstheme="minorHAnsi"/>
          <w:i/>
          <w:iCs/>
          <w:szCs w:val="24"/>
        </w:rPr>
        <w:t>N</w:t>
      </w:r>
      <w:r w:rsidR="007D44D9">
        <w:rPr>
          <w:rFonts w:cstheme="minorHAnsi"/>
          <w:szCs w:val="24"/>
        </w:rPr>
        <w:t xml:space="preserve">). For </w:t>
      </w:r>
      <w:r w:rsidR="007D44D9" w:rsidRPr="00876EBE">
        <w:rPr>
          <w:rFonts w:ascii="Cambria" w:hAnsi="Cambria" w:cs="Times New Roman"/>
          <w:i/>
          <w:szCs w:val="24"/>
        </w:rPr>
        <w:t>N</w:t>
      </w:r>
      <w:r w:rsidR="007D44D9">
        <w:rPr>
          <w:rFonts w:cstheme="minorHAnsi"/>
          <w:szCs w:val="24"/>
        </w:rPr>
        <w:t xml:space="preserve"> = 8, we searched this parameter space for the largest value of </w:t>
      </w:r>
      <w:r w:rsidR="007D44D9" w:rsidRPr="00F64F97">
        <w:rPr>
          <w:rFonts w:ascii="Cambria" w:hAnsi="Cambria" w:cstheme="minorHAnsi"/>
          <w:i/>
          <w:iCs/>
          <w:szCs w:val="24"/>
        </w:rPr>
        <w:t>K</w:t>
      </w:r>
      <w:r w:rsidR="007D44D9">
        <w:rPr>
          <w:rFonts w:ascii="Cambria" w:hAnsi="Cambria" w:cstheme="minorHAnsi"/>
          <w:iCs/>
          <w:szCs w:val="24"/>
          <w:vertAlign w:val="subscript"/>
        </w:rPr>
        <w:t>d</w:t>
      </w:r>
      <w:r w:rsidR="007D44D9">
        <w:rPr>
          <w:rFonts w:cstheme="minorHAnsi"/>
          <w:szCs w:val="24"/>
        </w:rPr>
        <w:t xml:space="preserve"> consistent with oscillations, under the constraint that </w:t>
      </w:r>
      <w:r w:rsidR="007D44D9" w:rsidRPr="00F64F97">
        <w:rPr>
          <w:rFonts w:ascii="Cambria" w:hAnsi="Cambria" w:cstheme="minorHAnsi"/>
          <w:i/>
          <w:iCs/>
          <w:szCs w:val="24"/>
        </w:rPr>
        <w:t>K</w:t>
      </w:r>
      <w:r w:rsidR="007D44D9">
        <w:rPr>
          <w:rFonts w:ascii="Cambria" w:hAnsi="Cambria" w:cstheme="minorHAnsi"/>
          <w:iCs/>
          <w:szCs w:val="24"/>
          <w:vertAlign w:val="subscript"/>
        </w:rPr>
        <w:t>m</w:t>
      </w:r>
      <w:r w:rsidR="007D44D9">
        <w:rPr>
          <w:rFonts w:cstheme="minorHAnsi"/>
          <w:szCs w:val="24"/>
        </w:rPr>
        <w:t xml:space="preserve"> </w:t>
      </w:r>
      <w:r w:rsidR="00B47957">
        <w:rPr>
          <w:rFonts w:cstheme="minorHAnsi"/>
          <w:szCs w:val="24"/>
        </w:rPr>
        <w:t xml:space="preserve"> ≥ </w:t>
      </w:r>
      <w:r w:rsidR="007D44D9" w:rsidRPr="00F64F97">
        <w:rPr>
          <w:rFonts w:ascii="Cambria" w:hAnsi="Cambria" w:cstheme="minorHAnsi"/>
          <w:i/>
          <w:iCs/>
          <w:szCs w:val="24"/>
        </w:rPr>
        <w:t>K</w:t>
      </w:r>
      <w:r w:rsidR="00B47957">
        <w:rPr>
          <w:rFonts w:ascii="Cambria" w:hAnsi="Cambria" w:cstheme="minorHAnsi"/>
          <w:iCs/>
          <w:szCs w:val="24"/>
          <w:vertAlign w:val="subscript"/>
        </w:rPr>
        <w:t>d</w:t>
      </w:r>
      <w:r w:rsidR="00B47957">
        <w:rPr>
          <w:rFonts w:ascii="Cambria" w:hAnsi="Cambria" w:cstheme="minorHAnsi"/>
          <w:iCs/>
          <w:szCs w:val="24"/>
        </w:rPr>
        <w:t xml:space="preserve">, </w:t>
      </w:r>
      <w:r>
        <w:rPr>
          <w:rFonts w:cstheme="minorHAnsi"/>
          <w:szCs w:val="24"/>
        </w:rPr>
        <w:t>and</w:t>
      </w:r>
      <w:r w:rsidR="007D44D9">
        <w:rPr>
          <w:rFonts w:cstheme="minorHAnsi"/>
          <w:szCs w:val="24"/>
        </w:rPr>
        <w:t xml:space="preserve"> found a reasonable domain of oscillations in the (</w:t>
      </w:r>
      <w:r w:rsidR="007D44D9" w:rsidRPr="0097541B">
        <w:rPr>
          <w:rFonts w:ascii="Times New Roman" w:hAnsi="Times New Roman" w:cs="Times New Roman"/>
          <w:i/>
          <w:szCs w:val="24"/>
        </w:rPr>
        <w:t>α</w:t>
      </w:r>
      <w:r w:rsidR="007D44D9">
        <w:rPr>
          <w:rFonts w:cstheme="minorHAnsi"/>
          <w:szCs w:val="24"/>
        </w:rPr>
        <w:t xml:space="preserve">, </w:t>
      </w:r>
      <w:r w:rsidR="007D44D9">
        <w:rPr>
          <w:rFonts w:ascii="Cambria" w:hAnsi="Cambria" w:cstheme="minorHAnsi"/>
          <w:i/>
          <w:iCs/>
          <w:szCs w:val="24"/>
        </w:rPr>
        <w:t>A</w:t>
      </w:r>
      <w:r w:rsidR="007D44D9">
        <w:rPr>
          <w:rFonts w:ascii="Cambria" w:hAnsi="Cambria" w:cstheme="minorHAnsi"/>
          <w:iCs/>
          <w:szCs w:val="24"/>
          <w:vertAlign w:val="subscript"/>
        </w:rPr>
        <w:t>T</w:t>
      </w:r>
      <w:r w:rsidR="007D44D9">
        <w:rPr>
          <w:rFonts w:cstheme="minorHAnsi"/>
          <w:szCs w:val="24"/>
        </w:rPr>
        <w:t xml:space="preserve">) plane for </w:t>
      </w:r>
      <w:r w:rsidR="007D44D9" w:rsidRPr="00F64F97">
        <w:rPr>
          <w:rFonts w:ascii="Cambria" w:hAnsi="Cambria" w:cstheme="minorHAnsi"/>
          <w:i/>
          <w:iCs/>
          <w:szCs w:val="24"/>
        </w:rPr>
        <w:t>K</w:t>
      </w:r>
      <w:r w:rsidR="007D44D9">
        <w:rPr>
          <w:rFonts w:ascii="Cambria" w:hAnsi="Cambria" w:cstheme="minorHAnsi"/>
          <w:iCs/>
          <w:szCs w:val="24"/>
          <w:vertAlign w:val="subscript"/>
        </w:rPr>
        <w:t>d</w:t>
      </w:r>
      <w:r w:rsidR="007D44D9">
        <w:rPr>
          <w:rFonts w:cstheme="minorHAnsi"/>
          <w:szCs w:val="24"/>
        </w:rPr>
        <w:t xml:space="preserve"> = </w:t>
      </w:r>
      <w:r w:rsidR="00B47957">
        <w:rPr>
          <w:rFonts w:cstheme="minorHAnsi"/>
          <w:szCs w:val="24"/>
        </w:rPr>
        <w:t>0.3</w:t>
      </w:r>
      <w:r w:rsidR="007D44D9">
        <w:rPr>
          <w:rFonts w:cstheme="minorHAnsi"/>
          <w:szCs w:val="24"/>
        </w:rPr>
        <w:t xml:space="preserve">, </w:t>
      </w:r>
      <w:r w:rsidR="007D44D9">
        <w:rPr>
          <w:rFonts w:ascii="Cambria" w:hAnsi="Cambria" w:cstheme="minorHAnsi"/>
          <w:i/>
          <w:iCs/>
          <w:szCs w:val="24"/>
        </w:rPr>
        <w:t>V</w:t>
      </w:r>
      <w:r w:rsidR="007D44D9">
        <w:rPr>
          <w:rFonts w:ascii="Cambria" w:hAnsi="Cambria" w:cstheme="minorHAnsi"/>
          <w:iCs/>
          <w:szCs w:val="24"/>
          <w:vertAlign w:val="subscript"/>
        </w:rPr>
        <w:t>max</w:t>
      </w:r>
      <w:r w:rsidR="007D44D9">
        <w:rPr>
          <w:rFonts w:cstheme="minorHAnsi"/>
          <w:szCs w:val="24"/>
        </w:rPr>
        <w:t xml:space="preserve"> = </w:t>
      </w:r>
      <w:r w:rsidR="00B47957">
        <w:rPr>
          <w:rFonts w:cstheme="minorHAnsi"/>
          <w:szCs w:val="24"/>
        </w:rPr>
        <w:t>1.3</w:t>
      </w:r>
      <w:r w:rsidR="007D44D9">
        <w:rPr>
          <w:rFonts w:cstheme="minorHAnsi"/>
          <w:szCs w:val="24"/>
        </w:rPr>
        <w:t xml:space="preserve"> and </w:t>
      </w:r>
      <w:r w:rsidR="007D44D9" w:rsidRPr="00F64F97">
        <w:rPr>
          <w:rFonts w:ascii="Cambria" w:hAnsi="Cambria" w:cstheme="minorHAnsi"/>
          <w:i/>
          <w:iCs/>
          <w:szCs w:val="24"/>
        </w:rPr>
        <w:t>K</w:t>
      </w:r>
      <w:r w:rsidR="007D44D9">
        <w:rPr>
          <w:rFonts w:ascii="Cambria" w:hAnsi="Cambria" w:cstheme="minorHAnsi"/>
          <w:iCs/>
          <w:szCs w:val="24"/>
          <w:vertAlign w:val="subscript"/>
        </w:rPr>
        <w:t>m</w:t>
      </w:r>
      <w:r w:rsidR="007D44D9">
        <w:rPr>
          <w:rFonts w:cstheme="minorHAnsi"/>
          <w:szCs w:val="24"/>
        </w:rPr>
        <w:t xml:space="preserve"> </w:t>
      </w:r>
      <w:r w:rsidR="00F27E91">
        <w:rPr>
          <w:rFonts w:cstheme="minorHAnsi"/>
          <w:szCs w:val="24"/>
        </w:rPr>
        <w:t>=</w:t>
      </w:r>
      <w:r w:rsidR="00B47957">
        <w:rPr>
          <w:rFonts w:cstheme="minorHAnsi"/>
          <w:szCs w:val="24"/>
        </w:rPr>
        <w:t xml:space="preserve"> 1</w:t>
      </w:r>
      <w:r w:rsidR="00F27E91">
        <w:rPr>
          <w:rFonts w:cstheme="minorHAnsi"/>
          <w:szCs w:val="24"/>
        </w:rPr>
        <w:t xml:space="preserve"> (Figure 5</w:t>
      </w:r>
      <w:r w:rsidR="007D44D9">
        <w:rPr>
          <w:rFonts w:cstheme="minorHAnsi"/>
          <w:szCs w:val="24"/>
        </w:rPr>
        <w:t>a).</w:t>
      </w:r>
      <w:r w:rsidR="00876EBE">
        <w:rPr>
          <w:rFonts w:cstheme="minorHAnsi"/>
          <w:szCs w:val="24"/>
        </w:rPr>
        <w:t xml:space="preserve"> Using the same argument as before, we choose </w:t>
      </w:r>
      <m:oMath>
        <m:d>
          <m:dPr>
            <m:ctrlPr>
              <w:rPr>
                <w:rFonts w:ascii="Cambria Math" w:hAnsi="Cambria Math" w:cstheme="minorHAnsi"/>
                <w:i/>
                <w:szCs w:val="24"/>
              </w:rPr>
            </m:ctrlPr>
          </m:dPr>
          <m:e>
            <m:sSup>
              <m:sSupPr>
                <m:ctrlPr>
                  <w:rPr>
                    <w:rFonts w:ascii="Cambria Math" w:hAnsi="Cambria Math" w:cstheme="minorHAnsi"/>
                    <w:i/>
                    <w:szCs w:val="24"/>
                  </w:rPr>
                </m:ctrlPr>
              </m:sSupPr>
              <m:e>
                <m:r>
                  <w:rPr>
                    <w:rFonts w:ascii="Cambria Math" w:hAnsi="Cambria Math" w:cstheme="minorHAnsi"/>
                    <w:szCs w:val="24"/>
                  </w:rPr>
                  <m:t>α</m:t>
                </m:r>
              </m:e>
              <m:sup>
                <m:r>
                  <m:rPr>
                    <m:nor/>
                  </m:rPr>
                  <w:rPr>
                    <w:rFonts w:ascii="Cambria Math" w:hAnsi="Cambria Math" w:cstheme="minorHAnsi"/>
                    <w:szCs w:val="24"/>
                  </w:rPr>
                  <m:t>WT</m:t>
                </m:r>
              </m:sup>
            </m:sSup>
            <m:r>
              <w:rPr>
                <w:rFonts w:ascii="Cambria Math" w:hAnsi="Cambria Math" w:cstheme="minorHAnsi"/>
                <w:szCs w:val="24"/>
              </w:rPr>
              <m:t>=6,</m:t>
            </m:r>
            <m:sSubSup>
              <m:sSubSupPr>
                <m:ctrlPr>
                  <w:rPr>
                    <w:rFonts w:ascii="Cambria Math" w:hAnsi="Cambria Math" w:cstheme="minorHAnsi"/>
                    <w:i/>
                    <w:szCs w:val="24"/>
                  </w:rPr>
                </m:ctrlPr>
              </m:sSubSupPr>
              <m:e>
                <m:r>
                  <w:rPr>
                    <w:rFonts w:ascii="Cambria Math" w:hAnsi="Cambria Math" w:cstheme="minorHAnsi"/>
                    <w:szCs w:val="24"/>
                  </w:rPr>
                  <m:t>A</m:t>
                </m:r>
              </m:e>
              <m:sub>
                <m:r>
                  <m:rPr>
                    <m:nor/>
                  </m:rPr>
                  <w:rPr>
                    <w:rFonts w:ascii="Cambria Math" w:hAnsi="Cambria Math" w:cstheme="minorHAnsi"/>
                    <w:szCs w:val="24"/>
                  </w:rPr>
                  <m:t>T</m:t>
                </m:r>
              </m:sub>
              <m:sup>
                <m:r>
                  <m:rPr>
                    <m:nor/>
                  </m:rPr>
                  <w:rPr>
                    <w:rFonts w:ascii="Cambria Math" w:hAnsi="Cambria Math" w:cstheme="minorHAnsi"/>
                    <w:szCs w:val="24"/>
                  </w:rPr>
                  <m:t>WT</m:t>
                </m:r>
              </m:sup>
            </m:sSubSup>
            <m:r>
              <w:rPr>
                <w:rFonts w:ascii="Cambria Math" w:hAnsi="Cambria Math" w:cstheme="minorHAnsi"/>
                <w:szCs w:val="24"/>
              </w:rPr>
              <m:t>=6</m:t>
            </m:r>
          </m:e>
        </m:d>
      </m:oMath>
      <w:r w:rsidR="007D44D9">
        <w:rPr>
          <w:rFonts w:cstheme="minorHAnsi"/>
          <w:szCs w:val="24"/>
        </w:rPr>
        <w:t xml:space="preserve"> </w:t>
      </w:r>
      <w:r w:rsidR="00876EBE">
        <w:rPr>
          <w:rFonts w:cstheme="minorHAnsi"/>
          <w:szCs w:val="24"/>
        </w:rPr>
        <w:t>and plot the re</w:t>
      </w:r>
      <w:r w:rsidR="00F27E91">
        <w:rPr>
          <w:rFonts w:cstheme="minorHAnsi"/>
          <w:szCs w:val="24"/>
        </w:rPr>
        <w:t>sulting oscillations in Figure 5</w:t>
      </w:r>
      <w:r w:rsidR="00876EBE">
        <w:rPr>
          <w:rFonts w:cstheme="minorHAnsi"/>
          <w:szCs w:val="24"/>
        </w:rPr>
        <w:t xml:space="preserve">b. In this case, </w:t>
      </w:r>
      <w:r w:rsidR="00876EBE" w:rsidRPr="00876EBE">
        <w:rPr>
          <w:rFonts w:cstheme="minorHAnsi"/>
          <w:i/>
          <w:szCs w:val="24"/>
        </w:rPr>
        <w:t>P</w:t>
      </w:r>
      <w:r w:rsidR="00876EBE" w:rsidRPr="00876EBE">
        <w:rPr>
          <w:rFonts w:cstheme="minorHAnsi"/>
          <w:szCs w:val="24"/>
          <w:vertAlign w:val="subscript"/>
        </w:rPr>
        <w:t>tot</w:t>
      </w:r>
      <w:r w:rsidR="00876EBE">
        <w:rPr>
          <w:rFonts w:cstheme="minorHAnsi"/>
          <w:szCs w:val="24"/>
        </w:rPr>
        <w:t xml:space="preserve"> ≈ </w:t>
      </w:r>
      <w:r w:rsidR="00B47957">
        <w:rPr>
          <w:rFonts w:cstheme="minorHAnsi"/>
          <w:szCs w:val="24"/>
        </w:rPr>
        <w:t>14</w:t>
      </w:r>
      <w:r w:rsidR="00876EBE">
        <w:rPr>
          <w:rFonts w:cstheme="minorHAnsi"/>
          <w:szCs w:val="24"/>
        </w:rPr>
        <w:t xml:space="preserve"> (≈ </w:t>
      </w:r>
      <w:r w:rsidR="00B47957">
        <w:rPr>
          <w:rFonts w:cstheme="minorHAnsi"/>
          <w:szCs w:val="24"/>
        </w:rPr>
        <w:t>1</w:t>
      </w:r>
      <w:r w:rsidR="00876EBE">
        <w:rPr>
          <w:rFonts w:cstheme="minorHAnsi"/>
          <w:szCs w:val="24"/>
        </w:rPr>
        <w:t xml:space="preserve">0, when corrected for mRNA species), so </w:t>
      </w:r>
      <m:oMath>
        <m:acc>
          <m:accPr>
            <m:ctrlPr>
              <w:rPr>
                <w:rFonts w:ascii="Cambria Math" w:hAnsi="Cambria Math" w:cstheme="minorHAnsi"/>
                <w:i/>
                <w:szCs w:val="24"/>
              </w:rPr>
            </m:ctrlPr>
          </m:accPr>
          <m:e>
            <m:r>
              <w:rPr>
                <w:rFonts w:ascii="Cambria Math" w:hAnsi="Cambria Math" w:cstheme="minorHAnsi"/>
                <w:szCs w:val="24"/>
              </w:rPr>
              <m:t>C</m:t>
            </m:r>
          </m:e>
        </m:acc>
        <m:r>
          <w:rPr>
            <w:rFonts w:ascii="Cambria Math" w:hAnsi="Cambria Math" w:cstheme="minorHAnsi"/>
            <w:szCs w:val="24"/>
          </w:rPr>
          <m:t xml:space="preserve">=10 </m:t>
        </m:r>
        <m:r>
          <m:rPr>
            <m:nor/>
          </m:rPr>
          <w:rPr>
            <w:rFonts w:ascii="Cambria Math" w:hAnsi="Cambria Math" w:cstheme="minorHAnsi"/>
            <w:szCs w:val="24"/>
          </w:rPr>
          <m:t>nM and</m:t>
        </m:r>
        <m:r>
          <w:rPr>
            <w:rFonts w:ascii="Cambria Math" w:hAnsi="Cambria Math" w:cstheme="minorHAnsi"/>
            <w:szCs w:val="24"/>
          </w:rPr>
          <m:t xml:space="preserve"> </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=3 </m:t>
        </m:r>
        <m:r>
          <m:rPr>
            <m:nor/>
          </m:rPr>
          <w:rPr>
            <w:rFonts w:ascii="Cambria Math" w:hAnsi="Cambria Math" w:cstheme="minorHAnsi"/>
            <w:szCs w:val="24"/>
          </w:rPr>
          <m:t>nM.</m:t>
        </m:r>
      </m:oMath>
      <w:r w:rsidR="00876EBE">
        <w:rPr>
          <w:rFonts w:cstheme="minorHAnsi"/>
          <w:szCs w:val="24"/>
        </w:rPr>
        <w:t xml:space="preserve"> </w:t>
      </w:r>
      <w:r w:rsidR="00B31082">
        <w:rPr>
          <w:rFonts w:cstheme="minorHAnsi"/>
          <w:szCs w:val="24"/>
        </w:rPr>
        <w:t xml:space="preserve">This </w:t>
      </w:r>
      <w:r w:rsidR="00B31082">
        <w:rPr>
          <w:rFonts w:cstheme="minorHAnsi"/>
          <w:szCs w:val="24"/>
        </w:rPr>
        <w:lastRenderedPageBreak/>
        <w:t xml:space="preserve">estimate of the theoretical value of </w:t>
      </w:r>
      <w:r w:rsidR="00876EBE">
        <w:rPr>
          <w:rFonts w:cstheme="minorHAnsi"/>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B31082">
        <w:rPr>
          <w:rFonts w:cstheme="minorHAnsi"/>
          <w:szCs w:val="24"/>
        </w:rPr>
        <w:t xml:space="preserve"> is </w:t>
      </w:r>
      <w:r w:rsidR="00B47957">
        <w:rPr>
          <w:rFonts w:cstheme="minorHAnsi"/>
          <w:szCs w:val="24"/>
        </w:rPr>
        <w:t>now only ten-fold smaller than</w:t>
      </w:r>
      <w:r w:rsidR="00B31082">
        <w:rPr>
          <w:rFonts w:cstheme="minorHAnsi"/>
          <w:szCs w:val="24"/>
        </w:rPr>
        <w:t xml:space="preserve"> our estimate of the probable experimental value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B31082">
        <w:rPr>
          <w:rFonts w:cstheme="minorHAnsi"/>
          <w:szCs w:val="24"/>
        </w:rPr>
        <w:t>.</w:t>
      </w:r>
    </w:p>
    <w:tbl>
      <w:tblPr>
        <w:tblStyle w:val="TableGrid"/>
        <w:tblW w:w="0" w:type="auto"/>
        <w:tblLook w:val="04A0" w:firstRow="1" w:lastRow="0" w:firstColumn="1" w:lastColumn="0" w:noHBand="0" w:noVBand="1"/>
      </w:tblPr>
      <w:tblGrid>
        <w:gridCol w:w="4394"/>
        <w:gridCol w:w="4956"/>
      </w:tblGrid>
      <w:tr w:rsidR="00F92AE5" w14:paraId="5429B67C" w14:textId="77777777" w:rsidTr="00530FDB">
        <w:tc>
          <w:tcPr>
            <w:tcW w:w="4405" w:type="dxa"/>
          </w:tcPr>
          <w:p w14:paraId="3DD78D04" w14:textId="77777777" w:rsidR="00F92AE5" w:rsidRDefault="00F92AE5" w:rsidP="00822F71">
            <w:pPr>
              <w:spacing w:after="120"/>
              <w:jc w:val="both"/>
              <w:rPr>
                <w:rFonts w:cstheme="minorHAnsi"/>
                <w:szCs w:val="24"/>
              </w:rPr>
            </w:pPr>
            <w:r>
              <w:rPr>
                <w:rFonts w:cstheme="minorHAnsi"/>
                <w:noProof/>
                <w:szCs w:val="24"/>
              </w:rPr>
              <w:drawing>
                <wp:inline distT="0" distB="0" distL="0" distR="0" wp14:anchorId="4E2ED5A8" wp14:editId="47B8DEE2">
                  <wp:extent cx="2646528" cy="206442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9828" cy="2082597"/>
                          </a:xfrm>
                          <a:prstGeom prst="rect">
                            <a:avLst/>
                          </a:prstGeom>
                          <a:noFill/>
                        </pic:spPr>
                      </pic:pic>
                    </a:graphicData>
                  </a:graphic>
                </wp:inline>
              </w:drawing>
            </w:r>
          </w:p>
        </w:tc>
        <w:tc>
          <w:tcPr>
            <w:tcW w:w="4945" w:type="dxa"/>
          </w:tcPr>
          <w:p w14:paraId="1149B822" w14:textId="77777777" w:rsidR="00F92AE5" w:rsidRDefault="00F92AE5" w:rsidP="00822F71">
            <w:pPr>
              <w:spacing w:after="120"/>
              <w:jc w:val="both"/>
              <w:rPr>
                <w:rFonts w:cstheme="minorHAnsi"/>
                <w:szCs w:val="24"/>
              </w:rPr>
            </w:pPr>
            <w:r>
              <w:rPr>
                <w:rFonts w:cstheme="minorHAnsi"/>
                <w:noProof/>
                <w:szCs w:val="24"/>
              </w:rPr>
              <w:drawing>
                <wp:inline distT="0" distB="0" distL="0" distR="0" wp14:anchorId="7D532E68" wp14:editId="7B283BCC">
                  <wp:extent cx="2959964" cy="171016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5815" cy="1719326"/>
                          </a:xfrm>
                          <a:prstGeom prst="rect">
                            <a:avLst/>
                          </a:prstGeom>
                          <a:noFill/>
                        </pic:spPr>
                      </pic:pic>
                    </a:graphicData>
                  </a:graphic>
                </wp:inline>
              </w:drawing>
            </w:r>
          </w:p>
        </w:tc>
      </w:tr>
      <w:tr w:rsidR="00F92AE5" w14:paraId="2FF1113B" w14:textId="77777777" w:rsidTr="00530FDB">
        <w:tc>
          <w:tcPr>
            <w:tcW w:w="4405" w:type="dxa"/>
          </w:tcPr>
          <w:p w14:paraId="5F4A8D7C" w14:textId="3DBC8E63" w:rsidR="00F92AE5" w:rsidRDefault="00F92AE5" w:rsidP="00F92AE5">
            <w:pPr>
              <w:spacing w:after="120" w:line="240" w:lineRule="auto"/>
              <w:rPr>
                <w:rFonts w:cstheme="minorHAnsi"/>
                <w:szCs w:val="24"/>
              </w:rPr>
            </w:pPr>
            <w:r>
              <w:rPr>
                <w:rFonts w:cstheme="minorHAnsi"/>
                <w:szCs w:val="24"/>
              </w:rPr>
              <w:t>Fig. 5a. SNF(0M8): Bifurcation diagram (AT vs alpha) for Kd=0.3, Vmax=1.3, Km=1</w:t>
            </w:r>
          </w:p>
        </w:tc>
        <w:tc>
          <w:tcPr>
            <w:tcW w:w="4945" w:type="dxa"/>
          </w:tcPr>
          <w:p w14:paraId="4A22B11A" w14:textId="39C62C05" w:rsidR="00F92AE5" w:rsidRDefault="00F92AE5" w:rsidP="00A90746">
            <w:pPr>
              <w:spacing w:after="120" w:line="240" w:lineRule="auto"/>
              <w:rPr>
                <w:rFonts w:cstheme="minorHAnsi"/>
                <w:szCs w:val="24"/>
              </w:rPr>
            </w:pPr>
            <w:r>
              <w:rPr>
                <w:rFonts w:cstheme="minorHAnsi"/>
                <w:szCs w:val="24"/>
              </w:rPr>
              <w:t>Fig. 5b. Time-course for AT=</w:t>
            </w:r>
            <w:r w:rsidR="00A90746">
              <w:rPr>
                <w:rFonts w:cstheme="minorHAnsi"/>
                <w:szCs w:val="24"/>
              </w:rPr>
              <w:t>6</w:t>
            </w:r>
            <w:r>
              <w:rPr>
                <w:rFonts w:cstheme="minorHAnsi"/>
                <w:szCs w:val="24"/>
              </w:rPr>
              <w:t>, alpha=6; Period = 27.5, Ptot = 14</w:t>
            </w:r>
          </w:p>
        </w:tc>
      </w:tr>
      <w:tr w:rsidR="00530FDB" w14:paraId="68C0B66C" w14:textId="77777777" w:rsidTr="00530FDB">
        <w:tc>
          <w:tcPr>
            <w:tcW w:w="4405" w:type="dxa"/>
          </w:tcPr>
          <w:p w14:paraId="43954289" w14:textId="77777777" w:rsidR="00530FDB" w:rsidRDefault="00530FDB" w:rsidP="00276BDB">
            <w:pPr>
              <w:spacing w:after="120" w:line="240" w:lineRule="auto"/>
              <w:rPr>
                <w:rFonts w:cstheme="minorHAnsi"/>
                <w:noProof/>
                <w:szCs w:val="24"/>
              </w:rPr>
            </w:pPr>
            <w:r>
              <w:rPr>
                <w:rFonts w:cstheme="minorHAnsi"/>
                <w:noProof/>
                <w:szCs w:val="24"/>
              </w:rPr>
              <w:drawing>
                <wp:inline distT="0" distB="0" distL="0" distR="0" wp14:anchorId="0310BAAE" wp14:editId="33D6614E">
                  <wp:extent cx="2418229" cy="195091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3258" cy="1971107"/>
                          </a:xfrm>
                          <a:prstGeom prst="rect">
                            <a:avLst/>
                          </a:prstGeom>
                          <a:noFill/>
                        </pic:spPr>
                      </pic:pic>
                    </a:graphicData>
                  </a:graphic>
                </wp:inline>
              </w:drawing>
            </w:r>
          </w:p>
        </w:tc>
        <w:tc>
          <w:tcPr>
            <w:tcW w:w="4945" w:type="dxa"/>
          </w:tcPr>
          <w:p w14:paraId="50264F65" w14:textId="77777777" w:rsidR="00530FDB" w:rsidRDefault="00530FDB" w:rsidP="00276BDB">
            <w:pPr>
              <w:spacing w:after="120" w:line="240" w:lineRule="auto"/>
              <w:rPr>
                <w:rFonts w:cstheme="minorHAnsi"/>
                <w:noProof/>
                <w:szCs w:val="24"/>
              </w:rPr>
            </w:pPr>
            <w:r>
              <w:rPr>
                <w:rFonts w:cstheme="minorHAnsi"/>
                <w:noProof/>
                <w:szCs w:val="24"/>
              </w:rPr>
              <w:drawing>
                <wp:inline distT="0" distB="0" distL="0" distR="0" wp14:anchorId="425FBABD" wp14:editId="743EAF1B">
                  <wp:extent cx="3004430" cy="170084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6516" cy="1724671"/>
                          </a:xfrm>
                          <a:prstGeom prst="rect">
                            <a:avLst/>
                          </a:prstGeom>
                          <a:noFill/>
                        </pic:spPr>
                      </pic:pic>
                    </a:graphicData>
                  </a:graphic>
                </wp:inline>
              </w:drawing>
            </w:r>
          </w:p>
        </w:tc>
      </w:tr>
      <w:tr w:rsidR="00530FDB" w14:paraId="2797BBEA" w14:textId="77777777" w:rsidTr="00530FDB">
        <w:tc>
          <w:tcPr>
            <w:tcW w:w="4405" w:type="dxa"/>
          </w:tcPr>
          <w:p w14:paraId="44233A2E" w14:textId="5A56C8E9" w:rsidR="00530FDB" w:rsidRDefault="00530FDB" w:rsidP="00276BDB">
            <w:pPr>
              <w:spacing w:after="120" w:line="240" w:lineRule="auto"/>
              <w:rPr>
                <w:rFonts w:cstheme="minorHAnsi"/>
                <w:szCs w:val="24"/>
              </w:rPr>
            </w:pPr>
            <w:r>
              <w:rPr>
                <w:rFonts w:cstheme="minorHAnsi"/>
                <w:szCs w:val="24"/>
              </w:rPr>
              <w:t xml:space="preserve">Fig. 5c. SNF(1M8): Kd=0.3, Vmax=1.3, Km=1, KA=1. </w:t>
            </w:r>
          </w:p>
        </w:tc>
        <w:tc>
          <w:tcPr>
            <w:tcW w:w="4945" w:type="dxa"/>
          </w:tcPr>
          <w:p w14:paraId="167BD499" w14:textId="74F8F723" w:rsidR="00530FDB" w:rsidRDefault="00530FDB" w:rsidP="00276BDB">
            <w:pPr>
              <w:spacing w:after="120" w:line="240" w:lineRule="auto"/>
              <w:rPr>
                <w:rFonts w:cstheme="minorHAnsi"/>
                <w:szCs w:val="24"/>
              </w:rPr>
            </w:pPr>
            <w:r>
              <w:rPr>
                <w:rFonts w:cstheme="minorHAnsi"/>
                <w:szCs w:val="24"/>
              </w:rPr>
              <w:t>Fig. 5d. SNF(1M8): Kd=0.3, Vmax=1.3, Km=1, KA=1, AT=6, alpha=6; Period = 27.5, Ptot=14</w:t>
            </w:r>
          </w:p>
        </w:tc>
      </w:tr>
    </w:tbl>
    <w:p w14:paraId="7329A6B6" w14:textId="4DB5E5C9" w:rsidR="00B31082" w:rsidRDefault="00B31082" w:rsidP="00626F7A">
      <w:pPr>
        <w:spacing w:after="120"/>
        <w:jc w:val="both"/>
        <w:rPr>
          <w:rFonts w:cstheme="minorHAnsi"/>
          <w:szCs w:val="24"/>
        </w:rPr>
      </w:pPr>
    </w:p>
    <w:p w14:paraId="28F8C89F" w14:textId="767B3002" w:rsidR="00295B9A" w:rsidRDefault="00295B9A" w:rsidP="00626F7A">
      <w:pPr>
        <w:spacing w:after="120"/>
        <w:jc w:val="both"/>
        <w:rPr>
          <w:rFonts w:cstheme="minorHAnsi"/>
          <w:szCs w:val="24"/>
        </w:rPr>
      </w:pPr>
    </w:p>
    <w:p w14:paraId="1E209E94" w14:textId="0BD19BAB" w:rsidR="00295B9A" w:rsidRPr="00295B9A" w:rsidRDefault="00295B9A" w:rsidP="00626F7A">
      <w:pPr>
        <w:spacing w:after="120"/>
        <w:jc w:val="both"/>
        <w:rPr>
          <w:rFonts w:cstheme="minorHAnsi"/>
          <w:szCs w:val="24"/>
          <w:highlight w:val="yellow"/>
        </w:rPr>
      </w:pPr>
      <w:r w:rsidRPr="00295B9A">
        <w:rPr>
          <w:rFonts w:cstheme="minorHAnsi"/>
          <w:szCs w:val="24"/>
          <w:highlight w:val="yellow"/>
        </w:rPr>
        <w:t>OLD TEXT…</w:t>
      </w:r>
    </w:p>
    <w:p w14:paraId="00842DAF" w14:textId="0884AEFE" w:rsidR="0097541B" w:rsidRPr="00295B9A" w:rsidRDefault="0097541B" w:rsidP="00626F7A">
      <w:pPr>
        <w:spacing w:after="120"/>
        <w:jc w:val="both"/>
        <w:rPr>
          <w:rFonts w:cstheme="minorHAnsi"/>
          <w:szCs w:val="24"/>
          <w:highlight w:val="yellow"/>
        </w:rPr>
      </w:pPr>
      <w:r w:rsidRPr="00295B9A">
        <w:rPr>
          <w:rFonts w:cstheme="minorHAnsi"/>
          <w:szCs w:val="24"/>
          <w:highlight w:val="yellow"/>
        </w:rPr>
        <w:t xml:space="preserve">For example, in Figure 5a we show that (for </w:t>
      </w:r>
      <w:r w:rsidRPr="00295B9A">
        <w:rPr>
          <w:rFonts w:ascii="Cambria" w:hAnsi="Cambria" w:cstheme="minorHAnsi"/>
          <w:i/>
          <w:iCs/>
          <w:szCs w:val="24"/>
          <w:highlight w:val="yellow"/>
        </w:rPr>
        <w:t>N</w:t>
      </w:r>
      <w:r w:rsidRPr="00295B9A">
        <w:rPr>
          <w:rFonts w:ascii="Cambria" w:hAnsi="Cambria" w:cstheme="minorHAnsi"/>
          <w:iCs/>
          <w:szCs w:val="24"/>
          <w:highlight w:val="yellow"/>
        </w:rPr>
        <w:t xml:space="preserve"> = 8,</w:t>
      </w:r>
      <w:r w:rsidRPr="00295B9A">
        <w:rPr>
          <w:rFonts w:cstheme="minorHAnsi"/>
          <w:szCs w:val="24"/>
          <w:highlight w:val="yellow"/>
        </w:rPr>
        <w:t xml:space="preserve"> </w:t>
      </w:r>
      <w:r w:rsidRPr="00295B9A">
        <w:rPr>
          <w:rFonts w:ascii="Cambria" w:hAnsi="Cambria" w:cstheme="minorHAnsi"/>
          <w:i/>
          <w:iCs/>
          <w:szCs w:val="24"/>
          <w:highlight w:val="yellow"/>
        </w:rPr>
        <w:t>V</w:t>
      </w:r>
      <w:r w:rsidRPr="00295B9A">
        <w:rPr>
          <w:rFonts w:ascii="Cambria" w:hAnsi="Cambria" w:cstheme="minorHAnsi"/>
          <w:iCs/>
          <w:szCs w:val="24"/>
          <w:highlight w:val="yellow"/>
          <w:vertAlign w:val="subscript"/>
        </w:rPr>
        <w:t>max</w:t>
      </w:r>
      <w:r w:rsidRPr="00295B9A">
        <w:rPr>
          <w:rFonts w:ascii="Cambria" w:hAnsi="Cambria" w:cstheme="minorHAnsi"/>
          <w:iCs/>
          <w:szCs w:val="24"/>
          <w:highlight w:val="yellow"/>
        </w:rPr>
        <w:t xml:space="preserve"> = 0.4,</w:t>
      </w:r>
      <w:r w:rsidRPr="00295B9A">
        <w:rPr>
          <w:rFonts w:cstheme="minorHAnsi"/>
          <w:szCs w:val="24"/>
          <w:highlight w:val="yellow"/>
        </w:rPr>
        <w:t xml:space="preserve"> </w:t>
      </w:r>
      <w:r w:rsidRPr="00295B9A">
        <w:rPr>
          <w:rFonts w:ascii="Cambria" w:hAnsi="Cambria" w:cstheme="minorHAnsi"/>
          <w:i/>
          <w:iCs/>
          <w:szCs w:val="24"/>
          <w:highlight w:val="yellow"/>
        </w:rPr>
        <w:t>K</w:t>
      </w:r>
      <w:r w:rsidRPr="00295B9A">
        <w:rPr>
          <w:rFonts w:ascii="Cambria" w:hAnsi="Cambria" w:cstheme="minorHAnsi"/>
          <w:iCs/>
          <w:szCs w:val="24"/>
          <w:highlight w:val="yellow"/>
          <w:vertAlign w:val="subscript"/>
        </w:rPr>
        <w:t>m</w:t>
      </w:r>
      <w:r w:rsidRPr="00295B9A">
        <w:rPr>
          <w:rFonts w:cstheme="minorHAnsi"/>
          <w:szCs w:val="24"/>
          <w:highlight w:val="yellow"/>
        </w:rPr>
        <w:t xml:space="preserve"> = 0.5) the oscillatory domain in the </w:t>
      </w:r>
      <w:r w:rsidRPr="00295B9A">
        <w:rPr>
          <w:rFonts w:ascii="Times New Roman" w:hAnsi="Times New Roman" w:cs="Times New Roman"/>
          <w:i/>
          <w:szCs w:val="24"/>
          <w:highlight w:val="yellow"/>
        </w:rPr>
        <w:t>α</w:t>
      </w:r>
      <w:r w:rsidRPr="00295B9A">
        <w:rPr>
          <w:rFonts w:cstheme="minorHAnsi"/>
          <w:szCs w:val="24"/>
          <w:highlight w:val="yellow"/>
        </w:rPr>
        <w:t xml:space="preserve">, </w:t>
      </w:r>
      <w:r w:rsidRPr="00295B9A">
        <w:rPr>
          <w:rFonts w:ascii="Cambria" w:hAnsi="Cambria" w:cstheme="minorHAnsi"/>
          <w:i/>
          <w:iCs/>
          <w:szCs w:val="24"/>
          <w:highlight w:val="yellow"/>
        </w:rPr>
        <w:t>A</w:t>
      </w:r>
      <w:r w:rsidRPr="00295B9A">
        <w:rPr>
          <w:rFonts w:ascii="Cambria" w:hAnsi="Cambria" w:cstheme="minorHAnsi"/>
          <w:iCs/>
          <w:szCs w:val="24"/>
          <w:highlight w:val="yellow"/>
          <w:vertAlign w:val="subscript"/>
        </w:rPr>
        <w:t>T</w:t>
      </w:r>
      <w:r w:rsidRPr="00295B9A">
        <w:rPr>
          <w:rFonts w:cstheme="minorHAnsi"/>
          <w:szCs w:val="24"/>
          <w:highlight w:val="yellow"/>
        </w:rPr>
        <w:t xml:space="preserve"> plane is bounded and shrinking for increasing values of </w:t>
      </w:r>
      <w:r w:rsidRPr="00295B9A">
        <w:rPr>
          <w:rFonts w:ascii="Cambria" w:hAnsi="Cambria" w:cstheme="minorHAnsi"/>
          <w:i/>
          <w:iCs/>
          <w:szCs w:val="24"/>
          <w:highlight w:val="yellow"/>
        </w:rPr>
        <w:t>K</w:t>
      </w:r>
      <w:r w:rsidRPr="00295B9A">
        <w:rPr>
          <w:rFonts w:ascii="Cambria" w:hAnsi="Cambria" w:cstheme="minorHAnsi"/>
          <w:iCs/>
          <w:szCs w:val="24"/>
          <w:highlight w:val="yellow"/>
          <w:vertAlign w:val="subscript"/>
        </w:rPr>
        <w:t>d</w:t>
      </w:r>
      <w:r w:rsidRPr="00295B9A">
        <w:rPr>
          <w:rFonts w:cstheme="minorHAnsi"/>
          <w:szCs w:val="24"/>
          <w:highlight w:val="yellow"/>
        </w:rPr>
        <w:t xml:space="preserve">. If </w:t>
      </w:r>
      <w:r w:rsidRPr="00295B9A">
        <w:rPr>
          <w:rFonts w:ascii="Cambria" w:hAnsi="Cambria" w:cstheme="minorHAnsi"/>
          <w:i/>
          <w:iCs/>
          <w:szCs w:val="24"/>
          <w:highlight w:val="yellow"/>
        </w:rPr>
        <w:t>K</w:t>
      </w:r>
      <w:r w:rsidRPr="00295B9A">
        <w:rPr>
          <w:rFonts w:ascii="Cambria" w:hAnsi="Cambria" w:cstheme="minorHAnsi"/>
          <w:iCs/>
          <w:szCs w:val="24"/>
          <w:highlight w:val="yellow"/>
          <w:vertAlign w:val="subscript"/>
        </w:rPr>
        <w:t>d</w:t>
      </w:r>
      <w:r w:rsidRPr="00295B9A">
        <w:rPr>
          <w:rFonts w:cstheme="minorHAnsi"/>
          <w:szCs w:val="24"/>
          <w:highlight w:val="yellow"/>
        </w:rPr>
        <w:t xml:space="preserve"> &gt; 0.05, the domain of </w:t>
      </w:r>
      <w:r w:rsidRPr="00295B9A">
        <w:rPr>
          <w:rFonts w:cstheme="minorHAnsi"/>
          <w:szCs w:val="24"/>
          <w:highlight w:val="yellow"/>
        </w:rPr>
        <w:lastRenderedPageBreak/>
        <w:t xml:space="preserve">oscillations is too small to be consistent with our requirements for over- and under-expression of PER and BMAL. If we assign a WT cell to the parameter set </w:t>
      </w:r>
      <w:r w:rsidRPr="00295B9A">
        <w:rPr>
          <w:rFonts w:ascii="Cambria" w:hAnsi="Cambria" w:cstheme="minorHAnsi"/>
          <w:i/>
          <w:iCs/>
          <w:szCs w:val="24"/>
          <w:highlight w:val="yellow"/>
        </w:rPr>
        <w:t>K</w:t>
      </w:r>
      <w:r w:rsidRPr="00295B9A">
        <w:rPr>
          <w:rFonts w:ascii="Cambria" w:hAnsi="Cambria" w:cstheme="minorHAnsi"/>
          <w:iCs/>
          <w:szCs w:val="24"/>
          <w:highlight w:val="yellow"/>
          <w:vertAlign w:val="subscript"/>
        </w:rPr>
        <w:t>d</w:t>
      </w:r>
      <w:r w:rsidRPr="00295B9A">
        <w:rPr>
          <w:rFonts w:cstheme="minorHAnsi"/>
          <w:szCs w:val="24"/>
          <w:highlight w:val="yellow"/>
        </w:rPr>
        <w:t xml:space="preserve"> = 0.05, </w:t>
      </w:r>
      <w:r w:rsidRPr="00295B9A">
        <w:rPr>
          <w:rFonts w:ascii="Times New Roman" w:hAnsi="Times New Roman" w:cs="Times New Roman"/>
          <w:i/>
          <w:szCs w:val="24"/>
          <w:highlight w:val="yellow"/>
        </w:rPr>
        <w:t>α</w:t>
      </w:r>
      <w:r w:rsidRPr="00295B9A">
        <w:rPr>
          <w:rFonts w:ascii="Times New Roman" w:hAnsi="Times New Roman" w:cs="Times New Roman"/>
          <w:szCs w:val="24"/>
          <w:highlight w:val="yellow"/>
        </w:rPr>
        <w:t xml:space="preserve"> </w:t>
      </w:r>
      <w:r w:rsidRPr="00295B9A">
        <w:rPr>
          <w:rFonts w:cstheme="minorHAnsi"/>
          <w:szCs w:val="24"/>
          <w:highlight w:val="yellow"/>
        </w:rPr>
        <w:t xml:space="preserve">= 3, </w:t>
      </w:r>
      <w:r w:rsidRPr="00295B9A">
        <w:rPr>
          <w:rFonts w:ascii="Cambria" w:hAnsi="Cambria" w:cstheme="minorHAnsi"/>
          <w:i/>
          <w:iCs/>
          <w:szCs w:val="24"/>
          <w:highlight w:val="yellow"/>
        </w:rPr>
        <w:t>A</w:t>
      </w:r>
      <w:r w:rsidRPr="00295B9A">
        <w:rPr>
          <w:rFonts w:ascii="Cambria" w:hAnsi="Cambria" w:cstheme="minorHAnsi"/>
          <w:iCs/>
          <w:szCs w:val="24"/>
          <w:highlight w:val="yellow"/>
          <w:vertAlign w:val="subscript"/>
        </w:rPr>
        <w:t>T</w:t>
      </w:r>
      <w:r w:rsidRPr="00295B9A">
        <w:rPr>
          <w:rFonts w:cstheme="minorHAnsi"/>
          <w:szCs w:val="24"/>
          <w:highlight w:val="yellow"/>
        </w:rPr>
        <w:t xml:space="preserve"> = 3, then the ODEs give oscillations in Figure 5b, with period = 29 and Ptot = 8</w:t>
      </w:r>
      <w:r w:rsidR="000B59AD" w:rsidRPr="00295B9A">
        <w:rPr>
          <w:rFonts w:cstheme="minorHAnsi"/>
          <w:szCs w:val="24"/>
          <w:highlight w:val="yellow"/>
        </w:rPr>
        <w:t xml:space="preserve"> </w:t>
      </w:r>
      <w:r w:rsidR="000B59AD" w:rsidRPr="00295B9A">
        <w:rPr>
          <w:rFonts w:eastAsiaTheme="minorEastAsia" w:cstheme="minorHAnsi"/>
          <w:highlight w:val="yellow"/>
        </w:rPr>
        <w:t>(≈ 5 when corrected for mRNA species)</w:t>
      </w:r>
      <w:r w:rsidRPr="00295B9A">
        <w:rPr>
          <w:rFonts w:cstheme="minorHAnsi"/>
          <w:szCs w:val="24"/>
          <w:highlight w:val="yellow"/>
        </w:rPr>
        <w:t xml:space="preserve">. </w:t>
      </w:r>
      <w:r w:rsidR="000B59AD" w:rsidRPr="00295B9A">
        <w:rPr>
          <w:rFonts w:cstheme="minorHAnsi"/>
          <w:szCs w:val="24"/>
          <w:highlight w:val="yellow"/>
        </w:rPr>
        <w:t>Hence</w:t>
      </w:r>
      <w:r w:rsidRPr="00295B9A">
        <w:rPr>
          <w:rFonts w:cstheme="minorHAnsi"/>
          <w:szCs w:val="24"/>
          <w:highlight w:val="yellow"/>
        </w:rPr>
        <w:t xml:space="preserve">, we estimate </w:t>
      </w:r>
      <w:r w:rsidR="000B59AD" w:rsidRPr="00295B9A">
        <w:rPr>
          <w:rFonts w:cstheme="minorHAnsi"/>
          <w:szCs w:val="24"/>
          <w:highlight w:val="yellow"/>
        </w:rPr>
        <w:t xml:space="preserve">that </w:t>
      </w:r>
      <m:oMath>
        <m:acc>
          <m:accPr>
            <m:ctrlPr>
              <w:rPr>
                <w:rFonts w:ascii="Cambria Math" w:hAnsi="Cambria Math" w:cstheme="minorHAnsi"/>
                <w:i/>
                <w:szCs w:val="24"/>
                <w:highlight w:val="yellow"/>
              </w:rPr>
            </m:ctrlPr>
          </m:accPr>
          <m:e>
            <m:r>
              <w:rPr>
                <w:rFonts w:ascii="Cambria Math" w:hAnsi="Cambria Math" w:cstheme="minorHAnsi"/>
                <w:szCs w:val="24"/>
                <w:highlight w:val="yellow"/>
              </w:rPr>
              <m:t>C</m:t>
            </m:r>
          </m:e>
        </m:acc>
      </m:oMath>
      <w:r w:rsidR="000B59AD" w:rsidRPr="00295B9A">
        <w:rPr>
          <w:rFonts w:cstheme="minorHAnsi"/>
          <w:szCs w:val="24"/>
          <w:highlight w:val="yellow"/>
        </w:rPr>
        <w:t xml:space="preserve"> = 100 nM/5 </w:t>
      </w:r>
      <w:r w:rsidRPr="00295B9A">
        <w:rPr>
          <w:rFonts w:cstheme="minorHAnsi"/>
          <w:szCs w:val="24"/>
          <w:highlight w:val="yellow"/>
        </w:rPr>
        <w:t xml:space="preserve">= 20 nM </w:t>
      </w:r>
      <w:r w:rsidR="000B59AD" w:rsidRPr="00295B9A">
        <w:rPr>
          <w:rFonts w:cstheme="minorHAnsi"/>
          <w:szCs w:val="24"/>
          <w:highlight w:val="yellow"/>
        </w:rPr>
        <w:t xml:space="preserve">and </w:t>
      </w:r>
      <m:oMath>
        <m:sSub>
          <m:sSubPr>
            <m:ctrlPr>
              <w:rPr>
                <w:rFonts w:ascii="Cambria Math" w:hAnsi="Cambria Math" w:cstheme="minorHAnsi"/>
                <w:i/>
                <w:szCs w:val="24"/>
                <w:highlight w:val="yellow"/>
              </w:rPr>
            </m:ctrlPr>
          </m:sSubPr>
          <m:e>
            <m:acc>
              <m:accPr>
                <m:ctrlPr>
                  <w:rPr>
                    <w:rFonts w:ascii="Cambria Math" w:hAnsi="Cambria Math" w:cstheme="minorHAnsi"/>
                    <w:i/>
                    <w:szCs w:val="24"/>
                    <w:highlight w:val="yellow"/>
                  </w:rPr>
                </m:ctrlPr>
              </m:accPr>
              <m:e>
                <m:r>
                  <w:rPr>
                    <w:rFonts w:ascii="Cambria Math" w:hAnsi="Cambria Math" w:cstheme="minorHAnsi"/>
                    <w:szCs w:val="24"/>
                    <w:highlight w:val="yellow"/>
                  </w:rPr>
                  <m:t>K</m:t>
                </m:r>
              </m:e>
            </m:acc>
          </m:e>
          <m:sub>
            <m:r>
              <m:rPr>
                <m:nor/>
              </m:rPr>
              <w:rPr>
                <w:rFonts w:ascii="Cambria Math" w:hAnsi="Cambria Math" w:cstheme="minorHAnsi"/>
                <w:szCs w:val="24"/>
                <w:highlight w:val="yellow"/>
              </w:rPr>
              <m:t>d</m:t>
            </m:r>
          </m:sub>
        </m:sSub>
      </m:oMath>
      <w:r w:rsidR="000B59AD" w:rsidRPr="00295B9A">
        <w:rPr>
          <w:rFonts w:cstheme="minorHAnsi"/>
          <w:szCs w:val="24"/>
          <w:highlight w:val="yellow"/>
        </w:rPr>
        <w:t xml:space="preserve"> = 1 nM, which is still considerably smaller than our estimate of </w:t>
      </w:r>
      <m:oMath>
        <m:sSub>
          <m:sSubPr>
            <m:ctrlPr>
              <w:rPr>
                <w:rFonts w:ascii="Cambria Math" w:hAnsi="Cambria Math" w:cstheme="minorHAnsi"/>
                <w:i/>
                <w:szCs w:val="24"/>
                <w:highlight w:val="yellow"/>
              </w:rPr>
            </m:ctrlPr>
          </m:sSubPr>
          <m:e>
            <m:acc>
              <m:accPr>
                <m:ctrlPr>
                  <w:rPr>
                    <w:rFonts w:ascii="Cambria Math" w:hAnsi="Cambria Math" w:cstheme="minorHAnsi"/>
                    <w:i/>
                    <w:szCs w:val="24"/>
                    <w:highlight w:val="yellow"/>
                  </w:rPr>
                </m:ctrlPr>
              </m:accPr>
              <m:e>
                <m:r>
                  <w:rPr>
                    <w:rFonts w:ascii="Cambria Math" w:hAnsi="Cambria Math" w:cstheme="minorHAnsi"/>
                    <w:szCs w:val="24"/>
                    <w:highlight w:val="yellow"/>
                  </w:rPr>
                  <m:t>K</m:t>
                </m:r>
              </m:e>
            </m:acc>
          </m:e>
          <m:sub>
            <m:r>
              <m:rPr>
                <m:nor/>
              </m:rPr>
              <w:rPr>
                <w:rFonts w:ascii="Cambria Math" w:hAnsi="Cambria Math" w:cstheme="minorHAnsi"/>
                <w:szCs w:val="24"/>
                <w:highlight w:val="yellow"/>
              </w:rPr>
              <m:t>d</m:t>
            </m:r>
          </m:sub>
        </m:sSub>
        <m:r>
          <w:rPr>
            <w:rFonts w:ascii="Cambria Math" w:hAnsi="Cambria Math" w:cstheme="minorHAnsi"/>
            <w:szCs w:val="24"/>
            <w:highlight w:val="yellow"/>
          </w:rPr>
          <m:t>≈</m:t>
        </m:r>
      </m:oMath>
      <w:r w:rsidR="005258A1" w:rsidRPr="00295B9A">
        <w:rPr>
          <w:rFonts w:cstheme="minorHAnsi"/>
          <w:szCs w:val="24"/>
          <w:highlight w:val="yellow"/>
        </w:rPr>
        <w:t xml:space="preserve"> 30</w:t>
      </w:r>
      <w:r w:rsidR="000B59AD" w:rsidRPr="00295B9A">
        <w:rPr>
          <w:rFonts w:cstheme="minorHAnsi"/>
          <w:szCs w:val="24"/>
          <w:highlight w:val="yellow"/>
        </w:rPr>
        <w:t xml:space="preserve"> nM for the binding of PER to BMAL.</w:t>
      </w:r>
      <w:r w:rsidRPr="00295B9A">
        <w:rPr>
          <w:rFonts w:cstheme="minorHAnsi"/>
          <w:szCs w:val="24"/>
          <w:highlight w:val="yellow"/>
        </w:rPr>
        <w:t xml:space="preserve">  </w:t>
      </w:r>
    </w:p>
    <w:p w14:paraId="653A0B0E" w14:textId="6E8B0C9B" w:rsidR="00295B9A" w:rsidRPr="00295B9A" w:rsidRDefault="00295B9A" w:rsidP="00626F7A">
      <w:pPr>
        <w:spacing w:after="120"/>
        <w:jc w:val="both"/>
        <w:rPr>
          <w:rFonts w:cstheme="minorHAnsi"/>
          <w:szCs w:val="24"/>
          <w:highlight w:val="yellow"/>
        </w:rPr>
      </w:pPr>
    </w:p>
    <w:p w14:paraId="676F8AAC" w14:textId="229C3F0A" w:rsidR="00295B9A" w:rsidRPr="00295B9A" w:rsidRDefault="00295B9A" w:rsidP="00626F7A">
      <w:pPr>
        <w:spacing w:after="120"/>
        <w:jc w:val="both"/>
        <w:rPr>
          <w:rFonts w:cstheme="minorHAnsi"/>
          <w:szCs w:val="24"/>
          <w:highlight w:val="yellow"/>
        </w:rPr>
      </w:pPr>
    </w:p>
    <w:p w14:paraId="5F2B30C8" w14:textId="77777777" w:rsidR="00295B9A" w:rsidRPr="00295B9A" w:rsidRDefault="00295B9A" w:rsidP="00626F7A">
      <w:pPr>
        <w:spacing w:after="120"/>
        <w:jc w:val="both"/>
        <w:rPr>
          <w:rFonts w:cstheme="minorHAnsi"/>
          <w:szCs w:val="24"/>
          <w:highlight w:val="yellow"/>
        </w:rPr>
      </w:pPr>
    </w:p>
    <w:tbl>
      <w:tblPr>
        <w:tblStyle w:val="TableGrid"/>
        <w:tblW w:w="0" w:type="auto"/>
        <w:tblLook w:val="04A0" w:firstRow="1" w:lastRow="0" w:firstColumn="1" w:lastColumn="0" w:noHBand="0" w:noVBand="1"/>
      </w:tblPr>
      <w:tblGrid>
        <w:gridCol w:w="4760"/>
        <w:gridCol w:w="4590"/>
      </w:tblGrid>
      <w:tr w:rsidR="0097541B" w:rsidRPr="00295B9A" w14:paraId="2AAD62BE" w14:textId="77777777" w:rsidTr="000B59AD">
        <w:tc>
          <w:tcPr>
            <w:tcW w:w="4760" w:type="dxa"/>
          </w:tcPr>
          <w:p w14:paraId="6DFA21B9" w14:textId="77777777" w:rsidR="0097541B" w:rsidRPr="00295B9A" w:rsidRDefault="0097541B" w:rsidP="006C23E6">
            <w:pPr>
              <w:rPr>
                <w:highlight w:val="yellow"/>
              </w:rPr>
            </w:pPr>
            <w:r w:rsidRPr="00295B9A">
              <w:rPr>
                <w:highlight w:val="yellow"/>
              </w:rPr>
              <w:t>Kd = 0.01</w:t>
            </w:r>
          </w:p>
          <w:p w14:paraId="2FECA0AE" w14:textId="77777777" w:rsidR="0097541B" w:rsidRPr="00295B9A" w:rsidRDefault="0097541B" w:rsidP="006C23E6">
            <w:pPr>
              <w:rPr>
                <w:highlight w:val="yellow"/>
              </w:rPr>
            </w:pPr>
            <w:r w:rsidRPr="00295B9A">
              <w:rPr>
                <w:noProof/>
                <w:highlight w:val="yellow"/>
              </w:rPr>
              <w:drawing>
                <wp:inline distT="0" distB="0" distL="0" distR="0" wp14:anchorId="690A44C7" wp14:editId="49FD7FC0">
                  <wp:extent cx="2888622" cy="2038350"/>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1840" cy="2047677"/>
                          </a:xfrm>
                          <a:prstGeom prst="rect">
                            <a:avLst/>
                          </a:prstGeom>
                          <a:noFill/>
                        </pic:spPr>
                      </pic:pic>
                    </a:graphicData>
                  </a:graphic>
                </wp:inline>
              </w:drawing>
            </w:r>
          </w:p>
        </w:tc>
        <w:tc>
          <w:tcPr>
            <w:tcW w:w="4590" w:type="dxa"/>
          </w:tcPr>
          <w:p w14:paraId="23DD1166" w14:textId="77777777" w:rsidR="0097541B" w:rsidRPr="00295B9A" w:rsidRDefault="0097541B" w:rsidP="006C23E6">
            <w:pPr>
              <w:rPr>
                <w:highlight w:val="yellow"/>
              </w:rPr>
            </w:pPr>
            <w:r w:rsidRPr="00295B9A">
              <w:rPr>
                <w:highlight w:val="yellow"/>
              </w:rPr>
              <w:t>Kd = 0.02</w:t>
            </w:r>
          </w:p>
          <w:p w14:paraId="72F135E4" w14:textId="77777777" w:rsidR="0097541B" w:rsidRPr="00295B9A" w:rsidRDefault="0097541B" w:rsidP="006C23E6">
            <w:pPr>
              <w:rPr>
                <w:highlight w:val="yellow"/>
              </w:rPr>
            </w:pPr>
            <w:r w:rsidRPr="00295B9A">
              <w:rPr>
                <w:noProof/>
                <w:highlight w:val="yellow"/>
              </w:rPr>
              <w:drawing>
                <wp:inline distT="0" distB="0" distL="0" distR="0" wp14:anchorId="1D1AD373" wp14:editId="292EAF6E">
                  <wp:extent cx="2842260" cy="1934316"/>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406" cy="1944624"/>
                          </a:xfrm>
                          <a:prstGeom prst="rect">
                            <a:avLst/>
                          </a:prstGeom>
                        </pic:spPr>
                      </pic:pic>
                    </a:graphicData>
                  </a:graphic>
                </wp:inline>
              </w:drawing>
            </w:r>
          </w:p>
        </w:tc>
      </w:tr>
      <w:tr w:rsidR="0097541B" w:rsidRPr="00295B9A" w14:paraId="25C74762" w14:textId="77777777" w:rsidTr="000B59AD">
        <w:tc>
          <w:tcPr>
            <w:tcW w:w="4760" w:type="dxa"/>
          </w:tcPr>
          <w:p w14:paraId="58B1D0B0" w14:textId="77777777" w:rsidR="0097541B" w:rsidRPr="00295B9A" w:rsidRDefault="0097541B" w:rsidP="006C23E6">
            <w:pPr>
              <w:rPr>
                <w:highlight w:val="yellow"/>
              </w:rPr>
            </w:pPr>
            <w:r w:rsidRPr="00295B9A">
              <w:rPr>
                <w:highlight w:val="yellow"/>
              </w:rPr>
              <w:t>Kd = 0.05</w:t>
            </w:r>
          </w:p>
          <w:p w14:paraId="389FDC96" w14:textId="77777777" w:rsidR="0097541B" w:rsidRPr="00295B9A" w:rsidRDefault="0097541B" w:rsidP="006C23E6">
            <w:pPr>
              <w:rPr>
                <w:highlight w:val="yellow"/>
              </w:rPr>
            </w:pPr>
            <w:r w:rsidRPr="00295B9A">
              <w:rPr>
                <w:noProof/>
                <w:highlight w:val="yellow"/>
              </w:rPr>
              <w:lastRenderedPageBreak/>
              <w:drawing>
                <wp:inline distT="0" distB="0" distL="0" distR="0" wp14:anchorId="7F0CE1D4" wp14:editId="2C407E2C">
                  <wp:extent cx="2948443" cy="2004060"/>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4653" cy="2015078"/>
                          </a:xfrm>
                          <a:prstGeom prst="rect">
                            <a:avLst/>
                          </a:prstGeom>
                        </pic:spPr>
                      </pic:pic>
                    </a:graphicData>
                  </a:graphic>
                </wp:inline>
              </w:drawing>
            </w:r>
          </w:p>
        </w:tc>
        <w:tc>
          <w:tcPr>
            <w:tcW w:w="4590" w:type="dxa"/>
          </w:tcPr>
          <w:p w14:paraId="67DE2880" w14:textId="77777777" w:rsidR="0097541B" w:rsidRPr="00295B9A" w:rsidRDefault="0097541B" w:rsidP="006C23E6">
            <w:pPr>
              <w:rPr>
                <w:highlight w:val="yellow"/>
              </w:rPr>
            </w:pPr>
            <w:r w:rsidRPr="00295B9A">
              <w:rPr>
                <w:highlight w:val="yellow"/>
              </w:rPr>
              <w:lastRenderedPageBreak/>
              <w:t>Kd = 0.07</w:t>
            </w:r>
          </w:p>
          <w:p w14:paraId="50C4B7AD" w14:textId="77777777" w:rsidR="0097541B" w:rsidRPr="00295B9A" w:rsidRDefault="0097541B" w:rsidP="006C23E6">
            <w:pPr>
              <w:rPr>
                <w:highlight w:val="yellow"/>
              </w:rPr>
            </w:pPr>
            <w:r w:rsidRPr="00295B9A">
              <w:rPr>
                <w:noProof/>
                <w:highlight w:val="yellow"/>
              </w:rPr>
              <w:lastRenderedPageBreak/>
              <w:drawing>
                <wp:inline distT="0" distB="0" distL="0" distR="0" wp14:anchorId="41353713" wp14:editId="318EAC9E">
                  <wp:extent cx="2818275" cy="198247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3960" cy="1993503"/>
                          </a:xfrm>
                          <a:prstGeom prst="rect">
                            <a:avLst/>
                          </a:prstGeom>
                          <a:noFill/>
                        </pic:spPr>
                      </pic:pic>
                    </a:graphicData>
                  </a:graphic>
                </wp:inline>
              </w:drawing>
            </w:r>
          </w:p>
        </w:tc>
      </w:tr>
      <w:tr w:rsidR="000B59AD" w:rsidRPr="00295B9A" w14:paraId="53528881" w14:textId="77777777" w:rsidTr="006C23E6">
        <w:tc>
          <w:tcPr>
            <w:tcW w:w="9350" w:type="dxa"/>
            <w:gridSpan w:val="2"/>
          </w:tcPr>
          <w:p w14:paraId="04B29D8B" w14:textId="45FEE876" w:rsidR="000B59AD" w:rsidRPr="00295B9A" w:rsidRDefault="000B59AD" w:rsidP="006C23E6">
            <w:pPr>
              <w:rPr>
                <w:highlight w:val="yellow"/>
              </w:rPr>
            </w:pPr>
            <w:r w:rsidRPr="00295B9A">
              <w:rPr>
                <w:highlight w:val="yellow"/>
              </w:rPr>
              <w:lastRenderedPageBreak/>
              <w:t>Figure 5 a. These curves can be merged onto one panel, by plotting log(AT) vs log(alpha)</w:t>
            </w:r>
          </w:p>
        </w:tc>
      </w:tr>
    </w:tbl>
    <w:p w14:paraId="540F142B" w14:textId="3148493F" w:rsidR="0097541B" w:rsidRPr="00295B9A" w:rsidRDefault="000B59AD" w:rsidP="00626F7A">
      <w:pPr>
        <w:spacing w:after="120"/>
        <w:jc w:val="both"/>
        <w:rPr>
          <w:rFonts w:cstheme="minorHAnsi"/>
          <w:szCs w:val="24"/>
          <w:highlight w:val="yellow"/>
        </w:rPr>
      </w:pPr>
      <w:r w:rsidRPr="00295B9A">
        <w:rPr>
          <w:noProof/>
          <w:highlight w:val="yellow"/>
        </w:rPr>
        <w:drawing>
          <wp:inline distT="0" distB="0" distL="0" distR="0" wp14:anchorId="026F9BFB" wp14:editId="6C69A4EA">
            <wp:extent cx="3816350" cy="2145474"/>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696" cy="2150728"/>
                    </a:xfrm>
                    <a:prstGeom prst="rect">
                      <a:avLst/>
                    </a:prstGeom>
                  </pic:spPr>
                </pic:pic>
              </a:graphicData>
            </a:graphic>
          </wp:inline>
        </w:drawing>
      </w:r>
    </w:p>
    <w:p w14:paraId="3D2EB37A" w14:textId="307A2804" w:rsidR="000B59AD" w:rsidRPr="00295B9A" w:rsidRDefault="000B59AD" w:rsidP="00626F7A">
      <w:pPr>
        <w:spacing w:after="120"/>
        <w:jc w:val="both"/>
        <w:rPr>
          <w:rFonts w:cstheme="minorHAnsi"/>
          <w:szCs w:val="24"/>
          <w:highlight w:val="yellow"/>
        </w:rPr>
      </w:pPr>
      <w:r w:rsidRPr="00295B9A">
        <w:rPr>
          <w:rFonts w:cstheme="minorHAnsi"/>
          <w:szCs w:val="24"/>
          <w:highlight w:val="yellow"/>
        </w:rPr>
        <w:t>Figure 5 b. Oscillations for WT cell.</w:t>
      </w:r>
    </w:p>
    <w:tbl>
      <w:tblPr>
        <w:tblStyle w:val="TableGrid"/>
        <w:tblW w:w="0" w:type="auto"/>
        <w:tblLook w:val="04A0" w:firstRow="1" w:lastRow="0" w:firstColumn="1" w:lastColumn="0" w:noHBand="0" w:noVBand="1"/>
      </w:tblPr>
      <w:tblGrid>
        <w:gridCol w:w="4717"/>
        <w:gridCol w:w="4633"/>
      </w:tblGrid>
      <w:tr w:rsidR="000B59AD" w:rsidRPr="00295B9A" w14:paraId="4E3D0A70" w14:textId="77777777" w:rsidTr="000B59AD">
        <w:tc>
          <w:tcPr>
            <w:tcW w:w="4717" w:type="dxa"/>
          </w:tcPr>
          <w:p w14:paraId="7C6D476F" w14:textId="77777777" w:rsidR="000B59AD" w:rsidRPr="00295B9A" w:rsidRDefault="000B59AD" w:rsidP="006C23E6">
            <w:pPr>
              <w:rPr>
                <w:highlight w:val="yellow"/>
              </w:rPr>
            </w:pPr>
            <w:r w:rsidRPr="00295B9A">
              <w:rPr>
                <w:highlight w:val="yellow"/>
              </w:rPr>
              <w:t>Kd = 0.04; Vmax = 0.4, Km = 0.1;  AT -&gt; zero…</w:t>
            </w:r>
          </w:p>
          <w:p w14:paraId="34595815" w14:textId="77777777" w:rsidR="000B59AD" w:rsidRPr="00295B9A" w:rsidRDefault="000B59AD" w:rsidP="006C23E6">
            <w:pPr>
              <w:rPr>
                <w:highlight w:val="yellow"/>
              </w:rPr>
            </w:pPr>
            <w:r w:rsidRPr="00295B9A">
              <w:rPr>
                <w:noProof/>
                <w:highlight w:val="yellow"/>
              </w:rPr>
              <w:lastRenderedPageBreak/>
              <w:drawing>
                <wp:inline distT="0" distB="0" distL="0" distR="0" wp14:anchorId="16C63DB6" wp14:editId="4E3A2C7C">
                  <wp:extent cx="2869465" cy="2243847"/>
                  <wp:effectExtent l="0" t="0" r="762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90678" cy="2260435"/>
                          </a:xfrm>
                          <a:prstGeom prst="rect">
                            <a:avLst/>
                          </a:prstGeom>
                          <a:noFill/>
                        </pic:spPr>
                      </pic:pic>
                    </a:graphicData>
                  </a:graphic>
                </wp:inline>
              </w:drawing>
            </w:r>
          </w:p>
        </w:tc>
        <w:tc>
          <w:tcPr>
            <w:tcW w:w="4633" w:type="dxa"/>
          </w:tcPr>
          <w:p w14:paraId="6294EF26" w14:textId="77777777" w:rsidR="000B59AD" w:rsidRPr="00295B9A" w:rsidRDefault="000B59AD" w:rsidP="006C23E6">
            <w:pPr>
              <w:rPr>
                <w:highlight w:val="yellow"/>
              </w:rPr>
            </w:pPr>
            <w:r w:rsidRPr="00295B9A">
              <w:rPr>
                <w:highlight w:val="yellow"/>
              </w:rPr>
              <w:lastRenderedPageBreak/>
              <w:t>Kd = 0.01; Vmax = 0.4, Km = 0.2;  AT -&gt; zero…</w:t>
            </w:r>
          </w:p>
          <w:p w14:paraId="617E883A" w14:textId="77777777" w:rsidR="000B59AD" w:rsidRPr="00295B9A" w:rsidRDefault="000B59AD" w:rsidP="006C23E6">
            <w:pPr>
              <w:rPr>
                <w:highlight w:val="yellow"/>
              </w:rPr>
            </w:pPr>
            <w:r w:rsidRPr="00295B9A">
              <w:rPr>
                <w:noProof/>
                <w:highlight w:val="yellow"/>
              </w:rPr>
              <w:drawing>
                <wp:inline distT="0" distB="0" distL="0" distR="0" wp14:anchorId="28C961D2" wp14:editId="50BA87C9">
                  <wp:extent cx="2823210" cy="1991328"/>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6643" cy="2000803"/>
                          </a:xfrm>
                          <a:prstGeom prst="rect">
                            <a:avLst/>
                          </a:prstGeom>
                        </pic:spPr>
                      </pic:pic>
                    </a:graphicData>
                  </a:graphic>
                </wp:inline>
              </w:drawing>
            </w:r>
          </w:p>
        </w:tc>
      </w:tr>
      <w:tr w:rsidR="000B59AD" w:rsidRPr="00295B9A" w14:paraId="5D83D70B" w14:textId="77777777" w:rsidTr="006C23E6">
        <w:tc>
          <w:tcPr>
            <w:tcW w:w="9350" w:type="dxa"/>
            <w:gridSpan w:val="2"/>
          </w:tcPr>
          <w:p w14:paraId="7FC5ACD1" w14:textId="4986377A" w:rsidR="000B59AD" w:rsidRPr="00295B9A" w:rsidRDefault="000B59AD" w:rsidP="006C23E6">
            <w:pPr>
              <w:rPr>
                <w:highlight w:val="yellow"/>
              </w:rPr>
            </w:pPr>
            <w:r w:rsidRPr="00295B9A">
              <w:rPr>
                <w:highlight w:val="yellow"/>
              </w:rPr>
              <w:t>Figure 5 c. Use just one of these.</w:t>
            </w:r>
          </w:p>
        </w:tc>
      </w:tr>
    </w:tbl>
    <w:p w14:paraId="5A632EC0" w14:textId="77777777" w:rsidR="000B59AD" w:rsidRPr="00295B9A" w:rsidRDefault="000B59AD" w:rsidP="00626F7A">
      <w:pPr>
        <w:spacing w:after="120"/>
        <w:jc w:val="both"/>
        <w:rPr>
          <w:rFonts w:cstheme="minorHAnsi"/>
          <w:szCs w:val="24"/>
          <w:highlight w:val="yellow"/>
        </w:rPr>
      </w:pPr>
    </w:p>
    <w:p w14:paraId="5E6CE1A3" w14:textId="18822696" w:rsidR="002168A5" w:rsidRPr="000B59AD" w:rsidRDefault="0097541B" w:rsidP="00626F7A">
      <w:pPr>
        <w:spacing w:after="120"/>
        <w:jc w:val="both"/>
        <w:rPr>
          <w:rFonts w:cstheme="minorHAnsi"/>
          <w:strike/>
          <w:szCs w:val="24"/>
        </w:rPr>
      </w:pPr>
      <w:r w:rsidRPr="00295B9A">
        <w:rPr>
          <w:rFonts w:cstheme="minorHAnsi"/>
          <w:strike/>
          <w:szCs w:val="24"/>
          <w:highlight w:val="yellow"/>
        </w:rPr>
        <w:t xml:space="preserve">and  </w:t>
      </w:r>
      <w:r w:rsidR="009E57B4" w:rsidRPr="00295B9A">
        <w:rPr>
          <w:rFonts w:cstheme="minorHAnsi"/>
          <w:strike/>
          <w:szCs w:val="24"/>
          <w:highlight w:val="yellow"/>
        </w:rPr>
        <w:t>our</w:t>
      </w:r>
      <w:r w:rsidR="00C40BC8" w:rsidRPr="00295B9A">
        <w:rPr>
          <w:rFonts w:cstheme="minorHAnsi"/>
          <w:strike/>
          <w:szCs w:val="24"/>
          <w:highlight w:val="yellow"/>
        </w:rPr>
        <w:t xml:space="preserve"> ‘</w:t>
      </w:r>
      <w:r w:rsidR="00425BB6" w:rsidRPr="00295B9A">
        <w:rPr>
          <w:rFonts w:cstheme="minorHAnsi"/>
          <w:i/>
          <w:strike/>
          <w:szCs w:val="24"/>
          <w:highlight w:val="yellow"/>
        </w:rPr>
        <w:t>N</w:t>
      </w:r>
      <w:r w:rsidR="00C40BC8" w:rsidRPr="00295B9A">
        <w:rPr>
          <w:rFonts w:cstheme="minorHAnsi"/>
          <w:strike/>
          <w:szCs w:val="24"/>
          <w:highlight w:val="yellow"/>
        </w:rPr>
        <w:t>-component feedback loop’</w:t>
      </w:r>
      <w:r w:rsidRPr="00295B9A">
        <w:rPr>
          <w:rFonts w:cstheme="minorHAnsi"/>
          <w:strike/>
          <w:szCs w:val="24"/>
          <w:highlight w:val="yellow"/>
        </w:rPr>
        <w:t xml:space="preserve"> </w:t>
      </w:r>
      <w:r w:rsidR="00C40BC8" w:rsidRPr="00295B9A">
        <w:rPr>
          <w:rFonts w:cstheme="minorHAnsi"/>
          <w:strike/>
          <w:szCs w:val="24"/>
          <w:highlight w:val="yellow"/>
        </w:rPr>
        <w:t>, then</w:t>
      </w:r>
      <w:r w:rsidR="00865958" w:rsidRPr="00295B9A">
        <w:rPr>
          <w:rFonts w:cstheme="minorHAnsi"/>
          <w:strike/>
          <w:szCs w:val="24"/>
          <w:highlight w:val="yellow"/>
        </w:rPr>
        <w:t xml:space="preserve"> the maximum</w:t>
      </w:r>
      <w:r w:rsidR="00D059B8" w:rsidRPr="00295B9A">
        <w:rPr>
          <w:rFonts w:cstheme="minorHAnsi"/>
          <w:strike/>
          <w:szCs w:val="24"/>
          <w:highlight w:val="yellow"/>
        </w:rPr>
        <w:t xml:space="preserve"> value of</w:t>
      </w:r>
      <w:r w:rsidR="00865958" w:rsidRPr="00295B9A">
        <w:rPr>
          <w:rFonts w:cstheme="minorHAnsi"/>
          <w:strike/>
          <w:szCs w:val="24"/>
          <w:highlight w:val="yellow"/>
        </w:rPr>
        <w:t xml:space="preserve"> </w:t>
      </w:r>
      <w:r w:rsidR="00865958" w:rsidRPr="00295B9A">
        <w:rPr>
          <w:rFonts w:ascii="Cambria" w:hAnsi="Cambria" w:cstheme="minorHAnsi"/>
          <w:i/>
          <w:iCs/>
          <w:strike/>
          <w:szCs w:val="24"/>
          <w:highlight w:val="yellow"/>
        </w:rPr>
        <w:t>K</w:t>
      </w:r>
      <w:r w:rsidR="00865958" w:rsidRPr="00295B9A">
        <w:rPr>
          <w:rFonts w:ascii="Cambria" w:hAnsi="Cambria" w:cstheme="minorHAnsi"/>
          <w:iCs/>
          <w:strike/>
          <w:szCs w:val="24"/>
          <w:highlight w:val="yellow"/>
          <w:vertAlign w:val="subscript"/>
        </w:rPr>
        <w:t>d</w:t>
      </w:r>
      <w:r w:rsidR="00865958" w:rsidRPr="00295B9A">
        <w:rPr>
          <w:rFonts w:cstheme="minorHAnsi"/>
          <w:strike/>
          <w:szCs w:val="24"/>
          <w:highlight w:val="yellow"/>
        </w:rPr>
        <w:t xml:space="preserve"> </w:t>
      </w:r>
      <w:r w:rsidR="00D059B8" w:rsidRPr="00295B9A">
        <w:rPr>
          <w:rFonts w:cstheme="minorHAnsi"/>
          <w:strike/>
          <w:szCs w:val="24"/>
          <w:highlight w:val="yellow"/>
        </w:rPr>
        <w:t xml:space="preserve">permissible </w:t>
      </w:r>
      <w:r w:rsidR="00865958" w:rsidRPr="00295B9A">
        <w:rPr>
          <w:rFonts w:cstheme="minorHAnsi"/>
          <w:strike/>
          <w:szCs w:val="24"/>
          <w:highlight w:val="yellow"/>
        </w:rPr>
        <w:t>for oscillations</w:t>
      </w:r>
      <w:r w:rsidR="00C40BC8" w:rsidRPr="00295B9A">
        <w:rPr>
          <w:rFonts w:cstheme="minorHAnsi"/>
          <w:strike/>
          <w:szCs w:val="24"/>
          <w:highlight w:val="yellow"/>
        </w:rPr>
        <w:t xml:space="preserve"> increases</w:t>
      </w:r>
      <w:r w:rsidR="00D059B8" w:rsidRPr="00295B9A">
        <w:rPr>
          <w:rFonts w:cstheme="minorHAnsi"/>
          <w:strike/>
          <w:szCs w:val="24"/>
          <w:highlight w:val="yellow"/>
        </w:rPr>
        <w:t xml:space="preserve"> considerably; for example, for </w:t>
      </w:r>
      <w:r w:rsidR="00D059B8" w:rsidRPr="00295B9A">
        <w:rPr>
          <w:rFonts w:ascii="Times New Roman" w:eastAsiaTheme="minorEastAsia" w:hAnsi="Times New Roman" w:cs="Times New Roman"/>
          <w:i/>
          <w:strike/>
          <w:highlight w:val="yellow"/>
        </w:rPr>
        <w:t>φ</w:t>
      </w:r>
      <w:r w:rsidR="00D059B8" w:rsidRPr="00295B9A">
        <w:rPr>
          <w:rFonts w:eastAsiaTheme="minorEastAsia" w:cstheme="minorHAnsi"/>
          <w:strike/>
          <w:highlight w:val="yellow"/>
        </w:rPr>
        <w:t xml:space="preserve"> = 1, </w:t>
      </w:r>
      <w:r w:rsidR="00D059B8" w:rsidRPr="00295B9A">
        <w:rPr>
          <w:rFonts w:ascii="Times New Roman" w:eastAsiaTheme="minorEastAsia" w:hAnsi="Times New Roman" w:cs="Times New Roman"/>
          <w:i/>
          <w:strike/>
          <w:highlight w:val="yellow"/>
        </w:rPr>
        <w:t>β</w:t>
      </w:r>
      <w:r w:rsidR="00D059B8" w:rsidRPr="00295B9A">
        <w:rPr>
          <w:rFonts w:eastAsiaTheme="minorEastAsia" w:cstheme="minorHAnsi"/>
          <w:strike/>
          <w:highlight w:val="yellow"/>
        </w:rPr>
        <w:t xml:space="preserve"> = 4, </w:t>
      </w:r>
      <w:r w:rsidR="00D059B8" w:rsidRPr="00295B9A">
        <w:rPr>
          <w:rFonts w:ascii="Times New Roman" w:eastAsiaTheme="minorEastAsia" w:hAnsi="Times New Roman" w:cs="Times New Roman"/>
          <w:i/>
          <w:strike/>
          <w:highlight w:val="yellow"/>
        </w:rPr>
        <w:t>K</w:t>
      </w:r>
      <w:r w:rsidR="00D059B8" w:rsidRPr="00295B9A">
        <w:rPr>
          <w:rFonts w:ascii="Times New Roman" w:eastAsiaTheme="minorEastAsia" w:hAnsi="Times New Roman" w:cs="Times New Roman"/>
          <w:strike/>
          <w:highlight w:val="yellow"/>
          <w:vertAlign w:val="subscript"/>
        </w:rPr>
        <w:t>m</w:t>
      </w:r>
      <w:r w:rsidR="00D059B8" w:rsidRPr="00295B9A">
        <w:rPr>
          <w:rFonts w:eastAsiaTheme="minorEastAsia" w:cstheme="minorHAnsi"/>
          <w:strike/>
          <w:highlight w:val="yellow"/>
        </w:rPr>
        <w:t xml:space="preserve"> = 0.1, </w:t>
      </w:r>
      <w:r w:rsidR="00D059B8" w:rsidRPr="00295B9A">
        <w:rPr>
          <w:rFonts w:ascii="Cambria" w:hAnsi="Cambria" w:cstheme="minorHAnsi"/>
          <w:i/>
          <w:iCs/>
          <w:strike/>
          <w:szCs w:val="24"/>
          <w:highlight w:val="yellow"/>
        </w:rPr>
        <w:t>K</w:t>
      </w:r>
      <w:r w:rsidR="00D059B8" w:rsidRPr="00295B9A">
        <w:rPr>
          <w:rFonts w:ascii="Cambria" w:hAnsi="Cambria" w:cstheme="minorHAnsi"/>
          <w:iCs/>
          <w:strike/>
          <w:szCs w:val="24"/>
          <w:highlight w:val="yellow"/>
          <w:vertAlign w:val="subscript"/>
        </w:rPr>
        <w:t>d</w:t>
      </w:r>
      <w:r w:rsidR="00D059B8" w:rsidRPr="00295B9A">
        <w:rPr>
          <w:rFonts w:cstheme="minorHAnsi"/>
          <w:strike/>
          <w:szCs w:val="24"/>
          <w:highlight w:val="yellow"/>
        </w:rPr>
        <w:t xml:space="preserve"> may be as large as </w:t>
      </w:r>
      <w:r w:rsidR="00B424EC" w:rsidRPr="00295B9A">
        <w:rPr>
          <w:rFonts w:cstheme="minorHAnsi"/>
          <w:strike/>
          <w:szCs w:val="24"/>
          <w:highlight w:val="yellow"/>
        </w:rPr>
        <w:t>0.6</w:t>
      </w:r>
      <w:r w:rsidR="00C40BC8" w:rsidRPr="00295B9A">
        <w:rPr>
          <w:rFonts w:cstheme="minorHAnsi"/>
          <w:strike/>
          <w:szCs w:val="24"/>
          <w:highlight w:val="yellow"/>
        </w:rPr>
        <w:t xml:space="preserve"> </w:t>
      </w:r>
      <w:r w:rsidR="00D059B8" w:rsidRPr="00295B9A">
        <w:rPr>
          <w:rFonts w:cstheme="minorHAnsi"/>
          <w:strike/>
          <w:szCs w:val="24"/>
          <w:highlight w:val="yellow"/>
        </w:rPr>
        <w:t xml:space="preserve">for </w:t>
      </w:r>
      <w:r w:rsidR="00D059B8" w:rsidRPr="00295B9A">
        <w:rPr>
          <w:rFonts w:ascii="Times New Roman" w:hAnsi="Times New Roman" w:cs="Times New Roman"/>
          <w:i/>
          <w:strike/>
          <w:szCs w:val="24"/>
          <w:highlight w:val="yellow"/>
        </w:rPr>
        <w:t>N</w:t>
      </w:r>
      <w:r w:rsidR="00D059B8" w:rsidRPr="00295B9A">
        <w:rPr>
          <w:rFonts w:cstheme="minorHAnsi"/>
          <w:strike/>
          <w:szCs w:val="24"/>
          <w:highlight w:val="yellow"/>
        </w:rPr>
        <w:t xml:space="preserve"> = 8 </w:t>
      </w:r>
      <w:r w:rsidR="00C40BC8" w:rsidRPr="00295B9A">
        <w:rPr>
          <w:rFonts w:cstheme="minorHAnsi"/>
          <w:strike/>
          <w:szCs w:val="24"/>
          <w:highlight w:val="yellow"/>
        </w:rPr>
        <w:t>(</w:t>
      </w:r>
      <w:r w:rsidR="002E4737" w:rsidRPr="00295B9A">
        <w:rPr>
          <w:rFonts w:cstheme="minorHAnsi"/>
          <w:strike/>
          <w:szCs w:val="24"/>
          <w:highlight w:val="yellow"/>
        </w:rPr>
        <w:t xml:space="preserve">Figure </w:t>
      </w:r>
      <w:r w:rsidR="00936451" w:rsidRPr="00295B9A">
        <w:rPr>
          <w:rFonts w:cstheme="minorHAnsi"/>
          <w:strike/>
          <w:szCs w:val="24"/>
          <w:highlight w:val="yellow"/>
        </w:rPr>
        <w:t>3b</w:t>
      </w:r>
      <w:r w:rsidR="00C40BC8" w:rsidRPr="00295B9A">
        <w:rPr>
          <w:rFonts w:cstheme="minorHAnsi"/>
          <w:strike/>
          <w:szCs w:val="24"/>
          <w:highlight w:val="yellow"/>
        </w:rPr>
        <w:t>)</w:t>
      </w:r>
      <w:r w:rsidR="0097107F" w:rsidRPr="00295B9A">
        <w:rPr>
          <w:rFonts w:cstheme="minorHAnsi"/>
          <w:strike/>
          <w:szCs w:val="24"/>
          <w:highlight w:val="yellow"/>
        </w:rPr>
        <w:t>.</w:t>
      </w:r>
      <w:r w:rsidR="009E5C93" w:rsidRPr="00295B9A">
        <w:rPr>
          <w:rFonts w:cstheme="minorHAnsi"/>
          <w:strike/>
          <w:szCs w:val="24"/>
          <w:highlight w:val="yellow"/>
        </w:rPr>
        <w:t xml:space="preserve"> However, given our standard requirement that heterozygous diploid and homozygous tetraploid cells be rhythmic, we estimate</w:t>
      </w:r>
      <w:r w:rsidR="0097107F" w:rsidRPr="00295B9A">
        <w:rPr>
          <w:rFonts w:cstheme="minorHAnsi"/>
          <w:strike/>
          <w:szCs w:val="24"/>
          <w:highlight w:val="yellow"/>
        </w:rPr>
        <w:t xml:space="preserve"> </w:t>
      </w:r>
      <w:r w:rsidR="00D059B8" w:rsidRPr="00295B9A">
        <w:rPr>
          <w:rFonts w:eastAsiaTheme="minorEastAsia" w:cstheme="minorHAnsi"/>
          <w:strike/>
          <w:highlight w:val="yellow"/>
        </w:rPr>
        <w:t xml:space="preserve">that a ‘WT cell’ </w:t>
      </w:r>
      <w:r w:rsidR="00D059B8" w:rsidRPr="00295B9A">
        <w:rPr>
          <w:rFonts w:cstheme="minorHAnsi"/>
          <w:strike/>
          <w:szCs w:val="24"/>
          <w:highlight w:val="yellow"/>
        </w:rPr>
        <w:t xml:space="preserve">might be associated with the parameter set: </w:t>
      </w:r>
      <w:r w:rsidR="009E5C93" w:rsidRPr="00295B9A">
        <w:rPr>
          <w:rFonts w:ascii="Times New Roman" w:hAnsi="Times New Roman" w:cs="Times New Roman"/>
          <w:i/>
          <w:strike/>
          <w:szCs w:val="24"/>
          <w:highlight w:val="yellow"/>
        </w:rPr>
        <w:t>N</w:t>
      </w:r>
      <w:r w:rsidR="009E5C93" w:rsidRPr="00295B9A">
        <w:rPr>
          <w:rFonts w:cstheme="minorHAnsi"/>
          <w:strike/>
          <w:szCs w:val="24"/>
          <w:highlight w:val="yellow"/>
        </w:rPr>
        <w:t xml:space="preserve"> = 8, </w:t>
      </w:r>
      <w:r w:rsidR="0097107F" w:rsidRPr="00295B9A">
        <w:rPr>
          <w:rFonts w:ascii="Cambria" w:hAnsi="Cambria" w:cstheme="minorHAnsi"/>
          <w:i/>
          <w:iCs/>
          <w:strike/>
          <w:szCs w:val="24"/>
          <w:highlight w:val="yellow"/>
        </w:rPr>
        <w:t>K</w:t>
      </w:r>
      <w:r w:rsidR="0097107F" w:rsidRPr="00295B9A">
        <w:rPr>
          <w:rFonts w:ascii="Cambria" w:hAnsi="Cambria" w:cstheme="minorHAnsi"/>
          <w:iCs/>
          <w:strike/>
          <w:szCs w:val="24"/>
          <w:highlight w:val="yellow"/>
          <w:vertAlign w:val="subscript"/>
        </w:rPr>
        <w:t>d</w:t>
      </w:r>
      <w:r w:rsidR="0097107F" w:rsidRPr="00295B9A">
        <w:rPr>
          <w:rFonts w:cstheme="minorHAnsi"/>
          <w:strike/>
          <w:szCs w:val="24"/>
          <w:highlight w:val="yellow"/>
        </w:rPr>
        <w:t xml:space="preserve"> =</w:t>
      </w:r>
      <w:r w:rsidR="00D059B8" w:rsidRPr="00295B9A">
        <w:rPr>
          <w:rFonts w:cstheme="minorHAnsi"/>
          <w:strike/>
          <w:szCs w:val="24"/>
          <w:highlight w:val="yellow"/>
        </w:rPr>
        <w:t xml:space="preserve"> 0.</w:t>
      </w:r>
      <w:r w:rsidR="009E5C93" w:rsidRPr="00295B9A">
        <w:rPr>
          <w:rFonts w:cstheme="minorHAnsi"/>
          <w:strike/>
          <w:szCs w:val="24"/>
          <w:highlight w:val="yellow"/>
        </w:rPr>
        <w:t>04</w:t>
      </w:r>
      <w:r w:rsidR="00D059B8" w:rsidRPr="00295B9A">
        <w:rPr>
          <w:rFonts w:cstheme="minorHAnsi"/>
          <w:strike/>
          <w:szCs w:val="24"/>
          <w:highlight w:val="yellow"/>
        </w:rPr>
        <w:t>,</w:t>
      </w:r>
      <w:r w:rsidR="0097107F" w:rsidRPr="00295B9A">
        <w:rPr>
          <w:rFonts w:cstheme="minorHAnsi"/>
          <w:strike/>
          <w:szCs w:val="24"/>
          <w:highlight w:val="yellow"/>
        </w:rPr>
        <w:t xml:space="preserve"> </w:t>
      </w:r>
      <w:r w:rsidR="0097107F" w:rsidRPr="00295B9A">
        <w:rPr>
          <w:rFonts w:ascii="Cambria" w:hAnsi="Cambria" w:cstheme="minorHAnsi"/>
          <w:i/>
          <w:iCs/>
          <w:strike/>
          <w:szCs w:val="24"/>
          <w:highlight w:val="yellow"/>
        </w:rPr>
        <w:t>A</w:t>
      </w:r>
      <w:r w:rsidR="0097107F" w:rsidRPr="00295B9A">
        <w:rPr>
          <w:rFonts w:ascii="Cambria" w:hAnsi="Cambria" w:cstheme="minorHAnsi"/>
          <w:iCs/>
          <w:strike/>
          <w:szCs w:val="24"/>
          <w:highlight w:val="yellow"/>
          <w:vertAlign w:val="subscript"/>
        </w:rPr>
        <w:t>T</w:t>
      </w:r>
      <w:r w:rsidR="0097107F" w:rsidRPr="00295B9A">
        <w:rPr>
          <w:rFonts w:ascii="Times New Roman" w:hAnsi="Times New Roman" w:cs="Times New Roman"/>
          <w:strike/>
          <w:szCs w:val="24"/>
          <w:highlight w:val="yellow"/>
        </w:rPr>
        <w:t xml:space="preserve"> </w:t>
      </w:r>
      <w:r w:rsidR="0097107F" w:rsidRPr="00295B9A">
        <w:rPr>
          <w:rFonts w:ascii="Cambria" w:eastAsiaTheme="minorEastAsia" w:hAnsi="Cambria" w:cstheme="minorHAnsi"/>
          <w:strike/>
          <w:highlight w:val="yellow"/>
        </w:rPr>
        <w:t>=</w:t>
      </w:r>
      <w:r w:rsidR="0097107F" w:rsidRPr="00295B9A">
        <w:rPr>
          <w:rFonts w:eastAsiaTheme="minorEastAsia" w:cstheme="minorHAnsi"/>
          <w:strike/>
          <w:highlight w:val="yellow"/>
        </w:rPr>
        <w:t xml:space="preserve"> 0</w:t>
      </w:r>
      <w:r w:rsidR="009E5C93" w:rsidRPr="00295B9A">
        <w:rPr>
          <w:rFonts w:eastAsiaTheme="minorEastAsia" w:cstheme="minorHAnsi"/>
          <w:strike/>
          <w:highlight w:val="yellow"/>
        </w:rPr>
        <w:t>.4</w:t>
      </w:r>
      <w:r w:rsidR="00D059B8" w:rsidRPr="00295B9A">
        <w:rPr>
          <w:rFonts w:eastAsiaTheme="minorEastAsia" w:cstheme="minorHAnsi"/>
          <w:strike/>
          <w:highlight w:val="yellow"/>
        </w:rPr>
        <w:t xml:space="preserve">, </w:t>
      </w:r>
      <w:r w:rsidR="0097107F" w:rsidRPr="00295B9A">
        <w:rPr>
          <w:rFonts w:ascii="Times New Roman" w:eastAsiaTheme="minorEastAsia" w:hAnsi="Times New Roman" w:cs="Times New Roman"/>
          <w:i/>
          <w:strike/>
          <w:highlight w:val="yellow"/>
        </w:rPr>
        <w:t>φ</w:t>
      </w:r>
      <w:r w:rsidR="0097107F" w:rsidRPr="00295B9A">
        <w:rPr>
          <w:rFonts w:eastAsiaTheme="minorEastAsia" w:cstheme="minorHAnsi"/>
          <w:strike/>
          <w:highlight w:val="yellow"/>
        </w:rPr>
        <w:t xml:space="preserve"> = 1, </w:t>
      </w:r>
      <w:r w:rsidR="0097107F" w:rsidRPr="00295B9A">
        <w:rPr>
          <w:rFonts w:ascii="Times New Roman" w:eastAsiaTheme="minorEastAsia" w:hAnsi="Times New Roman" w:cs="Times New Roman"/>
          <w:i/>
          <w:strike/>
          <w:highlight w:val="yellow"/>
        </w:rPr>
        <w:t>β</w:t>
      </w:r>
      <w:r w:rsidR="0097107F" w:rsidRPr="00295B9A">
        <w:rPr>
          <w:rFonts w:eastAsiaTheme="minorEastAsia" w:cstheme="minorHAnsi"/>
          <w:strike/>
          <w:highlight w:val="yellow"/>
        </w:rPr>
        <w:t xml:space="preserve"> = 4, </w:t>
      </w:r>
      <w:r w:rsidR="0097107F" w:rsidRPr="00295B9A">
        <w:rPr>
          <w:rFonts w:ascii="Times New Roman" w:eastAsiaTheme="minorEastAsia" w:hAnsi="Times New Roman" w:cs="Times New Roman"/>
          <w:i/>
          <w:strike/>
          <w:highlight w:val="yellow"/>
        </w:rPr>
        <w:t>K</w:t>
      </w:r>
      <w:r w:rsidR="0097107F" w:rsidRPr="00295B9A">
        <w:rPr>
          <w:rFonts w:ascii="Times New Roman" w:eastAsiaTheme="minorEastAsia" w:hAnsi="Times New Roman" w:cs="Times New Roman"/>
          <w:strike/>
          <w:highlight w:val="yellow"/>
          <w:vertAlign w:val="subscript"/>
        </w:rPr>
        <w:t>m</w:t>
      </w:r>
      <w:r w:rsidR="00D059B8" w:rsidRPr="00295B9A">
        <w:rPr>
          <w:rFonts w:eastAsiaTheme="minorEastAsia" w:cstheme="minorHAnsi"/>
          <w:strike/>
          <w:highlight w:val="yellow"/>
        </w:rPr>
        <w:t xml:space="preserve"> = 0.1</w:t>
      </w:r>
      <w:r w:rsidR="0097107F" w:rsidRPr="00295B9A">
        <w:rPr>
          <w:rFonts w:eastAsiaTheme="minorEastAsia" w:cstheme="minorHAnsi"/>
          <w:strike/>
          <w:highlight w:val="yellow"/>
        </w:rPr>
        <w:t xml:space="preserve">. In this case, the </w:t>
      </w:r>
      <w:r w:rsidR="00D059B8" w:rsidRPr="00295B9A">
        <w:rPr>
          <w:rFonts w:eastAsiaTheme="minorEastAsia" w:cstheme="minorHAnsi"/>
          <w:strike/>
          <w:highlight w:val="yellow"/>
        </w:rPr>
        <w:t xml:space="preserve">WT cell </w:t>
      </w:r>
      <w:r w:rsidR="0097107F" w:rsidRPr="00295B9A">
        <w:rPr>
          <w:rFonts w:eastAsiaTheme="minorEastAsia" w:cstheme="minorHAnsi"/>
          <w:strike/>
          <w:highlight w:val="yellow"/>
        </w:rPr>
        <w:t xml:space="preserve">oscillates with a period of </w:t>
      </w:r>
      <w:r w:rsidR="000454C0" w:rsidRPr="00295B9A">
        <w:rPr>
          <w:rFonts w:eastAsiaTheme="minorEastAsia" w:cstheme="minorHAnsi"/>
          <w:strike/>
          <w:color w:val="000000" w:themeColor="text1"/>
          <w:highlight w:val="yellow"/>
        </w:rPr>
        <w:t>21</w:t>
      </w:r>
      <w:r w:rsidR="0097107F" w:rsidRPr="00295B9A">
        <w:rPr>
          <w:rFonts w:eastAsiaTheme="minorEastAsia" w:cstheme="minorHAnsi"/>
          <w:strike/>
          <w:highlight w:val="yellow"/>
        </w:rPr>
        <w:t xml:space="preserve"> and </w:t>
      </w:r>
      <w:r w:rsidR="0097107F" w:rsidRPr="00295B9A">
        <w:rPr>
          <w:rFonts w:eastAsiaTheme="minorEastAsia" w:cstheme="minorHAnsi"/>
          <w:i/>
          <w:strike/>
          <w:highlight w:val="yellow"/>
        </w:rPr>
        <w:t>P</w:t>
      </w:r>
      <w:r w:rsidR="0097107F" w:rsidRPr="00295B9A">
        <w:rPr>
          <w:rFonts w:eastAsiaTheme="minorEastAsia" w:cstheme="minorHAnsi"/>
          <w:strike/>
          <w:highlight w:val="yellow"/>
          <w:vertAlign w:val="subscript"/>
        </w:rPr>
        <w:t>tot</w:t>
      </w:r>
      <w:r w:rsidR="0097107F" w:rsidRPr="00295B9A">
        <w:rPr>
          <w:rFonts w:eastAsiaTheme="minorEastAsia" w:cstheme="minorHAnsi"/>
          <w:strike/>
          <w:highlight w:val="yellow"/>
        </w:rPr>
        <w:t xml:space="preserve"> = </w:t>
      </w:r>
      <w:del w:id="16" w:author="Chen, Jing" w:date="2021-04-29T10:51:00Z">
        <w:r w:rsidR="00D059B8" w:rsidRPr="00295B9A" w:rsidDel="001A5947">
          <w:rPr>
            <w:rFonts w:eastAsiaTheme="minorEastAsia" w:cstheme="minorHAnsi"/>
            <w:strike/>
            <w:highlight w:val="yellow"/>
          </w:rPr>
          <w:delText>5</w:delText>
        </w:r>
      </w:del>
      <w:ins w:id="17" w:author="Chen, Jing" w:date="2021-04-29T10:51:00Z">
        <w:r w:rsidR="001A5947" w:rsidRPr="00295B9A">
          <w:rPr>
            <w:rFonts w:eastAsiaTheme="minorEastAsia" w:cstheme="minorHAnsi"/>
            <w:strike/>
            <w:highlight w:val="yellow"/>
          </w:rPr>
          <w:t>4</w:t>
        </w:r>
      </w:ins>
      <w:r w:rsidR="009E5C93" w:rsidRPr="00295B9A">
        <w:rPr>
          <w:rFonts w:eastAsiaTheme="minorEastAsia" w:cstheme="minorHAnsi"/>
          <w:strike/>
          <w:highlight w:val="yellow"/>
        </w:rPr>
        <w:t>.7 (= 3.3 when corrected for mRNA species)</w:t>
      </w:r>
      <w:r w:rsidR="0097107F" w:rsidRPr="00295B9A">
        <w:rPr>
          <w:rFonts w:eastAsiaTheme="minorEastAsia" w:cstheme="minorHAnsi"/>
          <w:strike/>
          <w:highlight w:val="yellow"/>
        </w:rPr>
        <w:t xml:space="preserve">, from which we estimate </w:t>
      </w:r>
      <w:r w:rsidR="0097107F" w:rsidRPr="00295B9A">
        <w:rPr>
          <w:rFonts w:eastAsiaTheme="minorEastAsia" w:cstheme="minorHAnsi"/>
          <w:i/>
          <w:strike/>
          <w:highlight w:val="yellow"/>
        </w:rPr>
        <w:t>P</w:t>
      </w:r>
      <w:r w:rsidR="0097107F" w:rsidRPr="00295B9A">
        <w:rPr>
          <w:rFonts w:eastAsiaTheme="minorEastAsia" w:cstheme="minorHAnsi"/>
          <w:strike/>
          <w:highlight w:val="yellow"/>
        </w:rPr>
        <w:t xml:space="preserve">* ≈ </w:t>
      </w:r>
      <w:del w:id="18" w:author="Chen, Jing" w:date="2021-04-29T01:24:00Z">
        <w:r w:rsidR="00B21471" w:rsidRPr="00295B9A" w:rsidDel="00E7621B">
          <w:rPr>
            <w:rFonts w:eastAsiaTheme="minorEastAsia" w:cstheme="minorHAnsi"/>
            <w:strike/>
            <w:highlight w:val="yellow"/>
          </w:rPr>
          <w:delText>3</w:delText>
        </w:r>
        <w:r w:rsidR="0097107F" w:rsidRPr="00295B9A" w:rsidDel="00E7621B">
          <w:rPr>
            <w:rFonts w:eastAsiaTheme="minorEastAsia" w:cstheme="minorHAnsi"/>
            <w:strike/>
            <w:highlight w:val="yellow"/>
          </w:rPr>
          <w:delText xml:space="preserve">0 </w:delText>
        </w:r>
      </w:del>
      <w:r w:rsidR="009E5C93" w:rsidRPr="00295B9A">
        <w:rPr>
          <w:rFonts w:eastAsiaTheme="minorEastAsia" w:cstheme="minorHAnsi"/>
          <w:strike/>
          <w:highlight w:val="yellow"/>
        </w:rPr>
        <w:t>30</w:t>
      </w:r>
      <w:ins w:id="19" w:author="Chen, Jing" w:date="2021-04-29T01:24:00Z">
        <w:r w:rsidR="00E7621B" w:rsidRPr="00295B9A">
          <w:rPr>
            <w:rFonts w:eastAsiaTheme="minorEastAsia" w:cstheme="minorHAnsi"/>
            <w:strike/>
            <w:highlight w:val="yellow"/>
          </w:rPr>
          <w:t xml:space="preserve"> </w:t>
        </w:r>
      </w:ins>
      <w:r w:rsidR="0097107F" w:rsidRPr="00295B9A">
        <w:rPr>
          <w:rFonts w:eastAsiaTheme="minorEastAsia" w:cstheme="minorHAnsi"/>
          <w:strike/>
          <w:highlight w:val="yellow"/>
        </w:rPr>
        <w:t xml:space="preserve">nM, </w:t>
      </w:r>
      <w:r w:rsidR="002168A5" w:rsidRPr="00295B9A">
        <w:rPr>
          <w:rFonts w:cstheme="minorHAnsi"/>
          <w:strike/>
          <w:szCs w:val="24"/>
          <w:highlight w:val="yellow"/>
        </w:rPr>
        <w:t xml:space="preserve">and </w:t>
      </w:r>
      <w:commentRangeStart w:id="20"/>
      <m:oMath>
        <m:sSub>
          <m:sSubPr>
            <m:ctrlPr>
              <w:rPr>
                <w:rFonts w:ascii="Cambria Math" w:hAnsi="Cambria Math" w:cstheme="minorHAnsi"/>
                <w:i/>
                <w:strike/>
                <w:szCs w:val="24"/>
                <w:highlight w:val="yellow"/>
              </w:rPr>
            </m:ctrlPr>
          </m:sSubPr>
          <m:e>
            <m:acc>
              <m:accPr>
                <m:ctrlPr>
                  <w:rPr>
                    <w:rFonts w:ascii="Cambria Math" w:hAnsi="Cambria Math" w:cstheme="minorHAnsi"/>
                    <w:i/>
                    <w:strike/>
                    <w:szCs w:val="24"/>
                    <w:highlight w:val="yellow"/>
                  </w:rPr>
                </m:ctrlPr>
              </m:accPr>
              <m:e>
                <m:r>
                  <w:rPr>
                    <w:rFonts w:ascii="Cambria Math" w:hAnsi="Cambria Math" w:cstheme="minorHAnsi"/>
                    <w:strike/>
                    <w:szCs w:val="24"/>
                    <w:highlight w:val="yellow"/>
                  </w:rPr>
                  <m:t>K</m:t>
                </m:r>
              </m:e>
            </m:acc>
          </m:e>
          <m:sub>
            <m:r>
              <m:rPr>
                <m:nor/>
              </m:rPr>
              <w:rPr>
                <w:rFonts w:ascii="Cambria Math" w:hAnsi="Cambria Math" w:cstheme="minorHAnsi"/>
                <w:strike/>
                <w:szCs w:val="24"/>
                <w:highlight w:val="yellow"/>
              </w:rPr>
              <m:t>d</m:t>
            </m:r>
          </m:sub>
        </m:sSub>
      </m:oMath>
      <w:r w:rsidR="002168A5" w:rsidRPr="00295B9A">
        <w:rPr>
          <w:rFonts w:cstheme="minorHAnsi"/>
          <w:strike/>
          <w:szCs w:val="24"/>
          <w:highlight w:val="yellow"/>
        </w:rPr>
        <w:t xml:space="preserve"> = </w:t>
      </w:r>
      <w:del w:id="21" w:author="Chen, Jing" w:date="2021-04-29T01:24:00Z">
        <w:r w:rsidR="00B21471" w:rsidRPr="00295B9A" w:rsidDel="00E7621B">
          <w:rPr>
            <w:rFonts w:cstheme="minorHAnsi"/>
            <w:strike/>
            <w:szCs w:val="24"/>
            <w:highlight w:val="yellow"/>
          </w:rPr>
          <w:delText>3</w:delText>
        </w:r>
        <w:r w:rsidR="002168A5" w:rsidRPr="00295B9A" w:rsidDel="00E7621B">
          <w:rPr>
            <w:rFonts w:cstheme="minorHAnsi"/>
            <w:strike/>
            <w:szCs w:val="24"/>
            <w:highlight w:val="yellow"/>
          </w:rPr>
          <w:delText xml:space="preserve"> </w:delText>
        </w:r>
      </w:del>
      <w:r w:rsidR="009E5C93" w:rsidRPr="00295B9A">
        <w:rPr>
          <w:rFonts w:cstheme="minorHAnsi"/>
          <w:strike/>
          <w:szCs w:val="24"/>
          <w:highlight w:val="yellow"/>
        </w:rPr>
        <w:t>1.2</w:t>
      </w:r>
      <w:ins w:id="22" w:author="Chen, Jing" w:date="2021-04-29T01:24:00Z">
        <w:r w:rsidR="00E7621B" w:rsidRPr="00295B9A">
          <w:rPr>
            <w:rFonts w:cstheme="minorHAnsi"/>
            <w:strike/>
            <w:szCs w:val="24"/>
            <w:highlight w:val="yellow"/>
          </w:rPr>
          <w:t xml:space="preserve"> </w:t>
        </w:r>
      </w:ins>
      <w:r w:rsidR="002168A5" w:rsidRPr="00295B9A">
        <w:rPr>
          <w:rFonts w:cstheme="minorHAnsi"/>
          <w:strike/>
          <w:szCs w:val="24"/>
          <w:highlight w:val="yellow"/>
        </w:rPr>
        <w:t>nM</w:t>
      </w:r>
      <w:commentRangeEnd w:id="20"/>
      <w:r w:rsidR="00E7621B" w:rsidRPr="00295B9A">
        <w:rPr>
          <w:rStyle w:val="CommentReference"/>
          <w:strike/>
          <w:highlight w:val="yellow"/>
        </w:rPr>
        <w:commentReference w:id="20"/>
      </w:r>
      <w:r w:rsidR="002168A5" w:rsidRPr="00295B9A">
        <w:rPr>
          <w:rFonts w:cstheme="minorHAnsi"/>
          <w:strike/>
          <w:szCs w:val="24"/>
          <w:highlight w:val="yellow"/>
        </w:rPr>
        <w:t xml:space="preserve">, which is </w:t>
      </w:r>
      <w:r w:rsidR="00B21471" w:rsidRPr="00295B9A">
        <w:rPr>
          <w:rFonts w:cstheme="minorHAnsi"/>
          <w:strike/>
          <w:szCs w:val="24"/>
          <w:highlight w:val="yellow"/>
        </w:rPr>
        <w:t xml:space="preserve">a </w:t>
      </w:r>
      <w:r w:rsidR="009E5C93" w:rsidRPr="00295B9A">
        <w:rPr>
          <w:rFonts w:cstheme="minorHAnsi"/>
          <w:strike/>
          <w:szCs w:val="24"/>
          <w:highlight w:val="yellow"/>
        </w:rPr>
        <w:t>five</w:t>
      </w:r>
      <w:r w:rsidR="00B21471" w:rsidRPr="00295B9A">
        <w:rPr>
          <w:rFonts w:cstheme="minorHAnsi"/>
          <w:strike/>
          <w:szCs w:val="24"/>
          <w:highlight w:val="yellow"/>
        </w:rPr>
        <w:t>-fold</w:t>
      </w:r>
      <w:r w:rsidR="002168A5" w:rsidRPr="00295B9A">
        <w:rPr>
          <w:rFonts w:cstheme="minorHAnsi"/>
          <w:strike/>
          <w:szCs w:val="24"/>
          <w:highlight w:val="yellow"/>
        </w:rPr>
        <w:t xml:space="preserve"> improvement over the </w:t>
      </w:r>
      <w:r w:rsidR="002168A5" w:rsidRPr="00295B9A">
        <w:rPr>
          <w:rFonts w:ascii="Times New Roman" w:hAnsi="Times New Roman" w:cs="Times New Roman"/>
          <w:i/>
          <w:strike/>
          <w:szCs w:val="24"/>
          <w:highlight w:val="yellow"/>
        </w:rPr>
        <w:t>N</w:t>
      </w:r>
      <w:r w:rsidR="002168A5" w:rsidRPr="00295B9A">
        <w:rPr>
          <w:rFonts w:cstheme="minorHAnsi"/>
          <w:strike/>
          <w:szCs w:val="24"/>
          <w:highlight w:val="yellow"/>
        </w:rPr>
        <w:t xml:space="preserve"> = 8 model with linear degradation of PER.</w:t>
      </w:r>
    </w:p>
    <w:p w14:paraId="1C053EE5" w14:textId="3411F776" w:rsidR="000C7E43" w:rsidRDefault="00B47957" w:rsidP="00626F7A">
      <w:pPr>
        <w:spacing w:after="120"/>
        <w:jc w:val="both"/>
        <w:rPr>
          <w:rFonts w:eastAsiaTheme="minorEastAsia" w:cstheme="minorHAnsi"/>
        </w:rPr>
      </w:pPr>
      <w:r>
        <w:rPr>
          <w:rFonts w:cstheme="minorHAnsi"/>
          <w:szCs w:val="24"/>
        </w:rPr>
        <w:t>For some reasonable choices of parameter values,</w:t>
      </w:r>
      <w:r w:rsidR="00B21471">
        <w:rPr>
          <w:rFonts w:cstheme="minorHAnsi"/>
          <w:szCs w:val="24"/>
        </w:rPr>
        <w:t xml:space="preserve"> t</w:t>
      </w:r>
      <w:r w:rsidR="00865958" w:rsidRPr="00F64F97">
        <w:rPr>
          <w:rFonts w:cstheme="minorHAnsi"/>
          <w:szCs w:val="24"/>
        </w:rPr>
        <w:t>he doubly-modified SNF</w:t>
      </w:r>
      <w:r w:rsidR="00295B9A">
        <w:rPr>
          <w:rFonts w:cstheme="minorHAnsi"/>
          <w:szCs w:val="24"/>
        </w:rPr>
        <w:t>(0M8)</w:t>
      </w:r>
      <w:r w:rsidR="00865958" w:rsidRPr="00F64F97">
        <w:rPr>
          <w:rFonts w:cstheme="minorHAnsi"/>
          <w:szCs w:val="24"/>
        </w:rPr>
        <w:t xml:space="preserve"> model</w:t>
      </w:r>
      <w:r>
        <w:rPr>
          <w:rFonts w:cstheme="minorHAnsi"/>
          <w:szCs w:val="24"/>
        </w:rPr>
        <w:t xml:space="preserve"> has the disturbing property that</w:t>
      </w:r>
      <w:r w:rsidR="00865958" w:rsidRPr="00F64F97">
        <w:rPr>
          <w:rFonts w:cstheme="minorHAnsi"/>
          <w:szCs w:val="24"/>
        </w:rPr>
        <w:t xml:space="preserve"> oscillations</w:t>
      </w:r>
      <w:r>
        <w:rPr>
          <w:rFonts w:cstheme="minorHAnsi"/>
          <w:szCs w:val="24"/>
        </w:rPr>
        <w:t xml:space="preserve"> persist</w:t>
      </w:r>
      <w:r w:rsidR="00865958" w:rsidRPr="00F64F97">
        <w:rPr>
          <w:rFonts w:cstheme="minorHAnsi"/>
          <w:szCs w:val="24"/>
        </w:rPr>
        <w:t xml:space="preserve"> </w:t>
      </w:r>
      <w:r w:rsidR="00D77D78" w:rsidRPr="00F64F97">
        <w:rPr>
          <w:rFonts w:cstheme="minorHAnsi"/>
          <w:szCs w:val="24"/>
        </w:rPr>
        <w:t>even as</w:t>
      </w:r>
      <w:r w:rsidR="00E14502" w:rsidRPr="00F64F97">
        <w:rPr>
          <w:rFonts w:cstheme="minorHAnsi"/>
          <w:szCs w:val="24"/>
        </w:rPr>
        <w:t xml:space="preserve"> </w:t>
      </w:r>
      <w:r w:rsidR="00E14502" w:rsidRPr="00F64F97">
        <w:rPr>
          <w:rFonts w:ascii="Cambria" w:hAnsi="Cambria" w:cstheme="minorHAnsi"/>
          <w:i/>
          <w:iCs/>
          <w:szCs w:val="24"/>
        </w:rPr>
        <w:t>A</w:t>
      </w:r>
      <w:r w:rsidR="00E14502" w:rsidRPr="0097107F">
        <w:rPr>
          <w:rFonts w:ascii="Cambria" w:hAnsi="Cambria" w:cstheme="minorHAnsi"/>
          <w:iCs/>
          <w:szCs w:val="24"/>
          <w:vertAlign w:val="subscript"/>
        </w:rPr>
        <w:t>T</w:t>
      </w:r>
      <w:r w:rsidR="00E14502" w:rsidRPr="00F64F97">
        <w:rPr>
          <w:rFonts w:ascii="Times New Roman" w:hAnsi="Times New Roman" w:cs="Times New Roman"/>
          <w:szCs w:val="24"/>
        </w:rPr>
        <w:t xml:space="preserve"> </w:t>
      </w:r>
      <w:r w:rsidR="008F4BA8" w:rsidRPr="00F64F97">
        <w:rPr>
          <w:rFonts w:ascii="Cambria" w:eastAsiaTheme="minorEastAsia" w:hAnsi="Cambria" w:cstheme="minorHAnsi"/>
        </w:rPr>
        <w:t>→</w:t>
      </w:r>
      <w:r w:rsidR="00E14502" w:rsidRPr="00F64F97">
        <w:rPr>
          <w:rFonts w:eastAsiaTheme="minorEastAsia" w:cstheme="minorHAnsi"/>
        </w:rPr>
        <w:t xml:space="preserve"> 0</w:t>
      </w:r>
      <w:r>
        <w:rPr>
          <w:rFonts w:eastAsiaTheme="minorEastAsia" w:cstheme="minorHAnsi"/>
        </w:rPr>
        <w:t xml:space="preserve"> (see Suppl Figure S?)</w:t>
      </w:r>
      <w:r w:rsidR="00B21471">
        <w:rPr>
          <w:rFonts w:eastAsiaTheme="minorEastAsia" w:cstheme="minorHAnsi"/>
        </w:rPr>
        <w:t>, which is clearly</w:t>
      </w:r>
      <w:r w:rsidR="00E14502" w:rsidRPr="00F64F97">
        <w:rPr>
          <w:rFonts w:eastAsiaTheme="minorEastAsia" w:cstheme="minorHAnsi"/>
        </w:rPr>
        <w:t xml:space="preserve"> impossible </w:t>
      </w:r>
      <w:r w:rsidR="00865958" w:rsidRPr="00F64F97">
        <w:rPr>
          <w:rFonts w:eastAsiaTheme="minorEastAsia" w:cstheme="minorHAnsi"/>
        </w:rPr>
        <w:t xml:space="preserve">because there can be no expression of the </w:t>
      </w:r>
      <w:r w:rsidR="00C40BC8" w:rsidRPr="00F64F97">
        <w:rPr>
          <w:rFonts w:eastAsiaTheme="minorEastAsia" w:cstheme="minorHAnsi"/>
          <w:i/>
        </w:rPr>
        <w:t>PER</w:t>
      </w:r>
      <w:r w:rsidR="00865958" w:rsidRPr="00F64F97">
        <w:rPr>
          <w:rFonts w:eastAsiaTheme="minorEastAsia" w:cstheme="minorHAnsi"/>
        </w:rPr>
        <w:t xml:space="preserve"> gene when </w:t>
      </w:r>
      <w:r w:rsidR="00113C36" w:rsidRPr="00F64F97">
        <w:rPr>
          <w:rFonts w:eastAsiaTheme="minorEastAsia" w:cstheme="minorHAnsi"/>
        </w:rPr>
        <w:t>BMAL</w:t>
      </w:r>
      <w:r w:rsidR="00865958" w:rsidRPr="00F64F97">
        <w:rPr>
          <w:rFonts w:eastAsiaTheme="minorEastAsia" w:cstheme="minorHAnsi"/>
        </w:rPr>
        <w:t xml:space="preserve"> concentration is </w:t>
      </w:r>
      <w:r w:rsidR="00C40BC8" w:rsidRPr="00F64F97">
        <w:rPr>
          <w:rFonts w:eastAsiaTheme="minorEastAsia" w:cstheme="minorHAnsi"/>
        </w:rPr>
        <w:t>zero</w:t>
      </w:r>
      <w:r w:rsidR="00865958" w:rsidRPr="00F64F97">
        <w:rPr>
          <w:rFonts w:eastAsiaTheme="minorEastAsia" w:cstheme="minorHAnsi"/>
        </w:rPr>
        <w:t xml:space="preserve">. The problem, of course, is </w:t>
      </w:r>
      <w:r w:rsidR="00C40BC8" w:rsidRPr="00F64F97">
        <w:rPr>
          <w:rFonts w:eastAsiaTheme="minorEastAsia" w:cstheme="minorHAnsi"/>
        </w:rPr>
        <w:t>that</w:t>
      </w:r>
      <w:r w:rsidR="00865958" w:rsidRPr="00F64F97">
        <w:rPr>
          <w:rFonts w:eastAsiaTheme="minorEastAsia" w:cstheme="minorHAnsi"/>
        </w:rPr>
        <w:t xml:space="preserve"> the rate law for</w:t>
      </w:r>
      <w:r w:rsidR="00A7691E" w:rsidRPr="00F64F97">
        <w:rPr>
          <w:rFonts w:eastAsiaTheme="minorEastAsia" w:cstheme="minorHAnsi"/>
        </w:rPr>
        <w:t xml:space="preserve"> </w:t>
      </w:r>
      <w:r w:rsidR="00C40BC8" w:rsidRPr="00F64F97">
        <w:rPr>
          <w:rFonts w:eastAsiaTheme="minorEastAsia" w:cstheme="minorHAnsi"/>
          <w:i/>
          <w:iCs/>
        </w:rPr>
        <w:t>PER</w:t>
      </w:r>
      <w:r w:rsidR="00A7691E" w:rsidRPr="00F64F97">
        <w:rPr>
          <w:rFonts w:eastAsiaTheme="minorEastAsia" w:cstheme="minorHAnsi"/>
          <w:i/>
          <w:iCs/>
        </w:rPr>
        <w:t xml:space="preserve"> </w:t>
      </w:r>
      <w:r w:rsidR="00A7691E" w:rsidRPr="00F64F97">
        <w:rPr>
          <w:rFonts w:eastAsiaTheme="minorEastAsia" w:cstheme="minorHAnsi"/>
        </w:rPr>
        <w:t>transcription</w:t>
      </w:r>
      <w:r w:rsidR="00865958" w:rsidRPr="00F64F97">
        <w:rPr>
          <w:rFonts w:eastAsiaTheme="minorEastAsia" w:cstheme="minorHAnsi"/>
        </w:rPr>
        <w:t xml:space="preserve"> (r</w:t>
      </w:r>
      <w:r w:rsidR="00A7691E" w:rsidRPr="00F64F97">
        <w:rPr>
          <w:rFonts w:eastAsiaTheme="minorEastAsia" w:cstheme="minorHAnsi"/>
        </w:rPr>
        <w:t xml:space="preserve">ate </w:t>
      </w:r>
      <m:oMath>
        <m:r>
          <w:rPr>
            <w:rFonts w:ascii="Cambria Math" w:eastAsiaTheme="minorEastAsia" w:hAnsi="Cambria Math" w:cstheme="minorHAnsi"/>
          </w:rPr>
          <m:t>∝</m:t>
        </m:r>
      </m:oMath>
      <w:r w:rsidR="00865958" w:rsidRPr="00F64F97">
        <w:rPr>
          <w:rFonts w:eastAsiaTheme="minorEastAsia" w:cstheme="minorHAnsi"/>
        </w:rPr>
        <w:t xml:space="preserve"> </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free</w:t>
      </w:r>
      <w:r w:rsidR="00865958" w:rsidRPr="00F64F97">
        <w:rPr>
          <w:rFonts w:ascii="Cambria" w:eastAsiaTheme="minorEastAsia" w:hAnsi="Cambria" w:cstheme="minorHAnsi"/>
        </w:rPr>
        <w:t>/</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T</w:t>
      </w:r>
      <w:r w:rsidR="00865958" w:rsidRPr="00F64F97">
        <w:rPr>
          <w:rFonts w:eastAsiaTheme="minorEastAsia" w:cstheme="minorHAnsi"/>
        </w:rPr>
        <w:t>)</w:t>
      </w:r>
      <w:r w:rsidR="00647535" w:rsidRPr="00F64F97">
        <w:rPr>
          <w:rFonts w:eastAsiaTheme="minorEastAsia" w:cstheme="minorHAnsi"/>
        </w:rPr>
        <w:t xml:space="preserve"> is valid only if</w:t>
      </w:r>
      <w:r w:rsidR="00AC2375" w:rsidRPr="00F64F97">
        <w:rPr>
          <w:rFonts w:eastAsiaTheme="minorEastAsia" w:cstheme="minorHAnsi"/>
        </w:rPr>
        <w:t xml:space="preserve"> BMAL saturates </w:t>
      </w:r>
      <w:r w:rsidR="00AC2375" w:rsidRPr="00F64F97">
        <w:rPr>
          <w:rFonts w:eastAsiaTheme="minorEastAsia" w:cstheme="minorHAnsi"/>
          <w:i/>
        </w:rPr>
        <w:t xml:space="preserve">PER </w:t>
      </w:r>
      <w:r w:rsidR="00AC2375" w:rsidRPr="00F64F97">
        <w:rPr>
          <w:rFonts w:eastAsiaTheme="minorEastAsia" w:cstheme="minorHAnsi"/>
        </w:rPr>
        <w:t>E-box</w:t>
      </w:r>
      <w:r w:rsidR="00293AD4" w:rsidRPr="00F64F97">
        <w:rPr>
          <w:rFonts w:eastAsiaTheme="minorEastAsia" w:cstheme="minorHAnsi"/>
        </w:rPr>
        <w:t>es</w:t>
      </w:r>
      <w:r w:rsidR="0041249A" w:rsidRPr="00F64F97">
        <w:rPr>
          <w:rFonts w:eastAsiaTheme="minorEastAsia" w:cstheme="minorHAnsi"/>
        </w:rPr>
        <w:t xml:space="preserve">, which clearly cannot be true as </w:t>
      </w:r>
      <w:r w:rsidR="0041249A" w:rsidRPr="00F64F97">
        <w:rPr>
          <w:rFonts w:ascii="Cambria" w:eastAsiaTheme="minorEastAsia" w:hAnsi="Cambria" w:cstheme="minorHAnsi"/>
          <w:i/>
        </w:rPr>
        <w:t>A</w:t>
      </w:r>
      <w:r w:rsidR="0041249A" w:rsidRPr="00F64F97">
        <w:rPr>
          <w:rFonts w:ascii="Cambria" w:eastAsiaTheme="minorEastAsia" w:hAnsi="Cambria" w:cstheme="minorHAnsi"/>
          <w:vertAlign w:val="subscript"/>
        </w:rPr>
        <w:t>T</w:t>
      </w:r>
      <w:r w:rsidR="0041249A" w:rsidRPr="00F64F97">
        <w:rPr>
          <w:rFonts w:eastAsiaTheme="minorEastAsia" w:cstheme="minorHAnsi"/>
        </w:rPr>
        <w:t xml:space="preserve"> </w:t>
      </w:r>
      <w:r w:rsidR="008F4BA8" w:rsidRPr="00F64F97">
        <w:rPr>
          <w:rFonts w:ascii="Cambria" w:eastAsiaTheme="minorEastAsia" w:hAnsi="Cambria" w:cstheme="minorHAnsi"/>
        </w:rPr>
        <w:t>→</w:t>
      </w:r>
      <w:r w:rsidR="0041249A" w:rsidRPr="00F64F97">
        <w:rPr>
          <w:rFonts w:eastAsiaTheme="minorEastAsia" w:cstheme="minorHAnsi"/>
        </w:rPr>
        <w:t xml:space="preserve"> 0</w:t>
      </w:r>
      <w:r w:rsidR="00647535" w:rsidRPr="00F64F97">
        <w:rPr>
          <w:rFonts w:eastAsiaTheme="minorEastAsia" w:cstheme="minorHAnsi"/>
        </w:rPr>
        <w:t>.</w:t>
      </w:r>
      <w:r w:rsidR="00A7691E" w:rsidRPr="00F64F97">
        <w:rPr>
          <w:rFonts w:eastAsiaTheme="minorEastAsia" w:cstheme="minorHAnsi"/>
        </w:rPr>
        <w:t xml:space="preserve"> </w:t>
      </w:r>
      <w:r w:rsidR="00647535" w:rsidRPr="00F64F97">
        <w:rPr>
          <w:rFonts w:eastAsiaTheme="minorEastAsia" w:cstheme="minorHAnsi"/>
        </w:rPr>
        <w:t xml:space="preserve">To get around this </w:t>
      </w:r>
      <w:r w:rsidR="000B59AD">
        <w:rPr>
          <w:rFonts w:eastAsiaTheme="minorEastAsia" w:cstheme="minorHAnsi"/>
        </w:rPr>
        <w:lastRenderedPageBreak/>
        <w:t>problem</w:t>
      </w:r>
      <w:r w:rsidR="00647535" w:rsidRPr="00F64F97">
        <w:rPr>
          <w:rFonts w:eastAsiaTheme="minorEastAsia" w:cstheme="minorHAnsi"/>
        </w:rPr>
        <w:t xml:space="preserve">, we </w:t>
      </w:r>
      <w:r w:rsidR="00830B55">
        <w:rPr>
          <w:rFonts w:eastAsiaTheme="minorEastAsia" w:cstheme="minorHAnsi"/>
        </w:rPr>
        <w:t>propose a revised rate law</w:t>
      </w:r>
      <w:r w:rsidR="00647535" w:rsidRPr="00F64F97">
        <w:rPr>
          <w:rFonts w:eastAsiaTheme="minorEastAsia" w:cstheme="minorHAnsi"/>
        </w:rPr>
        <w:t xml:space="preserve"> for </w:t>
      </w:r>
      <w:r w:rsidR="00C40BC8" w:rsidRPr="00F64F97">
        <w:rPr>
          <w:rFonts w:eastAsiaTheme="minorEastAsia" w:cstheme="minorHAnsi"/>
          <w:i/>
        </w:rPr>
        <w:t>PER</w:t>
      </w:r>
      <w:r w:rsidR="00647535" w:rsidRPr="00F64F97">
        <w:rPr>
          <w:rFonts w:eastAsiaTheme="minorEastAsia" w:cstheme="minorHAnsi"/>
        </w:rPr>
        <w:t xml:space="preserve"> gene transcription</w:t>
      </w:r>
      <w:r w:rsidR="002E4737" w:rsidRPr="00F64F97">
        <w:rPr>
          <w:rFonts w:eastAsiaTheme="minorEastAsia" w:cstheme="minorHAnsi"/>
        </w:rPr>
        <w:t xml:space="preserve"> (see Supplementary Materials</w:t>
      </w:r>
      <w:r w:rsidR="00B97AE5" w:rsidRPr="00F64F97">
        <w:rPr>
          <w:rFonts w:eastAsiaTheme="minorEastAsia" w:cstheme="minorHAnsi"/>
        </w:rPr>
        <w:t xml:space="preserve">, ‘Deriving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2E4737" w:rsidRPr="00F64F97">
        <w:rPr>
          <w:rFonts w:eastAsiaTheme="minorEastAsia" w:cstheme="minorHAnsi"/>
        </w:rPr>
        <w:t>)</w:t>
      </w:r>
      <w:r w:rsidR="00647535" w:rsidRPr="00F64F97">
        <w:rPr>
          <w:rFonts w:eastAsiaTheme="minorEastAsia" w:cstheme="minorHAnsi"/>
        </w:rPr>
        <w:t>.</w:t>
      </w:r>
    </w:p>
    <w:p w14:paraId="03E39135" w14:textId="2AFC04EB" w:rsidR="00925190" w:rsidRPr="00F64F97" w:rsidRDefault="00735047" w:rsidP="00626F7A">
      <w:pPr>
        <w:spacing w:after="120"/>
        <w:jc w:val="both"/>
        <w:rPr>
          <w:rFonts w:eastAsiaTheme="minorEastAsia" w:cstheme="minorHAnsi"/>
          <w:b/>
          <w:bCs/>
        </w:rPr>
      </w:pPr>
      <w:r w:rsidRPr="00F64F97">
        <w:rPr>
          <w:rFonts w:eastAsiaTheme="minorEastAsia" w:cstheme="minorHAnsi"/>
          <w:b/>
          <w:bCs/>
        </w:rPr>
        <w:t xml:space="preserve">Modifying </w:t>
      </w:r>
      <w:r w:rsidR="006C1FBF" w:rsidRPr="00F64F97">
        <w:rPr>
          <w:rFonts w:eastAsiaTheme="minorEastAsia" w:cstheme="minorHAnsi"/>
          <w:b/>
          <w:bCs/>
        </w:rPr>
        <w:t xml:space="preserve">the </w:t>
      </w:r>
      <w:r w:rsidR="00C40BC8" w:rsidRPr="00F64F97">
        <w:rPr>
          <w:rFonts w:eastAsiaTheme="minorEastAsia" w:cstheme="minorHAnsi"/>
          <w:b/>
          <w:bCs/>
          <w:i/>
          <w:iCs/>
        </w:rPr>
        <w:t>PER</w:t>
      </w:r>
      <w:r w:rsidRPr="00F64F97">
        <w:rPr>
          <w:rFonts w:eastAsiaTheme="minorEastAsia" w:cstheme="minorHAnsi"/>
          <w:b/>
          <w:bCs/>
          <w:i/>
          <w:iCs/>
        </w:rPr>
        <w:t xml:space="preserve"> </w:t>
      </w:r>
      <w:r w:rsidRPr="00F64F97">
        <w:rPr>
          <w:rFonts w:eastAsiaTheme="minorEastAsia" w:cstheme="minorHAnsi"/>
          <w:b/>
          <w:bCs/>
        </w:rPr>
        <w:t>Transcription Rate Law</w:t>
      </w:r>
      <w:r w:rsidR="00845159" w:rsidRPr="00F64F97">
        <w:rPr>
          <w:rFonts w:eastAsiaTheme="minorEastAsia" w:cstheme="minorHAnsi"/>
          <w:b/>
          <w:bCs/>
        </w:rPr>
        <w:t xml:space="preserve"> Increases the Robustness of </w:t>
      </w:r>
      <w:r w:rsidR="00A007AE" w:rsidRPr="00F64F97">
        <w:rPr>
          <w:rFonts w:eastAsiaTheme="minorEastAsia" w:cstheme="minorHAnsi"/>
          <w:b/>
          <w:bCs/>
        </w:rPr>
        <w:t>the SNF Model Still Further</w:t>
      </w:r>
      <w:r w:rsidR="00101637" w:rsidRPr="00F64F97">
        <w:rPr>
          <w:rFonts w:eastAsiaTheme="minorEastAsia" w:cstheme="minorHAnsi"/>
          <w:b/>
          <w:bCs/>
        </w:rPr>
        <w:t>.</w:t>
      </w:r>
    </w:p>
    <w:p w14:paraId="4C7663DF" w14:textId="303876F9" w:rsidR="006C1FBF" w:rsidRPr="00F64F97" w:rsidRDefault="006C1FBF" w:rsidP="00626F7A">
      <w:pPr>
        <w:spacing w:after="120"/>
        <w:jc w:val="both"/>
        <w:rPr>
          <w:rFonts w:eastAsiaTheme="minorEastAsia" w:cstheme="minorHAnsi"/>
        </w:rPr>
      </w:pPr>
      <w:r w:rsidRPr="00F64F97">
        <w:rPr>
          <w:rFonts w:eastAsiaTheme="minorEastAsia" w:cstheme="minorHAnsi"/>
        </w:rPr>
        <w:t xml:space="preserve">We </w:t>
      </w:r>
      <w:r w:rsidR="00830B55">
        <w:rPr>
          <w:rFonts w:eastAsiaTheme="minorEastAsia" w:cstheme="minorHAnsi"/>
        </w:rPr>
        <w:t>propose</w:t>
      </w:r>
      <w:r w:rsidRPr="00F64F97">
        <w:rPr>
          <w:rFonts w:eastAsiaTheme="minorEastAsia" w:cstheme="minorHAnsi"/>
        </w:rPr>
        <w:t xml:space="preserve"> to replace the KF expression for the rate of </w:t>
      </w:r>
      <w:r w:rsidR="00C40BC8" w:rsidRPr="00F64F97">
        <w:rPr>
          <w:rFonts w:eastAsiaTheme="minorEastAsia" w:cstheme="minorHAnsi"/>
          <w:i/>
        </w:rPr>
        <w:t>PER</w:t>
      </w:r>
      <w:r w:rsidRPr="00F64F97">
        <w:rPr>
          <w:rFonts w:eastAsiaTheme="minorEastAsia" w:cstheme="minorHAnsi"/>
        </w:rPr>
        <w:t xml:space="preserve"> gene transcription</w:t>
      </w:r>
      <w:r w:rsidR="00830B55">
        <w:rPr>
          <w:rFonts w:eastAsiaTheme="minorEastAsia" w:cstheme="minorHAnsi"/>
        </w:rPr>
        <w:t xml:space="preserve"> (Rate Law 0) by a revised Rate Law 1 that is more realistic for </w:t>
      </w:r>
      <w:r w:rsidR="00830B55" w:rsidRPr="00830B55">
        <w:rPr>
          <w:rFonts w:eastAsiaTheme="minorEastAsia" w:cstheme="minorHAnsi"/>
          <w:i/>
        </w:rPr>
        <w:t>A</w:t>
      </w:r>
      <w:r w:rsidR="00830B55" w:rsidRPr="00830B55">
        <w:rPr>
          <w:rFonts w:eastAsiaTheme="minorEastAsia" w:cstheme="minorHAnsi"/>
          <w:vertAlign w:val="subscript"/>
        </w:rPr>
        <w:t>T</w:t>
      </w:r>
      <w:r w:rsidR="00830B55">
        <w:rPr>
          <w:rFonts w:eastAsiaTheme="minorEastAsia" w:cstheme="minorHAnsi"/>
        </w:rPr>
        <w:t xml:space="preserve"> &lt; </w:t>
      </w:r>
      <w:r w:rsidR="00830B55" w:rsidRPr="00830B55">
        <w:rPr>
          <w:rFonts w:eastAsiaTheme="minorEastAsia" w:cstheme="minorHAnsi"/>
          <w:i/>
        </w:rPr>
        <w:t>K</w:t>
      </w:r>
      <w:r w:rsidR="00830B55" w:rsidRPr="00830B55">
        <w:rPr>
          <w:rFonts w:eastAsiaTheme="minorEastAsia" w:cstheme="minorHAnsi"/>
          <w:vertAlign w:val="subscript"/>
        </w:rPr>
        <w:t>A</w:t>
      </w:r>
      <w:r w:rsidR="00C40BC8" w:rsidRPr="00F64F97">
        <w:rPr>
          <w:rFonts w:eastAsiaTheme="minorEastAsia" w:cs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6391"/>
        <w:gridCol w:w="988"/>
      </w:tblGrid>
      <w:tr w:rsidR="006001BC" w:rsidRPr="00F64F97" w14:paraId="53182C18" w14:textId="77777777" w:rsidTr="00626F7A">
        <w:tc>
          <w:tcPr>
            <w:tcW w:w="1058" w:type="pct"/>
            <w:vAlign w:val="center"/>
          </w:tcPr>
          <w:p w14:paraId="70C291C9" w14:textId="5B2AF0D6" w:rsidR="006001BC" w:rsidRPr="00F64F97" w:rsidRDefault="006001BC" w:rsidP="00626F7A">
            <w:pPr>
              <w:spacing w:after="120"/>
              <w:rPr>
                <w:szCs w:val="24"/>
              </w:rPr>
            </w:pPr>
            <w:r w:rsidRPr="00F64F97">
              <w:rPr>
                <w:rFonts w:eastAsiaTheme="minorEastAsia" w:cstheme="minorHAnsi"/>
                <w:szCs w:val="24"/>
                <w:u w:val="single"/>
              </w:rPr>
              <w:t>Rate Law 0</w:t>
            </w:r>
            <w:r w:rsidRPr="00F64F97">
              <w:rPr>
                <w:rFonts w:eastAsiaTheme="minorEastAsia" w:cstheme="minorHAnsi"/>
                <w:szCs w:val="24"/>
              </w:rPr>
              <w:t xml:space="preserve">: </w:t>
            </w:r>
          </w:p>
        </w:tc>
        <w:tc>
          <w:tcPr>
            <w:tcW w:w="3414" w:type="pct"/>
            <w:vAlign w:val="center"/>
          </w:tcPr>
          <w:p w14:paraId="735FB7FD" w14:textId="0C221F08" w:rsidR="006001BC" w:rsidRPr="00F64F97" w:rsidRDefault="00276BDB" w:rsidP="00830B55">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=α</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3A225B5F" w14:textId="4E60244A" w:rsidR="006001BC" w:rsidRPr="00F64F97" w:rsidRDefault="006001BC" w:rsidP="00626F7A">
            <w:pPr>
              <w:spacing w:after="120"/>
              <w:ind w:right="-109"/>
              <w:jc w:val="right"/>
              <w:rPr>
                <w:szCs w:val="24"/>
              </w:rPr>
            </w:pPr>
            <w:bookmarkStart w:id="23" w:name="_Ref48850302"/>
            <w:r w:rsidRPr="00F64F97">
              <w:rPr>
                <w:szCs w:val="24"/>
              </w:rPr>
              <w:t>(</w:t>
            </w:r>
            <w:r w:rsidR="007149A0" w:rsidRPr="00F64F97">
              <w:rPr>
                <w:szCs w:val="24"/>
              </w:rPr>
              <w:t>9</w:t>
            </w:r>
            <w:r w:rsidR="00BD2650" w:rsidRPr="00F64F97">
              <w:rPr>
                <w:noProof/>
                <w:szCs w:val="24"/>
              </w:rPr>
              <w:t>-0</w:t>
            </w:r>
            <w:r w:rsidRPr="00F64F97">
              <w:rPr>
                <w:szCs w:val="24"/>
              </w:rPr>
              <w:t>)</w:t>
            </w:r>
            <w:bookmarkEnd w:id="23"/>
          </w:p>
        </w:tc>
      </w:tr>
      <w:tr w:rsidR="006001BC" w:rsidRPr="00F64F97" w14:paraId="4C8B5B26" w14:textId="77777777" w:rsidTr="006001BC">
        <w:tc>
          <w:tcPr>
            <w:tcW w:w="1058" w:type="pct"/>
            <w:vAlign w:val="center"/>
          </w:tcPr>
          <w:p w14:paraId="7C293E4F" w14:textId="3FE54455" w:rsidR="006001BC" w:rsidRPr="00F64F97" w:rsidRDefault="006001BC" w:rsidP="00626F7A">
            <w:pPr>
              <w:spacing w:after="120"/>
              <w:rPr>
                <w:szCs w:val="24"/>
              </w:rPr>
            </w:pPr>
            <w:r w:rsidRPr="00F64F97">
              <w:rPr>
                <w:rFonts w:eastAsiaTheme="minorEastAsia" w:cstheme="minorHAnsi"/>
                <w:szCs w:val="24"/>
                <w:u w:val="single"/>
              </w:rPr>
              <w:t>Rate Law 1</w:t>
            </w:r>
            <w:r w:rsidRPr="00F64F97">
              <w:rPr>
                <w:rFonts w:eastAsiaTheme="minorEastAsia" w:cstheme="minorHAnsi"/>
                <w:szCs w:val="24"/>
              </w:rPr>
              <w:t>:</w:t>
            </w:r>
          </w:p>
        </w:tc>
        <w:tc>
          <w:tcPr>
            <w:tcW w:w="3414" w:type="pct"/>
            <w:vAlign w:val="center"/>
          </w:tcPr>
          <w:p w14:paraId="55485E40" w14:textId="7613D3A3" w:rsidR="006001BC" w:rsidRPr="00F64F97" w:rsidRDefault="00276BDB" w:rsidP="00830B55">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=α</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54549956" w14:textId="7E8A65CC"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-1</w:t>
            </w:r>
            <w:r w:rsidRPr="00F64F97">
              <w:rPr>
                <w:szCs w:val="24"/>
              </w:rPr>
              <w:t>)</w:t>
            </w:r>
          </w:p>
        </w:tc>
      </w:tr>
      <w:tr w:rsidR="006001BC" w:rsidRPr="00830B55" w14:paraId="1CFD394A" w14:textId="77777777" w:rsidTr="006001BC">
        <w:tc>
          <w:tcPr>
            <w:tcW w:w="1058" w:type="pct"/>
            <w:vAlign w:val="center"/>
          </w:tcPr>
          <w:p w14:paraId="597B47CB" w14:textId="743BC13D" w:rsidR="006001BC" w:rsidRPr="00830B55" w:rsidRDefault="006001BC" w:rsidP="00626F7A">
            <w:pPr>
              <w:spacing w:after="120"/>
              <w:rPr>
                <w:strike/>
                <w:szCs w:val="24"/>
              </w:rPr>
            </w:pPr>
            <w:r w:rsidRPr="00830B55">
              <w:rPr>
                <w:rFonts w:eastAsiaTheme="minorEastAsia" w:cstheme="minorHAnsi"/>
                <w:strike/>
                <w:szCs w:val="24"/>
                <w:u w:val="single"/>
              </w:rPr>
              <w:t>Rate Law 2</w:t>
            </w:r>
            <w:r w:rsidRPr="00830B55">
              <w:rPr>
                <w:rFonts w:eastAsiaTheme="minorEastAsia" w:cstheme="minorHAnsi"/>
                <w:strike/>
                <w:szCs w:val="24"/>
              </w:rPr>
              <w:t>:</w:t>
            </w:r>
          </w:p>
        </w:tc>
        <w:tc>
          <w:tcPr>
            <w:tcW w:w="3414" w:type="pct"/>
            <w:vAlign w:val="center"/>
          </w:tcPr>
          <w:p w14:paraId="697E2B8F" w14:textId="7E5BA491" w:rsidR="006001BC" w:rsidRPr="00830B55" w:rsidRDefault="00276BDB" w:rsidP="00626F7A">
            <w:pPr>
              <w:spacing w:after="120"/>
              <w:rPr>
                <w:strike/>
                <w:szCs w:val="24"/>
              </w:rPr>
            </w:pPr>
            <m:oMathPara>
              <m:oMathParaPr>
                <m:jc m:val="center"/>
              </m:oMathParaPr>
              <m:oMath>
                <m:f>
                  <m:fPr>
                    <m:ctrlPr>
                      <w:rPr>
                        <w:rFonts w:ascii="Cambria Math" w:hAnsi="Cambria Math" w:cs="Times New Roman"/>
                        <w:i/>
                        <w:strike/>
                        <w:szCs w:val="24"/>
                      </w:rPr>
                    </m:ctrlPr>
                  </m:fPr>
                  <m:num>
                    <m:r>
                      <w:rPr>
                        <w:rFonts w:ascii="Cambria Math" w:hAnsi="Cambria Math" w:cs="Times New Roman"/>
                        <w:strike/>
                        <w:szCs w:val="24"/>
                      </w:rPr>
                      <m:t>dM</m:t>
                    </m:r>
                  </m:num>
                  <m:den>
                    <m:r>
                      <w:rPr>
                        <w:rFonts w:ascii="Cambria Math" w:hAnsi="Cambria Math" w:cs="Times New Roman"/>
                        <w:strike/>
                        <w:szCs w:val="24"/>
                      </w:rPr>
                      <m:t>dt</m:t>
                    </m:r>
                  </m:den>
                </m:f>
                <m:r>
                  <w:rPr>
                    <w:rFonts w:ascii="Cambria Math" w:hAnsi="Cambria Math" w:cs="Times New Roman"/>
                    <w:strike/>
                    <w:szCs w:val="24"/>
                  </w:rPr>
                  <m:t>=φ</m:t>
                </m:r>
                <m:f>
                  <m:fPr>
                    <m:ctrlPr>
                      <w:rPr>
                        <w:rFonts w:ascii="Cambria Math" w:hAnsi="Cambria Math" w:cs="Times New Roman"/>
                        <w:i/>
                        <w:strike/>
                        <w:szCs w:val="24"/>
                      </w:rPr>
                    </m:ctrlPr>
                  </m:fPr>
                  <m:num>
                    <m:sSub>
                      <m:sSubPr>
                        <m:ctrlPr>
                          <w:rPr>
                            <w:rFonts w:ascii="Cambria Math" w:eastAsiaTheme="minorEastAsia" w:hAnsi="Cambria Math" w:cs="Times New Roman"/>
                            <w:i/>
                            <w:strike/>
                            <w:szCs w:val="24"/>
                          </w:rPr>
                        </m:ctrlPr>
                      </m:sSubPr>
                      <m:e>
                        <m:r>
                          <w:rPr>
                            <w:rFonts w:ascii="Cambria Math" w:eastAsiaTheme="minorEastAsia" w:hAnsi="Cambria Math" w:cs="Times New Roman"/>
                            <w:strike/>
                            <w:szCs w:val="24"/>
                          </w:rPr>
                          <m:t>A</m:t>
                        </m:r>
                      </m:e>
                      <m:sub>
                        <m:r>
                          <m:rPr>
                            <m:sty m:val="p"/>
                          </m:rPr>
                          <w:rPr>
                            <w:rFonts w:ascii="Cambria Math" w:eastAsiaTheme="minorEastAsia" w:hAnsi="Cambria Math" w:cs="Times New Roman"/>
                            <w:strike/>
                            <w:szCs w:val="24"/>
                          </w:rPr>
                          <m:t>free</m:t>
                        </m:r>
                      </m:sub>
                    </m:sSub>
                    <m:ctrlPr>
                      <w:rPr>
                        <w:rFonts w:ascii="Cambria Math" w:eastAsiaTheme="minorEastAsia" w:hAnsi="Cambria Math" w:cs="Times New Roman"/>
                        <w:i/>
                        <w:strike/>
                        <w:szCs w:val="24"/>
                      </w:rPr>
                    </m:ctrlPr>
                  </m:num>
                  <m:den>
                    <m:sSub>
                      <m:sSubPr>
                        <m:ctrlPr>
                          <w:rPr>
                            <w:rFonts w:ascii="Cambria Math" w:hAnsi="Cambria Math" w:cs="Times New Roman"/>
                            <w:i/>
                            <w:strike/>
                            <w:szCs w:val="24"/>
                          </w:rPr>
                        </m:ctrlPr>
                      </m:sSubPr>
                      <m:e>
                        <m:sSub>
                          <m:sSubPr>
                            <m:ctrlPr>
                              <w:rPr>
                                <w:rFonts w:ascii="Cambria Math" w:hAnsi="Cambria Math" w:cs="Times New Roman"/>
                                <w:i/>
                                <w:strike/>
                                <w:szCs w:val="24"/>
                              </w:rPr>
                            </m:ctrlPr>
                          </m:sSubPr>
                          <m:e>
                            <m:r>
                              <w:rPr>
                                <w:rFonts w:ascii="Cambria Math" w:hAnsi="Cambria Math" w:cs="Times New Roman"/>
                                <w:strike/>
                                <w:szCs w:val="24"/>
                              </w:rPr>
                              <m:t>K</m:t>
                            </m:r>
                          </m:e>
                          <m:sub>
                            <m:r>
                              <m:rPr>
                                <m:nor/>
                              </m:rPr>
                              <w:rPr>
                                <w:rFonts w:ascii="Cambria Math" w:hAnsi="Cambria Math" w:cs="Times New Roman"/>
                                <w:strike/>
                                <w:szCs w:val="24"/>
                              </w:rPr>
                              <m:t>A</m:t>
                            </m:r>
                          </m:sub>
                        </m:sSub>
                        <m:r>
                          <w:rPr>
                            <w:rFonts w:ascii="Cambria Math" w:hAnsi="Cambria Math" w:cs="Times New Roman"/>
                            <w:strike/>
                            <w:szCs w:val="24"/>
                          </w:rPr>
                          <m:t>+A</m:t>
                        </m:r>
                      </m:e>
                      <m:sub>
                        <m:r>
                          <m:rPr>
                            <m:nor/>
                          </m:rPr>
                          <w:rPr>
                            <w:rFonts w:ascii="Cambria Math" w:hAnsi="Cambria Math" w:cs="Times New Roman"/>
                            <w:strike/>
                            <w:szCs w:val="24"/>
                          </w:rPr>
                          <m:t>free</m:t>
                        </m:r>
                      </m:sub>
                    </m:sSub>
                  </m:den>
                </m:f>
                <m:r>
                  <w:rPr>
                    <w:rFonts w:ascii="Cambria Math" w:hAnsi="Cambria Math" w:cs="Times New Roman"/>
                    <w:strike/>
                    <w:szCs w:val="24"/>
                  </w:rPr>
                  <m:t>-M</m:t>
                </m:r>
              </m:oMath>
            </m:oMathPara>
          </w:p>
        </w:tc>
        <w:tc>
          <w:tcPr>
            <w:tcW w:w="528" w:type="pct"/>
            <w:vAlign w:val="center"/>
          </w:tcPr>
          <w:p w14:paraId="2859ED9C" w14:textId="1E70312E" w:rsidR="006001BC" w:rsidRPr="00830B55" w:rsidRDefault="006001BC" w:rsidP="00626F7A">
            <w:pPr>
              <w:spacing w:after="120"/>
              <w:ind w:right="-109"/>
              <w:jc w:val="right"/>
              <w:rPr>
                <w:strike/>
                <w:szCs w:val="24"/>
              </w:rPr>
            </w:pPr>
            <w:r w:rsidRPr="00830B55">
              <w:rPr>
                <w:strike/>
                <w:szCs w:val="24"/>
              </w:rPr>
              <w:t>(</w:t>
            </w:r>
            <w:r w:rsidR="00AC2375" w:rsidRPr="00830B55">
              <w:rPr>
                <w:strike/>
                <w:szCs w:val="24"/>
              </w:rPr>
              <w:t>9</w:t>
            </w:r>
            <w:r w:rsidR="00BD2650" w:rsidRPr="00830B55">
              <w:rPr>
                <w:strike/>
                <w:szCs w:val="24"/>
              </w:rPr>
              <w:t>-2</w:t>
            </w:r>
            <w:r w:rsidRPr="00830B55">
              <w:rPr>
                <w:strike/>
                <w:szCs w:val="24"/>
              </w:rPr>
              <w:t>)</w:t>
            </w:r>
          </w:p>
        </w:tc>
      </w:tr>
    </w:tbl>
    <w:p w14:paraId="33A7FC75" w14:textId="7B1C9502" w:rsidR="008139A5" w:rsidRPr="00F64F97" w:rsidRDefault="00101637" w:rsidP="00626F7A">
      <w:pPr>
        <w:spacing w:before="120" w:after="120"/>
        <w:jc w:val="both"/>
        <w:rPr>
          <w:rFonts w:eastAsiaTheme="minorEastAsia" w:cstheme="minorHAnsi"/>
        </w:rPr>
      </w:pPr>
      <w:r w:rsidRPr="00830B55">
        <w:rPr>
          <w:rFonts w:cstheme="minorHAnsi"/>
          <w:strike/>
          <w:szCs w:val="24"/>
        </w:rPr>
        <w:t>Rate l</w:t>
      </w:r>
      <w:r w:rsidR="00F64347" w:rsidRPr="00830B55">
        <w:rPr>
          <w:rFonts w:cstheme="minorHAnsi"/>
          <w:strike/>
          <w:szCs w:val="24"/>
        </w:rPr>
        <w:t xml:space="preserve">aw 0 is, of course, the original KF expression. </w:t>
      </w:r>
      <w:r w:rsidR="005947C9" w:rsidRPr="00830B55">
        <w:rPr>
          <w:rFonts w:cstheme="minorHAnsi"/>
          <w:strike/>
          <w:szCs w:val="24"/>
        </w:rPr>
        <w:t xml:space="preserve">When </w:t>
      </w:r>
      <w:r w:rsidR="005947C9" w:rsidRPr="00830B55">
        <w:rPr>
          <w:rFonts w:ascii="Cambria" w:eastAsiaTheme="minorEastAsia" w:hAnsi="Cambria" w:cstheme="minorHAnsi"/>
          <w:i/>
          <w:strike/>
        </w:rPr>
        <w:t>A</w:t>
      </w:r>
      <w:r w:rsidR="005947C9" w:rsidRPr="00830B55">
        <w:rPr>
          <w:rFonts w:ascii="Cambria" w:eastAsiaTheme="minorEastAsia" w:hAnsi="Cambria" w:cstheme="minorHAnsi"/>
          <w:strike/>
          <w:vertAlign w:val="subscript"/>
        </w:rPr>
        <w:t>free</w:t>
      </w:r>
      <w:r w:rsidR="005947C9" w:rsidRPr="00830B55">
        <w:rPr>
          <w:rFonts w:ascii="Cambria" w:eastAsiaTheme="minorEastAsia" w:hAnsi="Cambria" w:cstheme="minorHAnsi"/>
          <w:strike/>
        </w:rPr>
        <w:t xml:space="preserve"> =</w:t>
      </w:r>
      <w:r w:rsidR="005947C9" w:rsidRPr="00830B55">
        <w:rPr>
          <w:rFonts w:ascii="Cambria" w:eastAsiaTheme="minorEastAsia" w:hAnsi="Cambria" w:cstheme="minorHAnsi"/>
          <w:i/>
          <w:strike/>
        </w:rPr>
        <w:t xml:space="preserve"> A</w:t>
      </w:r>
      <w:r w:rsidR="005947C9" w:rsidRPr="00830B55">
        <w:rPr>
          <w:rFonts w:ascii="Cambria" w:eastAsiaTheme="minorEastAsia" w:hAnsi="Cambria" w:cstheme="minorHAnsi"/>
          <w:strike/>
          <w:vertAlign w:val="subscript"/>
        </w:rPr>
        <w:t>T</w:t>
      </w:r>
      <w:r w:rsidR="005947C9" w:rsidRPr="00830B55">
        <w:rPr>
          <w:rFonts w:eastAsiaTheme="minorEastAsia" w:cstheme="minorHAnsi"/>
          <w:strike/>
        </w:rPr>
        <w:t xml:space="preserve">, </w:t>
      </w:r>
      <w:r w:rsidR="00BB2F02" w:rsidRPr="00830B55">
        <w:rPr>
          <w:rFonts w:eastAsiaTheme="minorEastAsia" w:cstheme="minorHAnsi"/>
          <w:strike/>
        </w:rPr>
        <w:t xml:space="preserve">the maximum rate of transcription </w:t>
      </w:r>
      <w:r w:rsidR="00C910C5" w:rsidRPr="00830B55">
        <w:rPr>
          <w:rFonts w:eastAsiaTheme="minorEastAsia" w:cstheme="minorHAnsi"/>
          <w:strike/>
        </w:rPr>
        <w:t xml:space="preserve">is </w:t>
      </w:r>
      <w:r w:rsidR="00BB2F02" w:rsidRPr="00830B55">
        <w:rPr>
          <w:rFonts w:ascii="Cambria" w:hAnsi="Cambria" w:cstheme="minorHAnsi"/>
          <w:i/>
          <w:strike/>
          <w:szCs w:val="24"/>
        </w:rPr>
        <w:t>φ</w:t>
      </w:r>
      <w:r w:rsidR="00DB2F13" w:rsidRPr="00830B55">
        <w:rPr>
          <w:rFonts w:cstheme="minorHAnsi"/>
          <w:strike/>
          <w:szCs w:val="24"/>
        </w:rPr>
        <w:t xml:space="preserve">. (In our scaling of the differential equations, the maximum rate of transcription of </w:t>
      </w:r>
      <w:r w:rsidR="00DB2F13" w:rsidRPr="00830B55">
        <w:rPr>
          <w:rFonts w:cstheme="minorHAnsi"/>
          <w:i/>
          <w:strike/>
          <w:szCs w:val="24"/>
        </w:rPr>
        <w:t>PER</w:t>
      </w:r>
      <w:r w:rsidR="00DB2F13" w:rsidRPr="00830B55">
        <w:rPr>
          <w:rFonts w:cstheme="minorHAnsi"/>
          <w:strike/>
          <w:szCs w:val="24"/>
        </w:rPr>
        <w:t xml:space="preserve"> mRNA = </w:t>
      </w:r>
      <w:r w:rsidR="00DB2F13" w:rsidRPr="00830B55">
        <w:rPr>
          <w:rFonts w:ascii="Cambria" w:hAnsi="Cambria" w:cstheme="minorHAnsi"/>
          <w:i/>
          <w:strike/>
          <w:szCs w:val="24"/>
        </w:rPr>
        <w:t>φ</w:t>
      </w:r>
      <w:r w:rsidR="00DB2F13" w:rsidRPr="00830B55">
        <w:rPr>
          <w:rFonts w:ascii="Cambria" w:hAnsi="Cambria" w:cstheme="minorHAnsi"/>
          <w:strike/>
          <w:szCs w:val="24"/>
        </w:rPr>
        <w:t xml:space="preserve"> = 1 </w:t>
      </w:r>
      <w:r w:rsidR="00DB2F13" w:rsidRPr="00830B55">
        <w:rPr>
          <w:rFonts w:cstheme="minorHAnsi"/>
          <w:strike/>
          <w:szCs w:val="24"/>
        </w:rPr>
        <w:t xml:space="preserve">for </w:t>
      </w:r>
      <w:r w:rsidR="00A76EA1" w:rsidRPr="00830B55">
        <w:rPr>
          <w:rFonts w:cstheme="minorHAnsi"/>
          <w:strike/>
          <w:szCs w:val="24"/>
        </w:rPr>
        <w:t xml:space="preserve">WT </w:t>
      </w:r>
      <w:r w:rsidR="00DB2F13" w:rsidRPr="00830B55">
        <w:rPr>
          <w:rFonts w:cstheme="minorHAnsi"/>
          <w:strike/>
          <w:szCs w:val="24"/>
        </w:rPr>
        <w:t>homozy</w:t>
      </w:r>
      <w:r w:rsidR="00DB2F13" w:rsidRPr="00830B55">
        <w:rPr>
          <w:rFonts w:eastAsiaTheme="minorEastAsia" w:cstheme="minorHAnsi"/>
          <w:strike/>
        </w:rPr>
        <w:t xml:space="preserve">gous diploid cells, and the rate increases or decreases with </w:t>
      </w:r>
      <w:r w:rsidR="00DB2F13" w:rsidRPr="00830B55">
        <w:rPr>
          <w:rFonts w:ascii="Cambria" w:hAnsi="Cambria" w:cstheme="minorHAnsi"/>
          <w:i/>
          <w:strike/>
          <w:szCs w:val="24"/>
        </w:rPr>
        <w:t>φ</w:t>
      </w:r>
      <w:r w:rsidR="00DB2F13" w:rsidRPr="00830B55">
        <w:rPr>
          <w:rFonts w:ascii="Cambria" w:hAnsi="Cambria" w:cstheme="minorHAnsi"/>
          <w:strike/>
          <w:szCs w:val="24"/>
        </w:rPr>
        <w:t xml:space="preserve"> </w:t>
      </w:r>
      <w:r w:rsidR="00DB2F13" w:rsidRPr="00830B55">
        <w:rPr>
          <w:rFonts w:cstheme="minorHAnsi"/>
          <w:strike/>
          <w:szCs w:val="24"/>
        </w:rPr>
        <w:t xml:space="preserve">for cells </w:t>
      </w:r>
      <w:r w:rsidR="002A08DB" w:rsidRPr="00830B55">
        <w:rPr>
          <w:rFonts w:cstheme="minorHAnsi"/>
          <w:strike/>
          <w:szCs w:val="24"/>
        </w:rPr>
        <w:t xml:space="preserve">over- </w:t>
      </w:r>
      <w:r w:rsidR="00DB2F13" w:rsidRPr="00830B55">
        <w:rPr>
          <w:rFonts w:cstheme="minorHAnsi"/>
          <w:strike/>
          <w:szCs w:val="24"/>
        </w:rPr>
        <w:t>or under</w:t>
      </w:r>
      <w:r w:rsidR="002A08DB" w:rsidRPr="00830B55">
        <w:rPr>
          <w:rFonts w:cstheme="minorHAnsi"/>
          <w:strike/>
          <w:szCs w:val="24"/>
        </w:rPr>
        <w:t>-</w:t>
      </w:r>
      <w:r w:rsidR="00DB2F13" w:rsidRPr="00830B55">
        <w:rPr>
          <w:rFonts w:cstheme="minorHAnsi"/>
          <w:strike/>
          <w:szCs w:val="24"/>
        </w:rPr>
        <w:t xml:space="preserve">expressing </w:t>
      </w:r>
      <w:r w:rsidR="00DB2F13" w:rsidRPr="00830B55">
        <w:rPr>
          <w:rFonts w:cstheme="minorHAnsi"/>
          <w:i/>
          <w:strike/>
          <w:szCs w:val="24"/>
        </w:rPr>
        <w:t>PER</w:t>
      </w:r>
      <w:r w:rsidR="00DB2F13" w:rsidRPr="00830B55">
        <w:rPr>
          <w:rFonts w:cstheme="minorHAnsi"/>
          <w:strike/>
          <w:szCs w:val="24"/>
        </w:rPr>
        <w:t xml:space="preserve"> mRNA, either by manipulating </w:t>
      </w:r>
      <w:r w:rsidR="00DB2F13" w:rsidRPr="00830B55">
        <w:rPr>
          <w:rFonts w:cstheme="minorHAnsi"/>
          <w:i/>
          <w:strike/>
          <w:szCs w:val="24"/>
        </w:rPr>
        <w:t>PER</w:t>
      </w:r>
      <w:r w:rsidR="00DB2F13" w:rsidRPr="00830B55">
        <w:rPr>
          <w:rFonts w:cstheme="minorHAnsi"/>
          <w:strike/>
          <w:szCs w:val="24"/>
        </w:rPr>
        <w:t xml:space="preserve"> gene dosage or the strength of the </w:t>
      </w:r>
      <w:r w:rsidR="00DB2F13" w:rsidRPr="00830B55">
        <w:rPr>
          <w:rFonts w:cstheme="minorHAnsi"/>
          <w:i/>
          <w:strike/>
          <w:szCs w:val="24"/>
        </w:rPr>
        <w:t>PER</w:t>
      </w:r>
      <w:r w:rsidR="00DB2F13" w:rsidRPr="00830B55">
        <w:rPr>
          <w:rFonts w:cstheme="minorHAnsi"/>
          <w:strike/>
          <w:szCs w:val="24"/>
        </w:rPr>
        <w:t xml:space="preserve"> gene promoter</w:t>
      </w:r>
      <w:r w:rsidR="00DB2F13" w:rsidRPr="00830B55">
        <w:rPr>
          <w:rFonts w:eastAsiaTheme="minorEastAsia" w:cstheme="minorHAnsi"/>
          <w:strike/>
        </w:rPr>
        <w:t xml:space="preserve">.) </w:t>
      </w:r>
      <w:r w:rsidR="00A76EA1" w:rsidRPr="00F64F97">
        <w:rPr>
          <w:rFonts w:eastAsiaTheme="minorEastAsia" w:cstheme="minorHAnsi"/>
        </w:rPr>
        <w:t xml:space="preserve"> F</w:t>
      </w:r>
      <w:r w:rsidR="00830B55">
        <w:rPr>
          <w:rFonts w:eastAsiaTheme="minorEastAsia" w:cstheme="minorHAnsi"/>
        </w:rPr>
        <w:t>or rate law 1</w:t>
      </w:r>
      <w:r w:rsidR="007D5434" w:rsidRPr="00F64F97">
        <w:rPr>
          <w:rFonts w:eastAsiaTheme="minorEastAsia" w:cstheme="minorHAnsi"/>
        </w:rPr>
        <w:t xml:space="preserve">, the maximum rate of transcription </w:t>
      </w:r>
      <w:r w:rsidR="00C910C5" w:rsidRPr="00F64F97">
        <w:rPr>
          <w:rFonts w:eastAsiaTheme="minorEastAsia" w:cstheme="minorHAnsi"/>
        </w:rPr>
        <w:t xml:space="preserve">is </w:t>
      </w:r>
      <m:oMath>
        <m:r>
          <w:rPr>
            <w:rFonts w:ascii="Cambria Math" w:eastAsiaTheme="minorEastAsia" w:hAnsi="Cambria Math" w:cstheme="minorHAnsi"/>
          </w:rPr>
          <m:t>α</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den>
        </m:f>
      </m:oMath>
      <w:r w:rsidR="00B97AE5" w:rsidRPr="00F64F97">
        <w:rPr>
          <w:rFonts w:eastAsiaTheme="minorEastAsia" w:cstheme="minorHAnsi"/>
        </w:rPr>
        <w:t>,</w:t>
      </w:r>
      <w:r w:rsidR="00716322" w:rsidRPr="00F64F97">
        <w:rPr>
          <w:rFonts w:ascii="Cambria" w:hAnsi="Cambria" w:cstheme="minorHAnsi"/>
          <w:szCs w:val="24"/>
        </w:rPr>
        <w:t xml:space="preserve"> </w:t>
      </w:r>
      <w:r w:rsidR="00830B55">
        <w:rPr>
          <w:rFonts w:cstheme="minorHAnsi"/>
          <w:szCs w:val="24"/>
        </w:rPr>
        <w:t>which</w:t>
      </w:r>
      <w:r w:rsidR="00716322" w:rsidRPr="00F64F97">
        <w:rPr>
          <w:rFonts w:cstheme="minorHAnsi"/>
          <w:szCs w:val="24"/>
        </w:rPr>
        <w:t xml:space="preserve"> depends on how strongly BMAL:CLOCK binds to the E-box</w:t>
      </w:r>
      <w:r w:rsidR="00B0142D" w:rsidRPr="00F64F97">
        <w:rPr>
          <w:rFonts w:cstheme="minorHAnsi"/>
          <w:szCs w:val="24"/>
        </w:rPr>
        <w:t xml:space="preserve">, </w:t>
      </w:r>
      <w:r w:rsidR="00DB7E63">
        <w:rPr>
          <w:rFonts w:cstheme="minorHAnsi"/>
          <w:szCs w:val="24"/>
        </w:rPr>
        <w:t xml:space="preserve">as </w:t>
      </w:r>
      <w:r w:rsidR="00B97AE5" w:rsidRPr="00F64F97">
        <w:rPr>
          <w:rFonts w:cstheme="minorHAnsi"/>
          <w:szCs w:val="24"/>
        </w:rPr>
        <w:t>characterized</w:t>
      </w:r>
      <w:r w:rsidR="00B0142D" w:rsidRPr="00F64F97">
        <w:rPr>
          <w:rFonts w:cstheme="minorHAnsi"/>
          <w:szCs w:val="24"/>
        </w:rPr>
        <w:t xml:space="preserve"> by the </w:t>
      </w:r>
      <w:r w:rsidR="00B0142D" w:rsidRPr="00F64F97">
        <w:rPr>
          <w:rFonts w:eastAsiaTheme="minorEastAsia" w:cstheme="minorHAnsi"/>
        </w:rPr>
        <w:t xml:space="preserve">dissociation constant </w:t>
      </w:r>
      <w:r w:rsidR="00B0142D" w:rsidRPr="00F64F97">
        <w:rPr>
          <w:rFonts w:ascii="Cambria" w:eastAsiaTheme="minorEastAsia" w:hAnsi="Cambria" w:cstheme="minorHAnsi"/>
          <w:i/>
        </w:rPr>
        <w:t>K</w:t>
      </w:r>
      <w:r w:rsidR="00B0142D" w:rsidRPr="00F64F97">
        <w:rPr>
          <w:rFonts w:ascii="Cambria" w:eastAsiaTheme="minorEastAsia" w:hAnsi="Cambria" w:cstheme="minorHAnsi"/>
          <w:vertAlign w:val="subscript"/>
        </w:rPr>
        <w:t>A</w:t>
      </w:r>
      <w:r w:rsidR="00830B55">
        <w:rPr>
          <w:rFonts w:eastAsiaTheme="minorEastAsia" w:cstheme="minorHAnsi"/>
        </w:rPr>
        <w:t>; and also</w:t>
      </w:r>
      <w:r w:rsidR="00E53B3C" w:rsidRPr="00F64F97">
        <w:rPr>
          <w:rFonts w:eastAsiaTheme="minorEastAsia" w:cstheme="minorHAnsi"/>
        </w:rPr>
        <w:t xml:space="preserve"> the transcription rate is proportional to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830B55">
        <w:rPr>
          <w:rFonts w:ascii="Cambria" w:eastAsiaTheme="minorEastAsia" w:hAnsi="Cambria" w:cstheme="minorHAnsi"/>
        </w:rPr>
        <w:t>/</w:t>
      </w:r>
      <w:r w:rsidR="00830B55" w:rsidRPr="00830B55">
        <w:rPr>
          <w:rFonts w:ascii="Cambria" w:eastAsiaTheme="minorEastAsia" w:hAnsi="Cambria" w:cstheme="minorHAnsi"/>
          <w:i/>
        </w:rPr>
        <w:t>K</w:t>
      </w:r>
      <w:r w:rsidR="00830B55" w:rsidRPr="00830B55">
        <w:rPr>
          <w:rFonts w:ascii="Cambria" w:eastAsiaTheme="minorEastAsia" w:hAnsi="Cambria" w:cstheme="minorHAnsi"/>
          <w:vertAlign w:val="subscript"/>
        </w:rPr>
        <w:t>A</w:t>
      </w:r>
      <w:r w:rsidR="00E53B3C" w:rsidRPr="00F64F97">
        <w:rPr>
          <w:rFonts w:eastAsiaTheme="minorEastAsia" w:cstheme="minorHAnsi"/>
        </w:rPr>
        <w:t xml:space="preserve"> (not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r w:rsidR="00E53B3C" w:rsidRPr="00F64F97">
        <w:rPr>
          <w:rFonts w:ascii="Cambria" w:eastAsiaTheme="minorEastAsia" w:hAnsi="Cambria" w:cstheme="minorHAnsi"/>
        </w:rPr>
        <w:t>/</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when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becomes small. </w:t>
      </w:r>
      <w:r w:rsidR="00110A53">
        <w:rPr>
          <w:rFonts w:eastAsiaTheme="minorEastAsia" w:cstheme="minorHAnsi"/>
        </w:rPr>
        <w:t>R</w:t>
      </w:r>
      <w:r w:rsidR="00A410FC" w:rsidRPr="00F64F97">
        <w:rPr>
          <w:rFonts w:eastAsiaTheme="minorEastAsia" w:cstheme="minorHAnsi"/>
        </w:rPr>
        <w:t xml:space="preserve">ate law 0 </w:t>
      </w:r>
      <w:r w:rsidR="00D87BB6" w:rsidRPr="00F64F97">
        <w:rPr>
          <w:rFonts w:cstheme="minorHAnsi"/>
          <w:szCs w:val="24"/>
        </w:rPr>
        <w:t>applies to</w:t>
      </w:r>
      <w:r w:rsidR="00A410FC" w:rsidRPr="00F64F97">
        <w:rPr>
          <w:rFonts w:cstheme="minorHAnsi"/>
          <w:szCs w:val="24"/>
        </w:rPr>
        <w:t xml:space="preserve"> the case in which binding between PER:CRY and BMAL:CLOCK is independent of the binding between BMAL:CLOCK and E-box, </w:t>
      </w:r>
      <w:r w:rsidR="00A410FC" w:rsidRPr="00110A53">
        <w:rPr>
          <w:rFonts w:cstheme="minorHAnsi"/>
          <w:szCs w:val="24"/>
          <w:u w:val="single"/>
        </w:rPr>
        <w:t>and</w:t>
      </w:r>
      <w:r w:rsidR="00A410FC" w:rsidRPr="00F64F97">
        <w:rPr>
          <w:rFonts w:cstheme="minorHAnsi"/>
          <w:szCs w:val="24"/>
        </w:rPr>
        <w:t xml:space="preserve"> BMAL:CLOCK</w:t>
      </w:r>
      <w:r w:rsidR="00D77D78" w:rsidRPr="00F64F97">
        <w:rPr>
          <w:rFonts w:cstheme="minorHAnsi"/>
          <w:szCs w:val="24"/>
        </w:rPr>
        <w:t xml:space="preserve"> complexes</w:t>
      </w:r>
      <w:r w:rsidR="00A410FC" w:rsidRPr="00F64F97">
        <w:rPr>
          <w:rFonts w:cstheme="minorHAnsi"/>
          <w:szCs w:val="24"/>
        </w:rPr>
        <w:t xml:space="preserve"> </w:t>
      </w:r>
      <w:r w:rsidR="00D87BB6" w:rsidRPr="00F64F97">
        <w:rPr>
          <w:rFonts w:cstheme="minorHAnsi"/>
          <w:szCs w:val="24"/>
        </w:rPr>
        <w:t xml:space="preserve">saturate </w:t>
      </w:r>
      <w:r w:rsidR="00D87BB6" w:rsidRPr="00F64F97">
        <w:rPr>
          <w:rFonts w:cstheme="minorHAnsi"/>
          <w:i/>
          <w:szCs w:val="24"/>
        </w:rPr>
        <w:t>PER</w:t>
      </w:r>
      <w:r w:rsidR="00A410FC" w:rsidRPr="00F64F97">
        <w:rPr>
          <w:rFonts w:cstheme="minorHAnsi"/>
          <w:szCs w:val="24"/>
        </w:rPr>
        <w:t xml:space="preserve"> E-box</w:t>
      </w:r>
      <w:r w:rsidR="00D77D78" w:rsidRPr="00F64F97">
        <w:rPr>
          <w:rFonts w:cstheme="minorHAnsi"/>
          <w:szCs w:val="24"/>
        </w:rPr>
        <w:t>es</w:t>
      </w:r>
      <w:r w:rsidR="00A410FC" w:rsidRPr="00F64F97">
        <w:rPr>
          <w:rFonts w:cstheme="minorHAnsi"/>
          <w:szCs w:val="24"/>
        </w:rPr>
        <w:t xml:space="preserve">. </w:t>
      </w:r>
      <w:r w:rsidR="007D5434" w:rsidRPr="00F64F97">
        <w:rPr>
          <w:rFonts w:eastAsiaTheme="minorEastAsia" w:cstheme="minorHAnsi"/>
        </w:rPr>
        <w:t>Rate law 1</w:t>
      </w:r>
      <w:r w:rsidR="00DC5E55" w:rsidRPr="00F64F97">
        <w:rPr>
          <w:rFonts w:eastAsiaTheme="minorEastAsia" w:cstheme="minorHAnsi"/>
        </w:rPr>
        <w:t xml:space="preserve"> </w:t>
      </w:r>
      <w:r w:rsidR="00D87BB6" w:rsidRPr="00F64F97">
        <w:rPr>
          <w:rFonts w:eastAsiaTheme="minorEastAsia" w:cstheme="minorHAnsi"/>
        </w:rPr>
        <w:t>relax</w:t>
      </w:r>
      <w:r w:rsidR="00110A53">
        <w:rPr>
          <w:rFonts w:eastAsiaTheme="minorEastAsia" w:cstheme="minorHAnsi"/>
        </w:rPr>
        <w:t xml:space="preserve">es </w:t>
      </w:r>
      <w:r w:rsidR="00D87BB6" w:rsidRPr="00F64F97">
        <w:rPr>
          <w:rFonts w:eastAsiaTheme="minorEastAsia" w:cstheme="minorHAnsi"/>
        </w:rPr>
        <w:t>the</w:t>
      </w:r>
      <w:r w:rsidR="00110A53">
        <w:rPr>
          <w:rFonts w:eastAsiaTheme="minorEastAsia" w:cstheme="minorHAnsi"/>
        </w:rPr>
        <w:t xml:space="preserve"> assumption of </w:t>
      </w:r>
      <w:r w:rsidR="00D87BB6" w:rsidRPr="00F64F97">
        <w:rPr>
          <w:rFonts w:eastAsiaTheme="minorEastAsia" w:cstheme="minorHAnsi"/>
        </w:rPr>
        <w:t xml:space="preserve">saturation of </w:t>
      </w:r>
      <w:r w:rsidR="00D87BB6" w:rsidRPr="00F64F97">
        <w:rPr>
          <w:rFonts w:cstheme="minorHAnsi"/>
          <w:i/>
          <w:szCs w:val="24"/>
        </w:rPr>
        <w:t>PER</w:t>
      </w:r>
      <w:r w:rsidR="00D87BB6" w:rsidRPr="00F64F97">
        <w:rPr>
          <w:rFonts w:cstheme="minorHAnsi"/>
          <w:szCs w:val="24"/>
        </w:rPr>
        <w:t xml:space="preserve"> E-box</w:t>
      </w:r>
      <w:r w:rsidR="00A76EA1" w:rsidRPr="00F64F97">
        <w:rPr>
          <w:rFonts w:cstheme="minorHAnsi"/>
          <w:szCs w:val="24"/>
        </w:rPr>
        <w:t>es</w:t>
      </w:r>
      <w:r w:rsidR="00D87BB6" w:rsidRPr="00F64F97">
        <w:rPr>
          <w:rFonts w:eastAsiaTheme="minorEastAsia" w:cstheme="minorHAnsi"/>
        </w:rPr>
        <w:t xml:space="preserve"> </w:t>
      </w:r>
      <w:r w:rsidR="00D87BB6" w:rsidRPr="00F64F97">
        <w:rPr>
          <w:rFonts w:eastAsiaTheme="minorEastAsia" w:cstheme="minorHAnsi"/>
        </w:rPr>
        <w:lastRenderedPageBreak/>
        <w:t xml:space="preserve">by </w:t>
      </w:r>
      <w:r w:rsidR="00D87BB6" w:rsidRPr="00F64F97">
        <w:rPr>
          <w:rFonts w:cstheme="minorHAnsi"/>
          <w:szCs w:val="24"/>
        </w:rPr>
        <w:t xml:space="preserve">BMAL:CLOCK. </w:t>
      </w:r>
      <w:r w:rsidR="00D87BB6" w:rsidRPr="00110A53">
        <w:rPr>
          <w:rFonts w:eastAsiaTheme="minorEastAsia" w:cstheme="minorHAnsi"/>
          <w:strike/>
        </w:rPr>
        <w:t>Finally, r</w:t>
      </w:r>
      <w:r w:rsidR="007E0517" w:rsidRPr="00110A53">
        <w:rPr>
          <w:rFonts w:eastAsiaTheme="minorEastAsia" w:cstheme="minorHAnsi"/>
          <w:strike/>
        </w:rPr>
        <w:t xml:space="preserve">ate law 2 is based on a </w:t>
      </w:r>
      <w:r w:rsidR="008015B1" w:rsidRPr="00110A53">
        <w:rPr>
          <w:rFonts w:eastAsiaTheme="minorEastAsia" w:cstheme="minorHAnsi"/>
          <w:strike/>
        </w:rPr>
        <w:t xml:space="preserve">different </w:t>
      </w:r>
      <w:r w:rsidR="007E0517" w:rsidRPr="00110A53">
        <w:rPr>
          <w:rFonts w:eastAsiaTheme="minorEastAsia" w:cstheme="minorHAnsi"/>
          <w:strike/>
        </w:rPr>
        <w:t>model</w:t>
      </w:r>
      <w:r w:rsidR="008015B1" w:rsidRPr="00110A53">
        <w:rPr>
          <w:rFonts w:eastAsiaTheme="minorEastAsia" w:cstheme="minorHAnsi"/>
          <w:strike/>
        </w:rPr>
        <w:t xml:space="preserve"> of the regulation of </w:t>
      </w:r>
      <w:r w:rsidR="008015B1" w:rsidRPr="00110A53">
        <w:rPr>
          <w:rFonts w:eastAsiaTheme="minorEastAsia" w:cstheme="minorHAnsi"/>
          <w:i/>
          <w:strike/>
        </w:rPr>
        <w:t>PER</w:t>
      </w:r>
      <w:r w:rsidR="008015B1" w:rsidRPr="00110A53">
        <w:rPr>
          <w:rFonts w:eastAsiaTheme="minorEastAsia" w:cstheme="minorHAnsi"/>
          <w:strike/>
        </w:rPr>
        <w:t xml:space="preserve"> transcription,</w:t>
      </w:r>
      <w:r w:rsidR="007E0517" w:rsidRPr="00110A53">
        <w:rPr>
          <w:rFonts w:eastAsiaTheme="minorEastAsia" w:cstheme="minorHAnsi"/>
          <w:strike/>
        </w:rPr>
        <w:t xml:space="preserve"> where</w:t>
      </w:r>
      <w:r w:rsidR="008139A5" w:rsidRPr="00110A53">
        <w:rPr>
          <w:rFonts w:eastAsiaTheme="minorEastAsia" w:cstheme="minorHAnsi"/>
          <w:strike/>
        </w:rPr>
        <w:t xml:space="preserve"> PER:CRY binds tightly to BMAL:CLOCK, and</w:t>
      </w:r>
      <w:r w:rsidR="00DC5E55" w:rsidRPr="00110A53">
        <w:rPr>
          <w:rFonts w:eastAsiaTheme="minorEastAsia" w:cstheme="minorHAnsi"/>
          <w:strike/>
        </w:rPr>
        <w:t xml:space="preserve"> only the free form of BMAL:CLOCK binds to the E-box. </w:t>
      </w:r>
      <w:r w:rsidR="0041249A" w:rsidRPr="00110A53">
        <w:rPr>
          <w:rFonts w:eastAsiaTheme="minorEastAsia" w:cstheme="minorHAnsi"/>
          <w:strike/>
        </w:rPr>
        <w:t>Electron microscopy studies of Aryal et al.</w:t>
      </w:r>
      <w:r w:rsidR="00505C29" w:rsidRPr="00110A53">
        <w:rPr>
          <w:rFonts w:eastAsiaTheme="minorEastAsia" w:cstheme="minorHAnsi"/>
          <w:strike/>
        </w:rPr>
        <w:t xml:space="preserve"> </w:t>
      </w:r>
      <w:r w:rsidR="00313A94" w:rsidRPr="00110A53">
        <w:rPr>
          <w:rFonts w:eastAsiaTheme="minorEastAsia" w:cstheme="minorHAnsi"/>
          <w:strike/>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110A53">
        <w:rPr>
          <w:rFonts w:eastAsiaTheme="minorEastAsia" w:cstheme="minorHAnsi"/>
          <w:strike/>
        </w:rPr>
        <w:instrText xml:space="preserve"> ADDIN EN.CITE </w:instrText>
      </w:r>
      <w:r w:rsidR="00DC483B" w:rsidRPr="00110A53">
        <w:rPr>
          <w:rFonts w:eastAsiaTheme="minorEastAsia" w:cstheme="minorHAnsi"/>
          <w:strike/>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110A53">
        <w:rPr>
          <w:rFonts w:eastAsiaTheme="minorEastAsia" w:cstheme="minorHAnsi"/>
          <w:strike/>
        </w:rPr>
        <w:instrText xml:space="preserve"> ADDIN EN.CITE.DATA </w:instrText>
      </w:r>
      <w:r w:rsidR="00DC483B" w:rsidRPr="00110A53">
        <w:rPr>
          <w:rFonts w:eastAsiaTheme="minorEastAsia" w:cstheme="minorHAnsi"/>
          <w:strike/>
        </w:rPr>
      </w:r>
      <w:r w:rsidR="00DC483B" w:rsidRPr="00110A53">
        <w:rPr>
          <w:rFonts w:eastAsiaTheme="minorEastAsia" w:cstheme="minorHAnsi"/>
          <w:strike/>
        </w:rPr>
        <w:fldChar w:fldCharType="end"/>
      </w:r>
      <w:r w:rsidR="00313A94" w:rsidRPr="00110A53">
        <w:rPr>
          <w:rFonts w:eastAsiaTheme="minorEastAsia" w:cstheme="minorHAnsi"/>
          <w:strike/>
        </w:rPr>
      </w:r>
      <w:r w:rsidR="00313A94" w:rsidRPr="00110A53">
        <w:rPr>
          <w:rFonts w:eastAsiaTheme="minorEastAsia" w:cstheme="minorHAnsi"/>
          <w:strike/>
        </w:rPr>
        <w:fldChar w:fldCharType="separate"/>
      </w:r>
      <w:r w:rsidR="00313A94" w:rsidRPr="00110A53">
        <w:rPr>
          <w:rFonts w:eastAsiaTheme="minorEastAsia" w:cstheme="minorHAnsi"/>
          <w:strike/>
          <w:noProof/>
        </w:rPr>
        <w:t>(36)</w:t>
      </w:r>
      <w:r w:rsidR="00313A94" w:rsidRPr="00110A53">
        <w:rPr>
          <w:rFonts w:eastAsiaTheme="minorEastAsia" w:cstheme="minorHAnsi"/>
          <w:strike/>
        </w:rPr>
        <w:fldChar w:fldCharType="end"/>
      </w:r>
      <w:r w:rsidR="0041249A" w:rsidRPr="00110A53">
        <w:rPr>
          <w:rFonts w:eastAsiaTheme="minorEastAsia" w:cstheme="minorHAnsi"/>
          <w:strike/>
        </w:rPr>
        <w:t xml:space="preserve"> indicate that PER:CRY::BMAL:CLOCK complexes are bound to  E-boxes, suggesting that rate law 2 may be less appropriate than rate laws 0 and 1. Nonetheless, we study all three possibilities.</w:t>
      </w:r>
    </w:p>
    <w:p w14:paraId="71C71656" w14:textId="49C4E9DF" w:rsidR="00735221" w:rsidRPr="00F64F97" w:rsidRDefault="009023D2" w:rsidP="00626F7A">
      <w:pPr>
        <w:spacing w:after="120"/>
        <w:rPr>
          <w:rFonts w:eastAsiaTheme="minorEastAsia" w:cstheme="minorHAnsi"/>
          <w:b/>
          <w:szCs w:val="24"/>
        </w:rPr>
      </w:pPr>
      <w:r w:rsidRPr="00F64F97">
        <w:rPr>
          <w:rFonts w:eastAsiaTheme="minorEastAsia" w:cstheme="minorHAnsi"/>
          <w:b/>
          <w:szCs w:val="24"/>
          <w:u w:val="single"/>
        </w:rPr>
        <w:t xml:space="preserve">Modified Kim-Forger SNF </w:t>
      </w:r>
      <w:r w:rsidR="00101637" w:rsidRPr="00F64F97">
        <w:rPr>
          <w:rFonts w:eastAsiaTheme="minorEastAsia" w:cstheme="minorHAnsi"/>
          <w:b/>
          <w:szCs w:val="24"/>
          <w:u w:val="single"/>
        </w:rPr>
        <w:t>e</w:t>
      </w:r>
      <w:r w:rsidRPr="00F64F97">
        <w:rPr>
          <w:rFonts w:eastAsiaTheme="minorEastAsia" w:cstheme="minorHAnsi"/>
          <w:b/>
          <w:szCs w:val="24"/>
          <w:u w:val="single"/>
        </w:rPr>
        <w:t>quations</w:t>
      </w:r>
      <w:r w:rsidR="00101637" w:rsidRPr="00F64F97">
        <w:rPr>
          <w:rFonts w:eastAsiaTheme="minorEastAsia" w:cstheme="minorHAnsi"/>
          <w:b/>
          <w:szCs w:val="24"/>
        </w:rPr>
        <w:t xml:space="preserve">. </w:t>
      </w:r>
      <w:r w:rsidR="00735221" w:rsidRPr="00F64F97">
        <w:rPr>
          <w:rFonts w:eastAsiaTheme="minorEastAsia" w:cstheme="minorHAnsi"/>
        </w:rPr>
        <w:t xml:space="preserve">Taking all of the aforementioned changes into </w:t>
      </w:r>
      <w:r w:rsidR="00101637" w:rsidRPr="00F64F97">
        <w:rPr>
          <w:rFonts w:eastAsiaTheme="minorEastAsia" w:cstheme="minorHAnsi"/>
        </w:rPr>
        <w:t>account</w:t>
      </w:r>
      <w:r w:rsidR="00735221" w:rsidRPr="00F64F97">
        <w:rPr>
          <w:rFonts w:eastAsiaTheme="minorEastAsia" w:cstheme="minorHAnsi"/>
        </w:rPr>
        <w:t xml:space="preserve">, we </w:t>
      </w:r>
      <w:r w:rsidR="00101637" w:rsidRPr="00F64F97">
        <w:rPr>
          <w:rFonts w:eastAsiaTheme="minorEastAsia" w:cstheme="minorHAnsi"/>
        </w:rPr>
        <w:t>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35221" w:rsidRPr="00F64F97" w14:paraId="489A45FE" w14:textId="77777777" w:rsidTr="00735221">
        <w:tc>
          <w:tcPr>
            <w:tcW w:w="350" w:type="pct"/>
            <w:vAlign w:val="center"/>
          </w:tcPr>
          <w:p w14:paraId="14C57212" w14:textId="77777777" w:rsidR="00735221" w:rsidRPr="00F64F97" w:rsidRDefault="00735221" w:rsidP="00626F7A">
            <w:pPr>
              <w:spacing w:after="120"/>
              <w:rPr>
                <w:szCs w:val="24"/>
              </w:rPr>
            </w:pPr>
          </w:p>
        </w:tc>
        <w:tc>
          <w:tcPr>
            <w:tcW w:w="4300" w:type="pct"/>
            <w:vAlign w:val="center"/>
          </w:tcPr>
          <w:p w14:paraId="75B5E1D8" w14:textId="3B0C0EE8" w:rsidR="00735221" w:rsidRPr="00F64F97" w:rsidRDefault="00276BDB" w:rsidP="00626F7A">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=φ∙F(</m:t>
                </m:r>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r>
                  <w:rPr>
                    <w:rFonts w:ascii="Cambria Math" w:hAnsi="Cambria Math" w:cstheme="minorHAnsi"/>
                    <w:szCs w:val="24"/>
                  </w:rPr>
                  <m:t>)-M</m:t>
                </m:r>
              </m:oMath>
            </m:oMathPara>
          </w:p>
        </w:tc>
        <w:tc>
          <w:tcPr>
            <w:tcW w:w="350" w:type="pct"/>
            <w:vAlign w:val="center"/>
          </w:tcPr>
          <w:p w14:paraId="5DA61C58" w14:textId="50E20C1A" w:rsidR="00735221" w:rsidRPr="00F64F97" w:rsidRDefault="00735221" w:rsidP="00626F7A">
            <w:pPr>
              <w:spacing w:after="120"/>
              <w:ind w:right="-109"/>
              <w:jc w:val="right"/>
              <w:rPr>
                <w:szCs w:val="24"/>
              </w:rPr>
            </w:pPr>
            <w:bookmarkStart w:id="24" w:name="_Ref42557626"/>
            <w:r w:rsidRPr="00F64F97">
              <w:rPr>
                <w:szCs w:val="24"/>
              </w:rPr>
              <w:t>(</w:t>
            </w:r>
            <w:r w:rsidR="007149A0" w:rsidRPr="00F64F97">
              <w:rPr>
                <w:szCs w:val="24"/>
              </w:rPr>
              <w:t>10</w:t>
            </w:r>
            <w:r w:rsidRPr="00F64F97">
              <w:rPr>
                <w:szCs w:val="24"/>
              </w:rPr>
              <w:t>)</w:t>
            </w:r>
            <w:bookmarkEnd w:id="24"/>
          </w:p>
        </w:tc>
      </w:tr>
      <w:tr w:rsidR="00735221" w:rsidRPr="00F64F97" w14:paraId="263E4FBA" w14:textId="77777777" w:rsidTr="00735221">
        <w:tc>
          <w:tcPr>
            <w:tcW w:w="350" w:type="pct"/>
            <w:vAlign w:val="center"/>
          </w:tcPr>
          <w:p w14:paraId="58A4BCD0" w14:textId="77777777" w:rsidR="00735221" w:rsidRPr="00F64F97" w:rsidRDefault="00735221" w:rsidP="00626F7A">
            <w:pPr>
              <w:spacing w:after="120"/>
              <w:rPr>
                <w:szCs w:val="24"/>
              </w:rPr>
            </w:pPr>
          </w:p>
        </w:tc>
        <w:tc>
          <w:tcPr>
            <w:tcW w:w="4300" w:type="pct"/>
            <w:vAlign w:val="center"/>
          </w:tcPr>
          <w:p w14:paraId="42EC4BEF" w14:textId="04D14735" w:rsidR="00735221" w:rsidRPr="00F64F97" w:rsidRDefault="00276BDB"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1</m:t>
                    </m:r>
                  </m:sub>
                </m:sSub>
              </m:oMath>
            </m:oMathPara>
          </w:p>
        </w:tc>
        <w:tc>
          <w:tcPr>
            <w:tcW w:w="350" w:type="pct"/>
            <w:vAlign w:val="center"/>
          </w:tcPr>
          <w:p w14:paraId="7E29D787" w14:textId="0A374739" w:rsidR="00735221" w:rsidRPr="00F64F97" w:rsidRDefault="00735221" w:rsidP="00626F7A">
            <w:pPr>
              <w:spacing w:after="120"/>
              <w:ind w:right="-109"/>
              <w:jc w:val="right"/>
              <w:rPr>
                <w:szCs w:val="24"/>
              </w:rPr>
            </w:pPr>
            <w:r w:rsidRPr="00F64F97">
              <w:rPr>
                <w:szCs w:val="24"/>
              </w:rPr>
              <w:t>(</w:t>
            </w:r>
            <w:r w:rsidR="007149A0" w:rsidRPr="00F64F97">
              <w:rPr>
                <w:szCs w:val="24"/>
              </w:rPr>
              <w:t>11</w:t>
            </w:r>
            <w:r w:rsidRPr="00F64F97">
              <w:rPr>
                <w:szCs w:val="24"/>
              </w:rPr>
              <w:t>)</w:t>
            </w:r>
          </w:p>
        </w:tc>
      </w:tr>
      <w:tr w:rsidR="00735221" w:rsidRPr="00F64F97" w14:paraId="77E12E88" w14:textId="77777777" w:rsidTr="00735221">
        <w:tc>
          <w:tcPr>
            <w:tcW w:w="350" w:type="pct"/>
            <w:vAlign w:val="center"/>
          </w:tcPr>
          <w:p w14:paraId="4BDBDB14" w14:textId="77777777" w:rsidR="00735221" w:rsidRPr="00F64F97" w:rsidRDefault="00735221" w:rsidP="00626F7A">
            <w:pPr>
              <w:spacing w:after="120"/>
              <w:rPr>
                <w:szCs w:val="24"/>
              </w:rPr>
            </w:pPr>
          </w:p>
        </w:tc>
        <w:tc>
          <w:tcPr>
            <w:tcW w:w="4300" w:type="pct"/>
            <w:vAlign w:val="center"/>
          </w:tcPr>
          <w:p w14:paraId="4C707BA9" w14:textId="46B5CF5A" w:rsidR="00735221" w:rsidRPr="00F64F97" w:rsidRDefault="00276BDB" w:rsidP="0069302D">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i=2, …, J</m:t>
                </m:r>
              </m:oMath>
            </m:oMathPara>
          </w:p>
        </w:tc>
        <w:tc>
          <w:tcPr>
            <w:tcW w:w="350" w:type="pct"/>
            <w:vAlign w:val="center"/>
          </w:tcPr>
          <w:p w14:paraId="1244E3BB" w14:textId="4B76F081" w:rsidR="00735221" w:rsidRPr="00F64F97" w:rsidRDefault="00735221" w:rsidP="00626F7A">
            <w:pPr>
              <w:spacing w:after="120"/>
              <w:ind w:right="-109"/>
              <w:jc w:val="right"/>
              <w:rPr>
                <w:szCs w:val="24"/>
              </w:rPr>
            </w:pPr>
            <w:r w:rsidRPr="00F64F97">
              <w:rPr>
                <w:szCs w:val="24"/>
              </w:rPr>
              <w:t>(</w:t>
            </w:r>
            <w:r w:rsidR="007149A0" w:rsidRPr="00F64F97">
              <w:rPr>
                <w:szCs w:val="24"/>
              </w:rPr>
              <w:t>12</w:t>
            </w:r>
            <w:r w:rsidRPr="00F64F97">
              <w:rPr>
                <w:szCs w:val="24"/>
              </w:rPr>
              <w:t>)</w:t>
            </w:r>
          </w:p>
        </w:tc>
      </w:tr>
      <w:tr w:rsidR="00735221" w:rsidRPr="00F64F97" w14:paraId="23B237F7" w14:textId="77777777" w:rsidTr="00735221">
        <w:tc>
          <w:tcPr>
            <w:tcW w:w="350" w:type="pct"/>
            <w:vAlign w:val="center"/>
          </w:tcPr>
          <w:p w14:paraId="0029AA13" w14:textId="77777777" w:rsidR="00735221" w:rsidRPr="00F64F97" w:rsidRDefault="00735221" w:rsidP="00626F7A">
            <w:pPr>
              <w:spacing w:after="120"/>
              <w:rPr>
                <w:szCs w:val="24"/>
              </w:rPr>
            </w:pPr>
          </w:p>
        </w:tc>
        <w:tc>
          <w:tcPr>
            <w:tcW w:w="4300" w:type="pct"/>
            <w:vAlign w:val="center"/>
          </w:tcPr>
          <w:p w14:paraId="596E4935" w14:textId="43BFBAB1" w:rsidR="00735221" w:rsidRPr="00F64F97" w:rsidRDefault="00276BDB"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-G(P)</m:t>
                </m:r>
              </m:oMath>
            </m:oMathPara>
          </w:p>
        </w:tc>
        <w:tc>
          <w:tcPr>
            <w:tcW w:w="350" w:type="pct"/>
            <w:vAlign w:val="center"/>
          </w:tcPr>
          <w:p w14:paraId="76FB59D5" w14:textId="0790DFDA" w:rsidR="00735221" w:rsidRPr="00F64F97" w:rsidRDefault="00735221" w:rsidP="00626F7A">
            <w:pPr>
              <w:spacing w:after="120"/>
              <w:ind w:right="-109"/>
              <w:jc w:val="right"/>
              <w:rPr>
                <w:szCs w:val="24"/>
              </w:rPr>
            </w:pPr>
            <w:r w:rsidRPr="00F64F97">
              <w:rPr>
                <w:szCs w:val="24"/>
              </w:rPr>
              <w:t>(</w:t>
            </w:r>
            <w:r w:rsidR="007149A0" w:rsidRPr="00F64F97">
              <w:rPr>
                <w:szCs w:val="24"/>
              </w:rPr>
              <w:t>13</w:t>
            </w:r>
            <w:r w:rsidRPr="00F64F97">
              <w:rPr>
                <w:szCs w:val="24"/>
              </w:rPr>
              <w:t>)</w:t>
            </w:r>
          </w:p>
        </w:tc>
      </w:tr>
      <w:tr w:rsidR="00735221" w:rsidRPr="00F64F97" w14:paraId="0FCC23FF" w14:textId="77777777" w:rsidTr="00735221">
        <w:tc>
          <w:tcPr>
            <w:tcW w:w="350" w:type="pct"/>
            <w:vAlign w:val="center"/>
          </w:tcPr>
          <w:p w14:paraId="7278BEA1" w14:textId="77777777" w:rsidR="00735221" w:rsidRPr="00F64F97" w:rsidRDefault="00735221" w:rsidP="00626F7A">
            <w:pPr>
              <w:spacing w:after="120"/>
              <w:rPr>
                <w:szCs w:val="24"/>
              </w:rPr>
            </w:pPr>
          </w:p>
        </w:tc>
        <w:tc>
          <w:tcPr>
            <w:tcW w:w="4300" w:type="pct"/>
            <w:vAlign w:val="center"/>
          </w:tcPr>
          <w:p w14:paraId="1D3608F2" w14:textId="11451337" w:rsidR="00735221" w:rsidRPr="00F64F97" w:rsidRDefault="00276BDB" w:rsidP="00626F7A">
            <w:pPr>
              <w:spacing w:after="120"/>
              <w:rPr>
                <w:szCs w:val="24"/>
              </w:rPr>
            </w:pPr>
            <m:oMathPara>
              <m:oMathParaPr>
                <m:jc m:val="center"/>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e>
                            </m:d>
                          </m:e>
                          <m:sup>
                            <m:r>
                              <w:rPr>
                                <w:rFonts w:ascii="Cambria Math" w:eastAsiaTheme="minorEastAsia" w:hAnsi="Cambria Math" w:cs="Times New Roman"/>
                                <w:szCs w:val="24"/>
                              </w:rPr>
                              <m:t>2</m:t>
                            </m:r>
                          </m:sup>
                        </m:sSup>
                        <m:r>
                          <w:rPr>
                            <w:rFonts w:ascii="Cambria Math" w:eastAsiaTheme="minorEastAsia" w:hAnsi="Cambria Math" w:cs="Times New Roman"/>
                            <w:szCs w:val="24"/>
                          </w:rPr>
                          <m:t>+4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e>
                    </m:rad>
                  </m:e>
                </m:d>
              </m:oMath>
            </m:oMathPara>
          </w:p>
        </w:tc>
        <w:tc>
          <w:tcPr>
            <w:tcW w:w="350" w:type="pct"/>
            <w:vAlign w:val="center"/>
          </w:tcPr>
          <w:p w14:paraId="3D01F977" w14:textId="75993CE2" w:rsidR="00735221" w:rsidRPr="00F64F97" w:rsidRDefault="00735221" w:rsidP="00626F7A">
            <w:pPr>
              <w:spacing w:after="120"/>
              <w:ind w:right="-109"/>
              <w:jc w:val="right"/>
              <w:rPr>
                <w:szCs w:val="24"/>
              </w:rPr>
            </w:pPr>
            <w:bookmarkStart w:id="25" w:name="_Ref42557629"/>
            <w:r w:rsidRPr="00F64F97">
              <w:rPr>
                <w:szCs w:val="24"/>
              </w:rPr>
              <w:t>(</w:t>
            </w:r>
            <w:r w:rsidR="007149A0" w:rsidRPr="00F64F97">
              <w:rPr>
                <w:szCs w:val="24"/>
              </w:rPr>
              <w:t>14</w:t>
            </w:r>
            <w:r w:rsidRPr="00F64F97">
              <w:rPr>
                <w:szCs w:val="24"/>
              </w:rPr>
              <w:t>)</w:t>
            </w:r>
            <w:bookmarkEnd w:id="25"/>
          </w:p>
        </w:tc>
      </w:tr>
    </w:tbl>
    <w:p w14:paraId="6AA983B2" w14:textId="67090AFA" w:rsidR="00DF1895" w:rsidRPr="00F64F97" w:rsidRDefault="00DF1895" w:rsidP="00626F7A">
      <w:pPr>
        <w:spacing w:after="120"/>
        <w:jc w:val="both"/>
        <w:rPr>
          <w:rFonts w:eastAsiaTheme="minorEastAsia" w:cstheme="minorHAnsi"/>
        </w:rPr>
      </w:pPr>
      <w:r w:rsidRPr="00F64F97">
        <w:rPr>
          <w:rFonts w:eastAsiaTheme="minorEastAsia" w:cstheme="minorHAnsi"/>
        </w:rPr>
        <w:t xml:space="preserve">where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m:t>
                  </m:r>
                </m:e>
              </m:mr>
            </m:m>
          </m:e>
        </m:d>
      </m:oMath>
      <w:r w:rsidRPr="00F64F97">
        <w:rPr>
          <w:rFonts w:eastAsiaTheme="minorEastAsia" w:cstheme="minorHAnsi"/>
        </w:rPr>
        <w:t xml:space="preserve"> ,  and </w:t>
      </w:r>
      <m:oMath>
        <m:r>
          <w:rPr>
            <w:rFonts w:ascii="Cambria Math" w:eastAsiaTheme="minorEastAsia" w:hAnsi="Cambria Math" w:cstheme="minorHAnsi"/>
          </w:rPr>
          <m:t>G(P)=</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P</m:t>
                  </m: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m:rPr>
                          <m:nor/>
                        </m:rPr>
                        <w:rPr>
                          <w:rFonts w:ascii="Cambria Math" w:eastAsiaTheme="minorEastAsia" w:hAnsi="Cambria Math" w:cstheme="minorHAnsi"/>
                        </w:rPr>
                        <m:t>max</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e>
              </m:mr>
            </m:m>
          </m:e>
        </m:d>
      </m:oMath>
      <w:r w:rsidRPr="00F64F97">
        <w:rPr>
          <w:rFonts w:eastAsiaTheme="minorEastAsia" w:cstheme="minorHAnsi"/>
        </w:rPr>
        <w:t xml:space="preserve"> .</w:t>
      </w:r>
      <w:r w:rsidR="008F4BA8" w:rsidRPr="00F64F97">
        <w:rPr>
          <w:rFonts w:eastAsiaTheme="minorEastAsia" w:cstheme="minorHAnsi"/>
        </w:rPr>
        <w:tab/>
      </w:r>
      <w:r w:rsidR="008F4BA8" w:rsidRPr="00F64F97">
        <w:rPr>
          <w:rFonts w:eastAsiaTheme="minorEastAsia" w:cstheme="minorHAnsi"/>
        </w:rPr>
        <w:tab/>
      </w:r>
      <w:r w:rsidR="008F4BA8" w:rsidRPr="00F64F97">
        <w:rPr>
          <w:rFonts w:eastAsiaTheme="minorEastAsia" w:cstheme="minorHAnsi"/>
        </w:rPr>
        <w:tab/>
        <w:t xml:space="preserve">      (15)</w:t>
      </w:r>
    </w:p>
    <w:p w14:paraId="3F8C6E83" w14:textId="2F7311F7" w:rsidR="00B37F93" w:rsidRDefault="00F27E91" w:rsidP="00626F7A">
      <w:pPr>
        <w:spacing w:after="120"/>
        <w:jc w:val="both"/>
        <w:rPr>
          <w:rFonts w:cstheme="minorHAnsi"/>
          <w:szCs w:val="24"/>
        </w:rPr>
      </w:pPr>
      <w:r>
        <w:rPr>
          <w:rFonts w:eastAsiaTheme="minorEastAsia" w:cstheme="minorHAnsi"/>
        </w:rPr>
        <w:t>In</w:t>
      </w:r>
      <w:r w:rsidR="00B37F93" w:rsidRPr="00F64F97">
        <w:rPr>
          <w:rFonts w:eastAsiaTheme="minorEastAsia" w:cstheme="minorHAnsi"/>
        </w:rPr>
        <w:t xml:space="preserve"> the notation SNF(TD</w:t>
      </w:r>
      <w:r w:rsidR="00D77D78" w:rsidRPr="00F64F97">
        <w:rPr>
          <w:rFonts w:eastAsiaTheme="minorEastAsia" w:cstheme="minorHAnsi"/>
        </w:rPr>
        <w:t>N</w:t>
      </w:r>
      <w:r w:rsidR="00B37F93" w:rsidRPr="00F64F97">
        <w:rPr>
          <w:rFonts w:eastAsiaTheme="minorEastAsia" w:cstheme="minorHAnsi"/>
        </w:rPr>
        <w:t xml:space="preserve">), T denotes the </w:t>
      </w:r>
      <w:r w:rsidR="00101637" w:rsidRPr="00F64F97">
        <w:rPr>
          <w:rFonts w:eastAsiaTheme="minorEastAsia" w:cstheme="minorHAnsi"/>
          <w:i/>
        </w:rPr>
        <w:t>PER</w:t>
      </w:r>
      <w:r w:rsidR="00B37F93" w:rsidRPr="00F64F97">
        <w:rPr>
          <w:rFonts w:eastAsiaTheme="minorEastAsia" w:cstheme="minorHAnsi"/>
        </w:rPr>
        <w:t xml:space="preserve"> transcription rate law</w:t>
      </w:r>
      <w:r w:rsidR="00110A53">
        <w:rPr>
          <w:rFonts w:eastAsiaTheme="minorEastAsia" w:cstheme="minorHAnsi"/>
        </w:rPr>
        <w:t xml:space="preserve"> (0 or 1</w:t>
      </w:r>
      <w:r w:rsidR="00101637" w:rsidRPr="00F64F97">
        <w:rPr>
          <w:rFonts w:eastAsiaTheme="minorEastAsia" w:cstheme="minorHAnsi"/>
        </w:rPr>
        <w:t>)</w:t>
      </w:r>
      <w:r w:rsidR="00B37F93" w:rsidRPr="00F64F97">
        <w:rPr>
          <w:rFonts w:cstheme="minorHAnsi"/>
          <w:szCs w:val="24"/>
        </w:rPr>
        <w:t>.</w:t>
      </w:r>
    </w:p>
    <w:p w14:paraId="17744746" w14:textId="08B5B9CD" w:rsidR="00822F71" w:rsidRDefault="00822F71" w:rsidP="00822F71">
      <w:pPr>
        <w:spacing w:after="120"/>
        <w:jc w:val="both"/>
        <w:rPr>
          <w:rFonts w:cstheme="minorHAnsi"/>
          <w:szCs w:val="24"/>
        </w:rPr>
      </w:pPr>
      <w:r>
        <w:rPr>
          <w:rFonts w:cstheme="minorHAnsi"/>
          <w:szCs w:val="24"/>
        </w:rPr>
        <w:t xml:space="preserve">Models of form SNF(1LN) can be analyzed exactly as SNF(0LN), and the condition for a Hopf bifurcation is Eq. (9),  </w:t>
      </w:r>
      <m:oMath>
        <m:r>
          <m:rPr>
            <m:sty m:val="p"/>
          </m:rPr>
          <w:rPr>
            <w:rFonts w:ascii="Cambria Math" w:hAnsi="Cambria Math" w:cstheme="minorHAnsi"/>
            <w:szCs w:val="24"/>
          </w:rPr>
          <m:t>Φ∙</m:t>
        </m:r>
        <m:sSup>
          <m:sSupPr>
            <m:ctrlPr>
              <w:rPr>
                <w:rFonts w:ascii="Cambria Math" w:hAnsi="Cambria Math" w:cstheme="minorHAnsi"/>
                <w:szCs w:val="24"/>
              </w:rPr>
            </m:ctrlPr>
          </m:sSupPr>
          <m:e>
            <m:acc>
              <m:accPr>
                <m:chr m:val="̃"/>
                <m:ctrlPr>
                  <w:rPr>
                    <w:rFonts w:ascii="Cambria Math" w:hAnsi="Cambria Math" w:cstheme="minorHAnsi"/>
                    <w:i/>
                    <w:szCs w:val="24"/>
                  </w:rPr>
                </m:ctrlPr>
              </m:accPr>
              <m:e>
                <m:r>
                  <w:rPr>
                    <w:rFonts w:ascii="Cambria Math" w:hAnsi="Cambria Math" w:cstheme="minorHAnsi"/>
                    <w:szCs w:val="24"/>
                  </w:rPr>
                  <m:t>α</m:t>
                </m:r>
              </m:e>
            </m:acc>
          </m:e>
          <m:sup>
            <m:r>
              <w:rPr>
                <w:rFonts w:ascii="Cambria Math" w:hAnsi="Cambria Math" w:cstheme="minorHAnsi"/>
                <w:szCs w:val="24"/>
              </w:rPr>
              <m:t>2</m:t>
            </m:r>
          </m:sup>
        </m:sSup>
        <m:r>
          <w:rPr>
            <w:rFonts w:ascii="Cambria Math" w:hAnsi="Cambria Math" w:cstheme="minorHAnsi"/>
            <w:szCs w:val="24"/>
          </w:rPr>
          <m:t>-</m:t>
        </m:r>
        <m:r>
          <m:rPr>
            <m:sty m:val="p"/>
          </m:rPr>
          <w:rPr>
            <w:rFonts w:ascii="Cambria Math" w:hAnsi="Cambria Math" w:cstheme="minorHAnsi"/>
            <w:szCs w:val="24"/>
          </w:rPr>
          <m:t>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m:t>
        </m:r>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=0</m:t>
        </m:r>
      </m:oMath>
      <w:r>
        <w:rPr>
          <w:rFonts w:cstheme="minorHAnsi"/>
          <w:szCs w:val="24"/>
        </w:rPr>
        <w:t xml:space="preserve">, 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822F71" w14:paraId="346DCA40" w14:textId="77777777" w:rsidTr="00822F71">
        <w:tc>
          <w:tcPr>
            <w:tcW w:w="8876" w:type="dxa"/>
          </w:tcPr>
          <w:p w14:paraId="0AC1F24D" w14:textId="77777777" w:rsidR="0071386D" w:rsidRPr="0071386D" w:rsidRDefault="00822F71" w:rsidP="0071386D">
            <w:pPr>
              <w:spacing w:after="120"/>
              <w:jc w:val="both"/>
              <w:rPr>
                <w:rFonts w:cstheme="minorHAnsi"/>
                <w:szCs w:val="24"/>
              </w:rPr>
            </w:pPr>
            <m:oMathPara>
              <m:oMath>
                <m:r>
                  <m:rPr>
                    <m:sty m:val="p"/>
                  </m:rPr>
                  <w:rPr>
                    <w:rFonts w:ascii="Cambria Math" w:hAnsi="Cambria Math" w:cstheme="minorHAnsi"/>
                    <w:szCs w:val="24"/>
                  </w:rPr>
                  <w:lastRenderedPageBreak/>
                  <m:t>Φ=</m:t>
                </m:r>
                <m:sSup>
                  <m:sSupPr>
                    <m:ctrlPr>
                      <w:rPr>
                        <w:rFonts w:ascii="Cambria Math" w:hAnsi="Cambria Math" w:cstheme="minorHAnsi"/>
                        <w:szCs w:val="24"/>
                      </w:rPr>
                    </m:ctrlPr>
                  </m:sSupPr>
                  <m:e>
                    <m:d>
                      <m:dPr>
                        <m:ctrlPr>
                          <w:rPr>
                            <w:rFonts w:ascii="Cambria Math" w:hAnsi="Cambria Math" w:cstheme="minorHAnsi"/>
                            <w:szCs w:val="24"/>
                          </w:rPr>
                        </m:ctrlPr>
                      </m:d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r>
                          <w:rPr>
                            <w:rFonts w:ascii="Cambria Math" w:hAnsi="Cambria Math" w:cstheme="minorHAnsi"/>
                            <w:szCs w:val="24"/>
                          </w:rPr>
                          <m:t>-1</m:t>
                        </m:r>
                      </m:e>
                    </m:d>
                  </m:e>
                  <m:sup>
                    <m:r>
                      <w:rPr>
                        <w:rFonts w:ascii="Cambria Math" w:hAnsi="Cambria Math" w:cstheme="minorHAnsi"/>
                        <w:szCs w:val="24"/>
                      </w:rPr>
                      <m:t>2</m:t>
                    </m:r>
                  </m:sup>
                </m:sSup>
                <m:r>
                  <m:rPr>
                    <m:sty m:val="p"/>
                  </m:rPr>
                  <w:rPr>
                    <w:rFonts w:ascii="Cambria Math" w:hAnsi="Cambria Math" w:cstheme="minorHAnsi"/>
                    <w:szCs w:val="24"/>
                  </w:rPr>
                  <m:t xml:space="preserve">, </m:t>
                </m:r>
                <m:r>
                  <m:rPr>
                    <m:nor/>
                  </m:rPr>
                  <w:rPr>
                    <w:rFonts w:ascii="Cambria Math" w:hAnsi="Cambria Math" w:cstheme="minorHAnsi"/>
                    <w:szCs w:val="24"/>
                  </w:rPr>
                  <m:t xml:space="preserve"> </m:t>
                </m:r>
                <m:r>
                  <m:rPr>
                    <m:sty m:val="p"/>
                  </m:rPr>
                  <w:rPr>
                    <w:rFonts w:ascii="Cambria Math" w:hAnsi="Cambria Math" w:cstheme="minorHAnsi"/>
                    <w:szCs w:val="24"/>
                  </w:rPr>
                  <m:t xml:space="preserve"> Ψ</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d>
                  <m:dPr>
                    <m:ctrlPr>
                      <w:rPr>
                        <w:rFonts w:ascii="Cambria Math" w:hAnsi="Cambria Math" w:cstheme="minorHAnsi"/>
                        <w:i/>
                        <w:szCs w:val="24"/>
                      </w:rPr>
                    </m:ctrlPr>
                  </m:dPr>
                  <m:e>
                    <m:f>
                      <m:fPr>
                        <m:ctrlPr>
                          <w:rPr>
                            <w:rFonts w:ascii="Cambria Math" w:hAnsi="Cambria Math" w:cstheme="minorHAnsi"/>
                            <w:i/>
                            <w:szCs w:val="24"/>
                          </w:rPr>
                        </m:ctrlPr>
                      </m:fPr>
                      <m:num>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A</m:t>
                            </m:r>
                          </m:sub>
                        </m:sSub>
                      </m:num>
                      <m:den>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den>
                    </m:f>
                  </m:e>
                </m:d>
                <m:d>
                  <m:dPr>
                    <m:ctrlPr>
                      <w:rPr>
                        <w:rFonts w:ascii="Cambria Math" w:hAnsi="Cambria Math" w:cstheme="minorHAnsi"/>
                        <w:i/>
                        <w:szCs w:val="24"/>
                      </w:rPr>
                    </m:ctrlPr>
                  </m:dPr>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r>
                  <m:rPr>
                    <m:nor/>
                  </m:rPr>
                  <w:rPr>
                    <w:rFonts w:ascii="Cambria Math" w:hAnsi="Cambria Math" w:cstheme="minorHAnsi"/>
                    <w:szCs w:val="24"/>
                  </w:rPr>
                  <m:t xml:space="preserve">  </m:t>
                </m:r>
                <m:r>
                  <w:rPr>
                    <w:rFonts w:ascii="Cambria Math" w:hAnsi="Cambria Math" w:cstheme="minorHAnsi"/>
                    <w:szCs w:val="24"/>
                  </w:rPr>
                  <m:t xml:space="preserve"> </m:t>
                </m:r>
              </m:oMath>
            </m:oMathPara>
          </w:p>
          <w:p w14:paraId="62DEFBC1" w14:textId="72964AD6" w:rsidR="00822F71" w:rsidRDefault="00822F71" w:rsidP="0071386D">
            <w:pPr>
              <w:spacing w:after="120"/>
              <w:jc w:val="both"/>
              <w:rPr>
                <w:rFonts w:cstheme="minorHAnsi"/>
                <w:szCs w:val="24"/>
              </w:rPr>
            </w:pPr>
            <m:oMathPara>
              <m:oMath>
                <m:r>
                  <m:rPr>
                    <m:sty m:val="p"/>
                  </m:rPr>
                  <w:rPr>
                    <w:rFonts w:ascii="Cambria Math" w:hAnsi="Cambria Math" w:cstheme="minorHAnsi"/>
                    <w:szCs w:val="24"/>
                  </w:rPr>
                  <m:t>Ω</m:t>
                </m:r>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e>
                </m:d>
                <m:r>
                  <w:rPr>
                    <w:rFonts w:ascii="Cambria Math" w:hAnsi="Cambria Math" w:cstheme="minorHAnsi"/>
                    <w:szCs w:val="24"/>
                  </w:rPr>
                  <m:t>=</m:t>
                </m:r>
                <m:sSup>
                  <m:sSupPr>
                    <m:ctrlPr>
                      <w:rPr>
                        <w:rFonts w:ascii="Cambria Math" w:hAnsi="Cambria Math" w:cstheme="minorHAnsi"/>
                        <w:i/>
                        <w:szCs w:val="24"/>
                      </w:rPr>
                    </m:ctrlPr>
                  </m:sSupPr>
                  <m:e>
                    <m:sSub>
                      <m:sSubPr>
                        <m:ctrlPr>
                          <w:rPr>
                            <w:rFonts w:ascii="Cambria Math" w:hAnsi="Cambria Math" w:cstheme="minorHAnsi"/>
                            <w:szCs w:val="24"/>
                          </w:rPr>
                        </m:ctrlPr>
                      </m:sSubPr>
                      <m:e>
                        <m:r>
                          <m:rPr>
                            <m:sty m:val="p"/>
                          </m:rPr>
                          <w:rPr>
                            <w:rFonts w:ascii="Cambria Math" w:hAnsi="Cambria Math" w:cstheme="minorHAnsi"/>
                            <w:szCs w:val="24"/>
                          </w:rPr>
                          <m:t>S</m:t>
                        </m:r>
                      </m:e>
                      <m:sub>
                        <m:r>
                          <w:rPr>
                            <w:rFonts w:ascii="Cambria Math" w:hAnsi="Cambria Math" w:cstheme="minorHAnsi"/>
                            <w:szCs w:val="24"/>
                          </w:rPr>
                          <m:t>N</m:t>
                        </m:r>
                      </m:sub>
                    </m:sSub>
                  </m:e>
                  <m:sup>
                    <m:r>
                      <w:rPr>
                        <w:rFonts w:ascii="Cambria Math" w:hAnsi="Cambria Math" w:cstheme="minorHAnsi"/>
                        <w:szCs w:val="24"/>
                      </w:rPr>
                      <m:t>2</m:t>
                    </m:r>
                  </m:sup>
                </m:sSup>
                <m:f>
                  <m:fPr>
                    <m:ctrlPr>
                      <w:rPr>
                        <w:rFonts w:ascii="Cambria Math" w:hAnsi="Cambria Math" w:cstheme="minorHAnsi"/>
                        <w:i/>
                        <w:szCs w:val="24"/>
                      </w:rPr>
                    </m:ctrlPr>
                  </m:fPr>
                  <m:num>
                    <m:sSup>
                      <m:sSupPr>
                        <m:ctrlPr>
                          <w:rPr>
                            <w:rFonts w:ascii="Cambria Math" w:hAnsi="Cambria Math" w:cstheme="minorHAnsi"/>
                            <w:i/>
                            <w:szCs w:val="24"/>
                          </w:rPr>
                        </m:ctrlPr>
                      </m:sSupPr>
                      <m:e>
                        <m:r>
                          <w:rPr>
                            <w:rFonts w:ascii="Cambria Math" w:hAnsi="Cambria Math" w:cstheme="minorHAnsi"/>
                            <w:szCs w:val="24"/>
                          </w:rPr>
                          <m:t>(</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A</m:t>
                            </m:r>
                          </m:sub>
                        </m:sSub>
                        <m:r>
                          <w:rPr>
                            <w:rFonts w:ascii="Cambria Math" w:hAnsi="Cambria Math" w:cstheme="minorHAnsi"/>
                            <w:szCs w:val="24"/>
                          </w:rPr>
                          <m:t>)</m:t>
                        </m:r>
                      </m:e>
                      <m:sup>
                        <m:r>
                          <w:rPr>
                            <w:rFonts w:ascii="Cambria Math" w:hAnsi="Cambria Math" w:cstheme="minorHAnsi"/>
                            <w:szCs w:val="24"/>
                          </w:rPr>
                          <m:t>2</m:t>
                        </m:r>
                      </m:sup>
                    </m:sSup>
                  </m:num>
                  <m:den>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den>
                </m:f>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+1</m:t>
                        </m:r>
                      </m:e>
                    </m:d>
                  </m:e>
                  <m:sup>
                    <m:r>
                      <w:rPr>
                        <w:rFonts w:ascii="Cambria Math" w:hAnsi="Cambria Math" w:cstheme="minorHAnsi"/>
                        <w:szCs w:val="24"/>
                      </w:rPr>
                      <m:t>2</m:t>
                    </m:r>
                  </m:sup>
                </m:sSup>
              </m:oMath>
            </m:oMathPara>
          </w:p>
        </w:tc>
        <w:tc>
          <w:tcPr>
            <w:tcW w:w="484" w:type="dxa"/>
          </w:tcPr>
          <w:p w14:paraId="1F6D0537" w14:textId="6597ED0C" w:rsidR="00822F71" w:rsidRDefault="00822F71" w:rsidP="00822F71">
            <w:pPr>
              <w:spacing w:before="120" w:after="120"/>
              <w:jc w:val="both"/>
              <w:rPr>
                <w:rFonts w:cstheme="minorHAnsi"/>
                <w:szCs w:val="24"/>
              </w:rPr>
            </w:pPr>
            <w:r>
              <w:rPr>
                <w:rFonts w:cstheme="minorHAnsi"/>
                <w:szCs w:val="24"/>
              </w:rPr>
              <w:t>(16)</w:t>
            </w:r>
          </w:p>
        </w:tc>
      </w:tr>
    </w:tbl>
    <w:p w14:paraId="72F4C6B9" w14:textId="07BB0730" w:rsidR="00822F71" w:rsidRDefault="00822F71" w:rsidP="00822F71">
      <w:pPr>
        <w:spacing w:after="120"/>
        <w:jc w:val="both"/>
        <w:rPr>
          <w:rFonts w:cstheme="minorHAnsi"/>
          <w:szCs w:val="24"/>
        </w:rPr>
      </w:pPr>
      <w:r>
        <w:rPr>
          <w:rFonts w:cstheme="minorHAnsi"/>
          <w:szCs w:val="24"/>
        </w:rPr>
        <w:t xml:space="preserve">and, </w:t>
      </w:r>
      <w:r w:rsidR="0071386D">
        <w:rPr>
          <w:rFonts w:cstheme="minorHAnsi"/>
          <w:szCs w:val="24"/>
        </w:rPr>
        <w:t>as before</w:t>
      </w:r>
      <w:r>
        <w:rPr>
          <w:rFonts w:cstheme="minorHAnsi"/>
          <w:szCs w:val="24"/>
        </w:rPr>
        <w:t xml:space="preserve">,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Pr>
          <w:rFonts w:cstheme="minorHAnsi"/>
          <w:szCs w:val="24"/>
        </w:rPr>
        <w:t xml:space="preserve"> and </w:t>
      </w:r>
      <m:oMath>
        <m:acc>
          <m:accPr>
            <m:chr m:val="̃"/>
            <m:ctrlPr>
              <w:rPr>
                <w:rFonts w:ascii="Cambria Math" w:hAnsi="Cambria Math" w:cstheme="minorHAnsi"/>
                <w:i/>
                <w:szCs w:val="24"/>
              </w:rPr>
            </m:ctrlPr>
          </m:accPr>
          <m:e>
            <m:r>
              <w:rPr>
                <w:rFonts w:ascii="Cambria Math" w:hAnsi="Cambria Math" w:cstheme="minorHAnsi"/>
                <w:szCs w:val="24"/>
              </w:rPr>
              <m:t>α</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α/K</m:t>
            </m:r>
          </m:e>
          <m:sub>
            <m:r>
              <m:rPr>
                <m:nor/>
              </m:rPr>
              <w:rPr>
                <w:rFonts w:ascii="Cambria Math" w:hAnsi="Cambria Math" w:cstheme="minorHAnsi"/>
                <w:szCs w:val="24"/>
              </w:rPr>
              <m:t>d</m:t>
            </m:r>
          </m:sub>
        </m:sSub>
      </m:oMath>
      <w:r w:rsidR="0071386D">
        <w:rPr>
          <w:rFonts w:cstheme="minorHAnsi"/>
          <w:szCs w:val="24"/>
        </w:rPr>
        <w:t xml:space="preserve">, and obviously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A</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A</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71386D">
        <w:rPr>
          <w:rFonts w:cstheme="minorHAnsi"/>
          <w:szCs w:val="24"/>
        </w:rPr>
        <w:t>.</w:t>
      </w:r>
      <w:r>
        <w:rPr>
          <w:rFonts w:cstheme="minorHAnsi"/>
          <w:szCs w:val="24"/>
        </w:rPr>
        <w:t xml:space="preserve"> </w:t>
      </w:r>
      <w:r w:rsidR="0071386D">
        <w:rPr>
          <w:rFonts w:cstheme="minorHAnsi"/>
          <w:szCs w:val="24"/>
        </w:rPr>
        <w:t xml:space="preserve">Solving </w:t>
      </w:r>
      <w:r w:rsidR="00E77DDF">
        <w:rPr>
          <w:rFonts w:cstheme="minorHAnsi"/>
          <w:szCs w:val="24"/>
        </w:rPr>
        <w:t>this quadratic equation</w:t>
      </w:r>
      <w:r w:rsidR="0071386D">
        <w:rPr>
          <w:rFonts w:cstheme="minorHAnsi"/>
          <w:szCs w:val="24"/>
        </w:rPr>
        <w:t xml:space="preserve"> for </w:t>
      </w:r>
      <m:oMath>
        <m:acc>
          <m:accPr>
            <m:chr m:val="̃"/>
            <m:ctrlPr>
              <w:rPr>
                <w:rFonts w:ascii="Cambria Math" w:hAnsi="Cambria Math" w:cstheme="minorHAnsi"/>
                <w:i/>
                <w:szCs w:val="24"/>
              </w:rPr>
            </m:ctrlPr>
          </m:accPr>
          <m:e>
            <m:r>
              <w:rPr>
                <w:rFonts w:ascii="Cambria Math" w:hAnsi="Cambria Math" w:cstheme="minorHAnsi"/>
                <w:szCs w:val="24"/>
              </w:rPr>
              <m:t>α</m:t>
            </m:r>
          </m:e>
        </m:acc>
      </m:oMath>
      <w:r w:rsidR="0071386D">
        <w:rPr>
          <w:rFonts w:cstheme="minorHAnsi"/>
          <w:szCs w:val="24"/>
        </w:rPr>
        <w:t xml:space="preserve">  as a function of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oMath>
      <w:r w:rsidR="0071386D">
        <w:rPr>
          <w:rFonts w:cstheme="minorHAnsi"/>
          <w:szCs w:val="24"/>
        </w:rPr>
        <w:t>, we</w:t>
      </w:r>
      <w:r w:rsidR="00E77DDF">
        <w:rPr>
          <w:rFonts w:cstheme="minorHAnsi"/>
          <w:szCs w:val="24"/>
        </w:rPr>
        <w:t xml:space="preserve"> can</w:t>
      </w:r>
      <w:r w:rsidR="0071386D">
        <w:rPr>
          <w:rFonts w:cstheme="minorHAnsi"/>
          <w:szCs w:val="24"/>
        </w:rPr>
        <w:t xml:space="preserve"> plot the locus of Hopf bifurcations</w:t>
      </w:r>
      <w:r w:rsidR="00E77DDF">
        <w:rPr>
          <w:rFonts w:cstheme="minorHAnsi"/>
          <w:szCs w:val="24"/>
        </w:rPr>
        <w:t>, as</w:t>
      </w:r>
      <w:r w:rsidR="0071386D">
        <w:rPr>
          <w:rFonts w:cstheme="minorHAnsi"/>
          <w:szCs w:val="24"/>
        </w:rPr>
        <w:t xml:space="preserve"> in Figure</w:t>
      </w:r>
      <w:r w:rsidR="00E77DDF">
        <w:rPr>
          <w:rFonts w:cstheme="minorHAnsi"/>
          <w:szCs w:val="24"/>
        </w:rPr>
        <w:t xml:space="preserve">s 3a and 4a, </w:t>
      </w:r>
      <w:r w:rsidR="00E77DDF" w:rsidRPr="00F16966">
        <w:rPr>
          <w:rFonts w:cstheme="minorHAnsi"/>
          <w:szCs w:val="24"/>
          <w:highlight w:val="yellow"/>
        </w:rPr>
        <w:t>but this change makes no noticeable difference in the robustness of oscillations</w:t>
      </w:r>
      <w:r w:rsidR="00F16966" w:rsidRPr="00F16966">
        <w:rPr>
          <w:rFonts w:cstheme="minorHAnsi"/>
          <w:szCs w:val="24"/>
          <w:highlight w:val="yellow"/>
        </w:rPr>
        <w:t xml:space="preserve"> for </w:t>
      </w:r>
      <m:oMath>
        <m:r>
          <w:rPr>
            <w:rFonts w:ascii="Cambria Math" w:hAnsi="Cambria Math" w:cstheme="minorHAnsi"/>
            <w:szCs w:val="24"/>
            <w:highlight w:val="yellow"/>
          </w:rPr>
          <m:t>1≤</m:t>
        </m:r>
        <m:sSub>
          <m:sSubPr>
            <m:ctrlPr>
              <w:rPr>
                <w:rFonts w:ascii="Cambria Math" w:hAnsi="Cambria Math" w:cstheme="minorHAnsi"/>
                <w:i/>
                <w:szCs w:val="24"/>
                <w:highlight w:val="yellow"/>
              </w:rPr>
            </m:ctrlPr>
          </m:sSubPr>
          <m:e>
            <m:r>
              <w:rPr>
                <w:rFonts w:ascii="Cambria Math" w:hAnsi="Cambria Math" w:cstheme="minorHAnsi"/>
                <w:szCs w:val="24"/>
                <w:highlight w:val="yellow"/>
              </w:rPr>
              <m:t>K</m:t>
            </m:r>
          </m:e>
          <m:sub>
            <m:r>
              <m:rPr>
                <m:nor/>
              </m:rPr>
              <w:rPr>
                <w:rFonts w:ascii="Cambria Math" w:hAnsi="Cambria Math" w:cstheme="minorHAnsi"/>
                <w:szCs w:val="24"/>
                <w:highlight w:val="yellow"/>
              </w:rPr>
              <m:t>A</m:t>
            </m:r>
          </m:sub>
        </m:sSub>
        <m:r>
          <w:rPr>
            <w:rFonts w:ascii="Cambria Math" w:hAnsi="Cambria Math" w:cstheme="minorHAnsi"/>
            <w:szCs w:val="24"/>
            <w:highlight w:val="yellow"/>
          </w:rPr>
          <m:t>/</m:t>
        </m:r>
        <m:sSub>
          <m:sSubPr>
            <m:ctrlPr>
              <w:rPr>
                <w:rFonts w:ascii="Cambria Math" w:hAnsi="Cambria Math" w:cstheme="minorHAnsi"/>
                <w:i/>
                <w:szCs w:val="24"/>
                <w:highlight w:val="yellow"/>
              </w:rPr>
            </m:ctrlPr>
          </m:sSubPr>
          <m:e>
            <m:r>
              <w:rPr>
                <w:rFonts w:ascii="Cambria Math" w:hAnsi="Cambria Math" w:cstheme="minorHAnsi"/>
                <w:szCs w:val="24"/>
                <w:highlight w:val="yellow"/>
              </w:rPr>
              <m:t>K</m:t>
            </m:r>
          </m:e>
          <m:sub>
            <m:r>
              <m:rPr>
                <m:nor/>
              </m:rPr>
              <w:rPr>
                <w:rFonts w:ascii="Cambria Math" w:hAnsi="Cambria Math" w:cstheme="minorHAnsi"/>
                <w:szCs w:val="24"/>
                <w:highlight w:val="yellow"/>
              </w:rPr>
              <m:t>d</m:t>
            </m:r>
          </m:sub>
        </m:sSub>
        <m:r>
          <w:rPr>
            <w:rFonts w:ascii="Cambria Math" w:hAnsi="Cambria Math" w:cstheme="minorHAnsi"/>
            <w:szCs w:val="24"/>
            <w:highlight w:val="yellow"/>
          </w:rPr>
          <m:t>≤10</m:t>
        </m:r>
      </m:oMath>
      <w:r w:rsidR="0071386D" w:rsidRPr="00F16966">
        <w:rPr>
          <w:rFonts w:cstheme="minorHAnsi"/>
          <w:szCs w:val="24"/>
          <w:highlight w:val="yellow"/>
        </w:rPr>
        <w:t>.</w:t>
      </w:r>
      <w:r w:rsidR="00F16966" w:rsidRPr="00F16966">
        <w:rPr>
          <w:rFonts w:cstheme="minorHAnsi"/>
          <w:szCs w:val="24"/>
          <w:highlight w:val="yellow"/>
        </w:rPr>
        <w:t xml:space="preserve"> </w:t>
      </w:r>
      <w:r w:rsidR="00530FDB">
        <w:rPr>
          <w:rFonts w:cstheme="minorHAnsi"/>
          <w:szCs w:val="24"/>
          <w:highlight w:val="yellow"/>
        </w:rPr>
        <w:t>As</w:t>
      </w:r>
      <w:r w:rsidR="00F16966" w:rsidRPr="00F16966">
        <w:rPr>
          <w:rFonts w:cstheme="minorHAnsi"/>
          <w:szCs w:val="24"/>
          <w:highlight w:val="yellow"/>
        </w:rPr>
        <w:t xml:space="preserve"> </w:t>
      </w:r>
      <w:r w:rsidR="00F16966" w:rsidRPr="00530FDB">
        <w:rPr>
          <w:rFonts w:ascii="Cambria" w:hAnsi="Cambria" w:cstheme="minorHAnsi"/>
          <w:i/>
          <w:szCs w:val="24"/>
          <w:highlight w:val="yellow"/>
        </w:rPr>
        <w:t>K</w:t>
      </w:r>
      <w:r w:rsidR="00F16966" w:rsidRPr="00530FDB">
        <w:rPr>
          <w:rFonts w:ascii="Cambria" w:hAnsi="Cambria" w:cstheme="minorHAnsi"/>
          <w:szCs w:val="24"/>
          <w:highlight w:val="yellow"/>
          <w:vertAlign w:val="subscript"/>
        </w:rPr>
        <w:t>A</w:t>
      </w:r>
      <w:r w:rsidR="00F16966" w:rsidRPr="00F16966">
        <w:rPr>
          <w:rFonts w:cstheme="minorHAnsi"/>
          <w:szCs w:val="24"/>
          <w:highlight w:val="yellow"/>
        </w:rPr>
        <w:t xml:space="preserve"> </w:t>
      </w:r>
      <w:r w:rsidR="00530FDB">
        <w:rPr>
          <w:rFonts w:cstheme="minorHAnsi"/>
          <w:szCs w:val="24"/>
          <w:highlight w:val="yellow"/>
        </w:rPr>
        <w:t xml:space="preserve">increases further, the bifurcation locus moves ‘up’, so </w:t>
      </w:r>
      <w:r w:rsidR="00F16966" w:rsidRPr="00F16966">
        <w:rPr>
          <w:rFonts w:cstheme="minorHAnsi"/>
          <w:szCs w:val="24"/>
          <w:highlight w:val="yellow"/>
        </w:rPr>
        <w:t>we would need to choose smaller</w:t>
      </w:r>
      <w:r w:rsidR="00530FDB">
        <w:rPr>
          <w:rFonts w:cstheme="minorHAnsi"/>
          <w:szCs w:val="24"/>
          <w:highlight w:val="yellow"/>
        </w:rPr>
        <w:t xml:space="preserve"> values</w:t>
      </w:r>
      <w:r w:rsidR="00F16966" w:rsidRPr="00F16966">
        <w:rPr>
          <w:rFonts w:cstheme="minorHAnsi"/>
          <w:szCs w:val="24"/>
          <w:highlight w:val="yellow"/>
        </w:rPr>
        <w:t xml:space="preserve"> of </w:t>
      </w:r>
      <w:r w:rsidR="00530FDB" w:rsidRPr="00530FDB">
        <w:rPr>
          <w:rFonts w:ascii="Cambria" w:hAnsi="Cambria" w:cstheme="minorHAnsi"/>
          <w:i/>
          <w:szCs w:val="24"/>
          <w:highlight w:val="yellow"/>
        </w:rPr>
        <w:t>K</w:t>
      </w:r>
      <w:r w:rsidR="00530FDB">
        <w:rPr>
          <w:rFonts w:ascii="Cambria" w:hAnsi="Cambria" w:cstheme="minorHAnsi"/>
          <w:szCs w:val="24"/>
          <w:highlight w:val="yellow"/>
          <w:vertAlign w:val="subscript"/>
        </w:rPr>
        <w:t>d</w:t>
      </w:r>
      <w:r w:rsidR="00F16966" w:rsidRPr="00F16966">
        <w:rPr>
          <w:rFonts w:cstheme="minorHAnsi"/>
          <w:szCs w:val="24"/>
          <w:highlight w:val="yellow"/>
        </w:rPr>
        <w:t xml:space="preserve"> to get oscillations at comparable values of </w:t>
      </w:r>
      <w:r w:rsidR="00530FDB">
        <w:rPr>
          <w:rFonts w:ascii="Cambria" w:hAnsi="Cambria" w:cstheme="minorHAnsi"/>
          <w:i/>
          <w:szCs w:val="24"/>
          <w:highlight w:val="yellow"/>
        </w:rPr>
        <w:t>A</w:t>
      </w:r>
      <w:r w:rsidR="00530FDB">
        <w:rPr>
          <w:rFonts w:ascii="Cambria" w:hAnsi="Cambria" w:cstheme="minorHAnsi"/>
          <w:szCs w:val="24"/>
          <w:highlight w:val="yellow"/>
          <w:vertAlign w:val="subscript"/>
        </w:rPr>
        <w:t>T</w:t>
      </w:r>
      <w:r w:rsidR="00F16966" w:rsidRPr="00F16966">
        <w:rPr>
          <w:rFonts w:cstheme="minorHAnsi"/>
          <w:szCs w:val="24"/>
          <w:highlight w:val="yellow"/>
        </w:rPr>
        <w:t xml:space="preserve"> and </w:t>
      </w:r>
      <w:r w:rsidR="00530FDB" w:rsidRPr="00530FDB">
        <w:rPr>
          <w:rFonts w:ascii="Cambria" w:hAnsi="Cambria" w:cstheme="minorHAnsi"/>
          <w:i/>
          <w:szCs w:val="24"/>
          <w:highlight w:val="yellow"/>
        </w:rPr>
        <w:t>α</w:t>
      </w:r>
      <w:r w:rsidR="00F16966" w:rsidRPr="00F16966">
        <w:rPr>
          <w:rFonts w:cstheme="minorHAnsi"/>
          <w:szCs w:val="24"/>
          <w:highlight w:val="yellow"/>
        </w:rPr>
        <w:t>.</w:t>
      </w:r>
    </w:p>
    <w:p w14:paraId="72EBAB8D" w14:textId="64DBEB70" w:rsidR="00FB5742" w:rsidRDefault="00530FDB" w:rsidP="00626F7A">
      <w:pPr>
        <w:spacing w:after="120"/>
        <w:jc w:val="both"/>
        <w:rPr>
          <w:rFonts w:cstheme="minorHAnsi"/>
          <w:szCs w:val="24"/>
        </w:rPr>
      </w:pPr>
      <w:r>
        <w:rPr>
          <w:rFonts w:cstheme="minorHAnsi"/>
          <w:szCs w:val="24"/>
        </w:rPr>
        <w:t>In Figure 5c and d we plot</w:t>
      </w:r>
      <w:r w:rsidR="00F44AC0" w:rsidRPr="00F64F97">
        <w:rPr>
          <w:rFonts w:cstheme="minorHAnsi"/>
          <w:szCs w:val="24"/>
        </w:rPr>
        <w:t xml:space="preserve"> the</w:t>
      </w:r>
      <w:r w:rsidR="00043C76" w:rsidRPr="00F64F97">
        <w:rPr>
          <w:rFonts w:cstheme="minorHAnsi"/>
          <w:szCs w:val="24"/>
        </w:rPr>
        <w:t xml:space="preserve"> two-parameter bifurcation diagram (</w:t>
      </w:r>
      <w:r w:rsidR="00043C76" w:rsidRPr="00F64F97">
        <w:rPr>
          <w:rFonts w:ascii="Cambria" w:hAnsi="Cambria" w:cstheme="minorHAnsi"/>
          <w:i/>
          <w:szCs w:val="24"/>
        </w:rPr>
        <w:t>A</w:t>
      </w:r>
      <w:r w:rsidR="00043C76" w:rsidRPr="00F64F97">
        <w:rPr>
          <w:rFonts w:ascii="Cambria" w:hAnsi="Cambria" w:cstheme="minorHAnsi"/>
          <w:szCs w:val="24"/>
          <w:vertAlign w:val="subscript"/>
        </w:rPr>
        <w:t>T</w:t>
      </w:r>
      <w:r w:rsidR="00DE716D">
        <w:rPr>
          <w:rFonts w:ascii="Cambria" w:hAnsi="Cambria" w:cstheme="minorHAnsi"/>
          <w:szCs w:val="24"/>
        </w:rPr>
        <w:t xml:space="preserve"> versus </w:t>
      </w:r>
      <w:r w:rsidR="00DE716D" w:rsidRPr="00DE716D">
        <w:rPr>
          <w:rFonts w:ascii="Cambria" w:hAnsi="Cambria" w:cstheme="minorHAnsi"/>
          <w:i/>
          <w:szCs w:val="24"/>
        </w:rPr>
        <w:t>α</w:t>
      </w:r>
      <w:r w:rsidR="00043C76" w:rsidRPr="00F64F97">
        <w:rPr>
          <w:rFonts w:cstheme="minorHAnsi"/>
          <w:szCs w:val="24"/>
        </w:rPr>
        <w:t>)</w:t>
      </w:r>
      <w:r>
        <w:rPr>
          <w:rFonts w:cstheme="minorHAnsi"/>
          <w:szCs w:val="24"/>
        </w:rPr>
        <w:t xml:space="preserve"> and wildtype oscillations</w:t>
      </w:r>
      <w:r w:rsidR="00043C76" w:rsidRPr="00F64F97">
        <w:rPr>
          <w:rFonts w:cstheme="minorHAnsi"/>
          <w:szCs w:val="24"/>
        </w:rPr>
        <w:t xml:space="preserve"> for SNF(</w:t>
      </w:r>
      <w:r>
        <w:rPr>
          <w:rFonts w:cstheme="minorHAnsi"/>
          <w:szCs w:val="24"/>
        </w:rPr>
        <w:t>1M</w:t>
      </w:r>
      <w:r w:rsidR="00DE716D">
        <w:rPr>
          <w:rFonts w:eastAsiaTheme="minorEastAsia" w:cstheme="minorHAnsi"/>
        </w:rPr>
        <w:t>8</w:t>
      </w:r>
      <w:r w:rsidR="00101637" w:rsidRPr="00F64F97">
        <w:rPr>
          <w:rFonts w:cstheme="minorHAnsi"/>
          <w:szCs w:val="24"/>
        </w:rPr>
        <w:t>)</w:t>
      </w:r>
      <w:r w:rsidR="00C17EC0">
        <w:rPr>
          <w:rFonts w:cstheme="minorHAnsi"/>
          <w:szCs w:val="24"/>
        </w:rPr>
        <w:t xml:space="preserve">, which show very little change from the </w:t>
      </w:r>
      <w:r w:rsidR="00936451" w:rsidRPr="00F64F97">
        <w:rPr>
          <w:rFonts w:cstheme="minorHAnsi"/>
          <w:szCs w:val="24"/>
        </w:rPr>
        <w:t>SNF(0M</w:t>
      </w:r>
      <w:r w:rsidR="00DE716D">
        <w:rPr>
          <w:rFonts w:cstheme="minorHAnsi"/>
          <w:szCs w:val="24"/>
        </w:rPr>
        <w:t>8</w:t>
      </w:r>
      <w:r w:rsidR="00936451" w:rsidRPr="00F64F97">
        <w:rPr>
          <w:rFonts w:cstheme="minorHAnsi"/>
          <w:szCs w:val="24"/>
        </w:rPr>
        <w:t>)</w:t>
      </w:r>
      <w:r w:rsidR="00C17EC0">
        <w:rPr>
          <w:rFonts w:cstheme="minorHAnsi"/>
          <w:szCs w:val="24"/>
        </w:rPr>
        <w:t xml:space="preserve"> model.</w:t>
      </w:r>
      <w:r w:rsidR="00101637" w:rsidRPr="00F64F97">
        <w:rPr>
          <w:rFonts w:cstheme="minorHAnsi"/>
          <w:szCs w:val="24"/>
        </w:rPr>
        <w:t xml:space="preserve"> </w:t>
      </w:r>
    </w:p>
    <w:p w14:paraId="6184823F" w14:textId="55F1FFAE" w:rsidR="00523C76" w:rsidRPr="00F64F97" w:rsidRDefault="00C17EC0" w:rsidP="00626F7A">
      <w:pPr>
        <w:spacing w:after="120"/>
        <w:jc w:val="both"/>
        <w:rPr>
          <w:rFonts w:eastAsiaTheme="minorEastAsia" w:cstheme="minorHAnsi"/>
          <w:color w:val="000000" w:themeColor="text1"/>
          <w:szCs w:val="24"/>
        </w:rPr>
      </w:pPr>
      <w:r w:rsidRPr="00C17EC0">
        <w:rPr>
          <w:rFonts w:cstheme="minorHAnsi"/>
          <w:szCs w:val="24"/>
        </w:rPr>
        <w:t>Our results so far</w:t>
      </w:r>
      <w:commentRangeStart w:id="26"/>
      <w:r w:rsidR="004C2445" w:rsidRPr="00C17EC0">
        <w:rPr>
          <w:rFonts w:cstheme="minorHAnsi"/>
          <w:szCs w:val="24"/>
        </w:rPr>
        <w:t xml:space="preserve"> </w:t>
      </w:r>
      <w:r w:rsidR="00F44AC0" w:rsidRPr="00FB5742">
        <w:rPr>
          <w:rFonts w:cstheme="minorHAnsi"/>
          <w:szCs w:val="24"/>
          <w:highlight w:val="yellow"/>
        </w:rPr>
        <w:t xml:space="preserve">show that </w:t>
      </w:r>
      <w:r>
        <w:rPr>
          <w:rFonts w:cstheme="minorHAnsi"/>
          <w:szCs w:val="24"/>
          <w:highlight w:val="yellow"/>
        </w:rPr>
        <w:t>the</w:t>
      </w:r>
      <w:r w:rsidR="00DC5779" w:rsidRPr="00FB5742">
        <w:rPr>
          <w:rFonts w:cstheme="minorHAnsi"/>
          <w:szCs w:val="24"/>
          <w:highlight w:val="yellow"/>
        </w:rPr>
        <w:t xml:space="preserve"> </w:t>
      </w:r>
      <w:r>
        <w:rPr>
          <w:rFonts w:cstheme="minorHAnsi"/>
          <w:szCs w:val="24"/>
          <w:highlight w:val="yellow"/>
        </w:rPr>
        <w:t xml:space="preserve">SNF(0MN) and </w:t>
      </w:r>
      <w:r w:rsidR="00F44AC0" w:rsidRPr="00FB5742">
        <w:rPr>
          <w:rFonts w:cstheme="minorHAnsi"/>
          <w:szCs w:val="24"/>
          <w:highlight w:val="yellow"/>
        </w:rPr>
        <w:t>SNF</w:t>
      </w:r>
      <w:r w:rsidR="005331EF" w:rsidRPr="00FB5742">
        <w:rPr>
          <w:rFonts w:cstheme="minorHAnsi"/>
          <w:szCs w:val="24"/>
          <w:highlight w:val="yellow"/>
        </w:rPr>
        <w:t>(1MN)</w:t>
      </w:r>
      <w:r w:rsidR="00F44AC0" w:rsidRPr="00F64F97">
        <w:rPr>
          <w:rFonts w:cstheme="minorHAnsi"/>
          <w:szCs w:val="24"/>
        </w:rPr>
        <w:t xml:space="preserve"> model</w:t>
      </w:r>
      <w:r w:rsidR="005331EF">
        <w:rPr>
          <w:rFonts w:cstheme="minorHAnsi"/>
          <w:szCs w:val="24"/>
        </w:rPr>
        <w:t>s</w:t>
      </w:r>
      <w:r w:rsidR="00F44AC0" w:rsidRPr="00F64F97">
        <w:rPr>
          <w:rFonts w:cstheme="minorHAnsi"/>
          <w:szCs w:val="24"/>
        </w:rPr>
        <w:t xml:space="preserve"> </w:t>
      </w:r>
      <w:r w:rsidR="004C2445" w:rsidRPr="00F64F97">
        <w:rPr>
          <w:rFonts w:cstheme="minorHAnsi"/>
          <w:szCs w:val="24"/>
        </w:rPr>
        <w:t xml:space="preserve">are </w:t>
      </w:r>
      <w:r w:rsidR="00DC5779" w:rsidRPr="00F64F97">
        <w:rPr>
          <w:rFonts w:cstheme="minorHAnsi"/>
          <w:szCs w:val="24"/>
        </w:rPr>
        <w:t xml:space="preserve">more robust than </w:t>
      </w:r>
      <w:commentRangeEnd w:id="26"/>
      <w:r w:rsidR="00DE716D">
        <w:rPr>
          <w:rStyle w:val="CommentReference"/>
        </w:rPr>
        <w:commentReference w:id="26"/>
      </w:r>
      <w:r w:rsidR="00DC5779" w:rsidRPr="00F64F97">
        <w:rPr>
          <w:rFonts w:cstheme="minorHAnsi"/>
          <w:szCs w:val="24"/>
        </w:rPr>
        <w:t xml:space="preserve">the original </w:t>
      </w:r>
      <w:r w:rsidR="004C2445" w:rsidRPr="00F64F97">
        <w:rPr>
          <w:rFonts w:cstheme="minorHAnsi"/>
          <w:szCs w:val="24"/>
        </w:rPr>
        <w:t xml:space="preserve">SNF(0LN) </w:t>
      </w:r>
      <w:r w:rsidR="00DC5779" w:rsidRPr="00F64F97">
        <w:rPr>
          <w:rFonts w:cstheme="minorHAnsi"/>
          <w:szCs w:val="24"/>
        </w:rPr>
        <w:t>model in that oscillations are now possible for</w:t>
      </w:r>
      <w:r>
        <w:rPr>
          <w:rFonts w:cstheme="minorHAnsi"/>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00DC5779" w:rsidRPr="00F64F97">
        <w:rPr>
          <w:rFonts w:cstheme="minorHAnsi"/>
          <w:szCs w:val="24"/>
        </w:rPr>
        <w:t xml:space="preserve"> </w:t>
      </w:r>
      <w:r w:rsidR="00293AD4" w:rsidRPr="00F64F97">
        <w:rPr>
          <w:rFonts w:cstheme="minorHAnsi"/>
          <w:szCs w:val="24"/>
        </w:rPr>
        <w:t xml:space="preserve">as large as </w:t>
      </w:r>
      <w:r>
        <w:rPr>
          <w:rFonts w:cstheme="minorHAnsi"/>
          <w:szCs w:val="24"/>
        </w:rPr>
        <w:t>3 nM</w:t>
      </w:r>
      <w:r w:rsidR="00043C76" w:rsidRPr="00F64F97">
        <w:rPr>
          <w:rFonts w:cstheme="minorHAnsi"/>
          <w:szCs w:val="24"/>
        </w:rPr>
        <w:t>.</w:t>
      </w:r>
      <w:r>
        <w:rPr>
          <w:rFonts w:cstheme="minorHAnsi"/>
          <w:szCs w:val="24"/>
        </w:rPr>
        <w:t xml:space="preserve"> </w:t>
      </w:r>
      <w:r w:rsidR="00B417A0" w:rsidRPr="00F64F97">
        <w:rPr>
          <w:rFonts w:eastAsiaTheme="minorEastAsia"/>
          <w:color w:val="FF0000"/>
          <w:szCs w:val="24"/>
        </w:rPr>
        <w:t>Moreover</w:t>
      </w:r>
      <w:r w:rsidR="0096326D" w:rsidRPr="00F64F97">
        <w:rPr>
          <w:rFonts w:eastAsiaTheme="minorEastAsia"/>
          <w:color w:val="FF0000"/>
          <w:szCs w:val="24"/>
        </w:rPr>
        <w:t>,</w:t>
      </w:r>
      <w:r w:rsidR="002472F6">
        <w:rPr>
          <w:rFonts w:eastAsiaTheme="minorEastAsia"/>
          <w:color w:val="FF0000"/>
          <w:szCs w:val="24"/>
        </w:rPr>
        <w:t xml:space="preserve"> for simulated wildtype cells,</w:t>
      </w:r>
      <w:r w:rsidR="0096326D" w:rsidRPr="00F64F97">
        <w:rPr>
          <w:rFonts w:eastAsiaTheme="minorEastAsia"/>
          <w:color w:val="FF0000"/>
          <w:szCs w:val="24"/>
        </w:rPr>
        <w:t xml:space="preserve"> </w:t>
      </w:r>
      <m:oMath>
        <m:sSub>
          <m:sSubPr>
            <m:ctrlPr>
              <w:rPr>
                <w:rFonts w:ascii="Cambria Math" w:eastAsiaTheme="minorEastAsia" w:hAnsi="Cambria Math"/>
                <w:color w:val="FF0000"/>
                <w:sz w:val="22"/>
                <w:szCs w:val="24"/>
              </w:rPr>
            </m:ctrlPr>
          </m:sSubPr>
          <m:e>
            <m:acc>
              <m:accPr>
                <m:ctrlPr>
                  <w:rPr>
                    <w:rFonts w:ascii="Cambria Math" w:eastAsiaTheme="minorEastAsia" w:hAnsi="Cambria Math"/>
                    <w:color w:val="FF0000"/>
                    <w:sz w:val="22"/>
                    <w:szCs w:val="24"/>
                  </w:rPr>
                </m:ctrlPr>
              </m:accPr>
              <m:e>
                <m:r>
                  <w:rPr>
                    <w:rFonts w:ascii="Cambria Math" w:eastAsiaTheme="minorEastAsia" w:hAnsi="Cambria Math"/>
                    <w:color w:val="FF0000"/>
                    <w:szCs w:val="24"/>
                  </w:rPr>
                  <m:t>A</m:t>
                </m:r>
              </m:e>
            </m:acc>
          </m:e>
          <m:sub>
            <m:r>
              <m:rPr>
                <m:nor/>
              </m:rPr>
              <w:rPr>
                <w:rFonts w:ascii="Cambria Math" w:eastAsiaTheme="minorEastAsia" w:hAnsi="Cambria Math"/>
                <w:color w:val="FF0000"/>
                <w:szCs w:val="24"/>
              </w:rPr>
              <m:t>T</m:t>
            </m:r>
          </m:sub>
        </m:sSub>
        <m:r>
          <w:rPr>
            <w:rFonts w:ascii="Cambria Math" w:eastAsiaTheme="minorEastAsia" w:hAnsi="Cambria Math"/>
            <w:color w:val="FF0000"/>
            <w:szCs w:val="24"/>
          </w:rPr>
          <m:t>=</m:t>
        </m:r>
      </m:oMath>
      <w:r w:rsidR="00523C76" w:rsidRPr="00F64F97">
        <w:rPr>
          <w:rFonts w:eastAsiaTheme="minorEastAsia"/>
          <w:color w:val="FF0000"/>
          <w:szCs w:val="24"/>
        </w:rPr>
        <w:t xml:space="preserve"> </w:t>
      </w:r>
      <w:r w:rsidR="002472F6">
        <w:rPr>
          <w:rFonts w:cstheme="minorHAnsi"/>
          <w:color w:val="FF0000"/>
          <w:szCs w:val="24"/>
        </w:rPr>
        <w:t>6</w:t>
      </w:r>
      <w:r w:rsidR="00B417A0" w:rsidRPr="00F64F97">
        <w:rPr>
          <w:rFonts w:cstheme="minorHAnsi"/>
          <w:color w:val="FF0000"/>
          <w:szCs w:val="24"/>
        </w:rPr>
        <w:t>0</w:t>
      </w:r>
      <w:r w:rsidR="0096326D" w:rsidRPr="00F64F97">
        <w:rPr>
          <w:rFonts w:cstheme="minorHAnsi"/>
          <w:color w:val="FF0000"/>
          <w:szCs w:val="24"/>
        </w:rPr>
        <w:t xml:space="preserve"> nM </w:t>
      </w:r>
      <w:r w:rsidR="0096326D" w:rsidRPr="00F64F97">
        <w:rPr>
          <w:rFonts w:cstheme="minorHAnsi" w:hint="eastAsia"/>
          <w:color w:val="FF0000"/>
          <w:szCs w:val="24"/>
        </w:rPr>
        <w:t>≈</w:t>
      </w:r>
      <w:r w:rsidR="0096326D" w:rsidRPr="00F64F97">
        <w:rPr>
          <w:rFonts w:cstheme="minorHAnsi"/>
          <w:color w:val="FF0000"/>
          <w:szCs w:val="24"/>
        </w:rPr>
        <w:t xml:space="preserve"> </w:t>
      </w:r>
      <w:r w:rsidR="002472F6">
        <w:rPr>
          <w:rFonts w:cstheme="minorHAnsi"/>
          <w:color w:val="FF0000"/>
          <w:szCs w:val="24"/>
        </w:rPr>
        <w:t>20</w:t>
      </w:r>
      <w:r w:rsidR="0060379F" w:rsidRPr="00F64F97">
        <w:rPr>
          <w:rFonts w:cstheme="minorHAnsi"/>
          <w:color w:val="FF0000"/>
          <w:szCs w:val="24"/>
        </w:rPr>
        <w:t>,0</w:t>
      </w:r>
      <w:r w:rsidR="0096326D" w:rsidRPr="00F64F97">
        <w:rPr>
          <w:rFonts w:cstheme="minorHAnsi"/>
          <w:color w:val="FF0000"/>
          <w:szCs w:val="24"/>
        </w:rPr>
        <w:t>00 BMAL molecule</w:t>
      </w:r>
      <w:r w:rsidR="002472F6">
        <w:rPr>
          <w:rFonts w:cstheme="minorHAnsi"/>
          <w:color w:val="FF0000"/>
          <w:szCs w:val="24"/>
        </w:rPr>
        <w:t>s in a nucleus of volume 500 fL, which is quite close to the</w:t>
      </w:r>
      <w:r w:rsidR="001078BB" w:rsidRPr="00F64F97">
        <w:rPr>
          <w:rFonts w:cstheme="minorHAnsi"/>
          <w:color w:val="FF0000"/>
          <w:szCs w:val="24"/>
        </w:rPr>
        <w:t xml:space="preserve"> </w:t>
      </w:r>
      <w:r w:rsidR="002472F6">
        <w:rPr>
          <w:rFonts w:cstheme="minorHAnsi"/>
          <w:color w:val="FF0000"/>
          <w:szCs w:val="24"/>
        </w:rPr>
        <w:t>25</w:t>
      </w:r>
      <w:r w:rsidR="0060379F" w:rsidRPr="00F64F97">
        <w:rPr>
          <w:rFonts w:cstheme="minorHAnsi"/>
          <w:color w:val="FF0000"/>
          <w:szCs w:val="24"/>
        </w:rPr>
        <w:t>,000</w:t>
      </w:r>
      <w:r w:rsidR="001078BB" w:rsidRPr="00F64F97">
        <w:rPr>
          <w:rFonts w:cstheme="minorHAnsi"/>
          <w:color w:val="FF0000"/>
          <w:szCs w:val="24"/>
        </w:rPr>
        <w:t xml:space="preserve"> molecules of BMAL </w:t>
      </w:r>
      <w:r w:rsidR="002472F6">
        <w:rPr>
          <w:rFonts w:cstheme="minorHAnsi"/>
          <w:color w:val="FF0000"/>
          <w:szCs w:val="24"/>
        </w:rPr>
        <w:t>reported by Nagumi et al</w:t>
      </w:r>
      <w:r w:rsidR="001078BB" w:rsidRPr="00F64F97">
        <w:rPr>
          <w:rFonts w:cstheme="minorHAnsi"/>
          <w:color w:val="FF0000"/>
          <w:szCs w:val="24"/>
        </w:rPr>
        <w:t>.</w:t>
      </w:r>
      <w:r w:rsidR="0096326D" w:rsidRPr="00F64F97">
        <w:rPr>
          <w:rFonts w:cstheme="minorHAnsi"/>
          <w:color w:val="000000" w:themeColor="text1"/>
          <w:szCs w:val="24"/>
        </w:rPr>
        <w:t xml:space="preserve">  </w:t>
      </w:r>
    </w:p>
    <w:p w14:paraId="28EBF09F" w14:textId="488B3AEB" w:rsidR="00F44AC0" w:rsidRPr="002472F6" w:rsidRDefault="00862E90" w:rsidP="00626F7A">
      <w:pPr>
        <w:spacing w:after="120"/>
        <w:jc w:val="both"/>
        <w:rPr>
          <w:rFonts w:cstheme="minorHAnsi"/>
          <w:strike/>
          <w:szCs w:val="24"/>
        </w:rPr>
      </w:pPr>
      <w:r w:rsidRPr="002472F6">
        <w:rPr>
          <w:rFonts w:eastAsiaTheme="minorEastAsia" w:cstheme="minorHAnsi"/>
          <w:strike/>
          <w:szCs w:val="24"/>
        </w:rPr>
        <w:t>From Figure 3</w:t>
      </w:r>
      <w:r w:rsidR="009F6AC0" w:rsidRPr="002472F6">
        <w:rPr>
          <w:rFonts w:eastAsiaTheme="minorEastAsia" w:cstheme="minorHAnsi"/>
          <w:strike/>
          <w:szCs w:val="24"/>
        </w:rPr>
        <w:t>,</w:t>
      </w:r>
      <w:r w:rsidRPr="002472F6">
        <w:rPr>
          <w:rFonts w:eastAsiaTheme="minorEastAsia" w:cstheme="minorHAnsi"/>
          <w:strike/>
          <w:szCs w:val="24"/>
        </w:rPr>
        <w:t xml:space="preserve"> it appears that</w:t>
      </w:r>
      <w:r w:rsidR="007D4361" w:rsidRPr="002472F6">
        <w:rPr>
          <w:rFonts w:eastAsiaTheme="minorEastAsia" w:cstheme="minorHAnsi"/>
          <w:strike/>
          <w:szCs w:val="24"/>
        </w:rPr>
        <w:t xml:space="preserve"> saturating degradation of nuclear PER is crucial for permitting oscillations </w:t>
      </w:r>
      <w:r w:rsidR="00101637" w:rsidRPr="002472F6">
        <w:rPr>
          <w:rFonts w:eastAsiaTheme="minorEastAsia" w:cstheme="minorHAnsi"/>
          <w:strike/>
          <w:szCs w:val="24"/>
        </w:rPr>
        <w:t>for</w:t>
      </w:r>
      <w:r w:rsidR="007D4361" w:rsidRPr="002472F6">
        <w:rPr>
          <w:rFonts w:eastAsiaTheme="minorEastAsia" w:cstheme="minorHAnsi"/>
          <w:strike/>
          <w:szCs w:val="24"/>
        </w:rPr>
        <w:t xml:space="preserve"> </w:t>
      </w:r>
      <w:r w:rsidR="007D4361" w:rsidRPr="002472F6">
        <w:rPr>
          <w:rFonts w:ascii="Cambria" w:hAnsi="Cambria" w:cstheme="minorHAnsi"/>
          <w:i/>
          <w:strike/>
          <w:szCs w:val="24"/>
        </w:rPr>
        <w:t>K</w:t>
      </w:r>
      <w:r w:rsidR="007D4361" w:rsidRPr="002472F6">
        <w:rPr>
          <w:rFonts w:ascii="Cambria" w:hAnsi="Cambria" w:cstheme="minorHAnsi"/>
          <w:strike/>
          <w:szCs w:val="24"/>
          <w:vertAlign w:val="subscript"/>
        </w:rPr>
        <w:t>d</w:t>
      </w:r>
      <w:r w:rsidR="007D4361" w:rsidRPr="002472F6">
        <w:rPr>
          <w:rFonts w:cstheme="minorHAnsi"/>
          <w:strike/>
          <w:szCs w:val="24"/>
        </w:rPr>
        <w:t xml:space="preserve"> &gt; 0.01.</w:t>
      </w:r>
      <w:r w:rsidR="00101637" w:rsidRPr="002472F6">
        <w:rPr>
          <w:rFonts w:cstheme="minorHAnsi"/>
          <w:strike/>
          <w:szCs w:val="24"/>
        </w:rPr>
        <w:t xml:space="preserve"> </w:t>
      </w:r>
      <w:r w:rsidR="00716B70" w:rsidRPr="002472F6">
        <w:rPr>
          <w:rFonts w:cstheme="minorHAnsi"/>
          <w:strike/>
          <w:szCs w:val="24"/>
        </w:rPr>
        <w:t xml:space="preserve">Figure </w:t>
      </w:r>
      <w:r w:rsidR="00B153C6" w:rsidRPr="002472F6">
        <w:rPr>
          <w:rFonts w:cstheme="minorHAnsi"/>
          <w:strike/>
          <w:szCs w:val="24"/>
        </w:rPr>
        <w:t>3</w:t>
      </w:r>
      <w:r w:rsidR="009F6AC0" w:rsidRPr="002472F6">
        <w:rPr>
          <w:rFonts w:cstheme="minorHAnsi"/>
          <w:strike/>
          <w:szCs w:val="24"/>
        </w:rPr>
        <w:t>f</w:t>
      </w:r>
      <w:r w:rsidR="00B153C6" w:rsidRPr="002472F6">
        <w:rPr>
          <w:rFonts w:cstheme="minorHAnsi"/>
          <w:strike/>
          <w:szCs w:val="24"/>
        </w:rPr>
        <w:t xml:space="preserve"> indicates that </w:t>
      </w:r>
      <w:r w:rsidR="007D4361" w:rsidRPr="002472F6">
        <w:rPr>
          <w:rFonts w:cstheme="minorHAnsi"/>
          <w:strike/>
          <w:szCs w:val="24"/>
        </w:rPr>
        <w:t xml:space="preserve">transcription rate law </w:t>
      </w:r>
      <w:r w:rsidR="00B153C6" w:rsidRPr="002472F6">
        <w:rPr>
          <w:rFonts w:cstheme="minorHAnsi"/>
          <w:strike/>
          <w:szCs w:val="24"/>
        </w:rPr>
        <w:t>2</w:t>
      </w:r>
      <w:r w:rsidR="007D4361" w:rsidRPr="002472F6">
        <w:rPr>
          <w:rFonts w:cstheme="minorHAnsi"/>
          <w:strike/>
          <w:szCs w:val="24"/>
        </w:rPr>
        <w:t xml:space="preserve"> </w:t>
      </w:r>
      <w:r w:rsidR="00B153C6" w:rsidRPr="002472F6">
        <w:rPr>
          <w:rFonts w:cstheme="minorHAnsi"/>
          <w:strike/>
          <w:szCs w:val="24"/>
        </w:rPr>
        <w:t xml:space="preserve">is only marginally </w:t>
      </w:r>
      <w:commentRangeStart w:id="27"/>
      <w:r w:rsidR="00B153C6" w:rsidRPr="002472F6">
        <w:rPr>
          <w:rFonts w:cstheme="minorHAnsi"/>
          <w:strike/>
          <w:szCs w:val="24"/>
        </w:rPr>
        <w:t xml:space="preserve">oscillatory for </w:t>
      </w:r>
      <w:r w:rsidR="00154E66" w:rsidRPr="002472F6">
        <w:rPr>
          <w:rFonts w:ascii="Cambria" w:hAnsi="Cambria" w:cstheme="minorHAnsi"/>
          <w:i/>
          <w:strike/>
          <w:szCs w:val="24"/>
        </w:rPr>
        <w:t>K</w:t>
      </w:r>
      <w:r w:rsidR="00154E66" w:rsidRPr="002472F6">
        <w:rPr>
          <w:rFonts w:ascii="Cambria" w:hAnsi="Cambria" w:cstheme="minorHAnsi"/>
          <w:strike/>
          <w:szCs w:val="24"/>
          <w:vertAlign w:val="subscript"/>
        </w:rPr>
        <w:t>d</w:t>
      </w:r>
      <w:r w:rsidR="00154E66" w:rsidRPr="002472F6">
        <w:rPr>
          <w:rFonts w:ascii="Cambria" w:hAnsi="Cambria" w:cstheme="minorHAnsi"/>
          <w:strike/>
          <w:szCs w:val="24"/>
        </w:rPr>
        <w:t xml:space="preserve"> </w:t>
      </w:r>
      <w:r w:rsidR="00B153C6" w:rsidRPr="002472F6">
        <w:rPr>
          <w:rFonts w:cstheme="minorHAnsi"/>
          <w:strike/>
          <w:szCs w:val="24"/>
        </w:rPr>
        <w:t>=</w:t>
      </w:r>
      <w:r w:rsidR="00154E66" w:rsidRPr="002472F6">
        <w:rPr>
          <w:rFonts w:cstheme="minorHAnsi"/>
          <w:strike/>
          <w:szCs w:val="24"/>
        </w:rPr>
        <w:t xml:space="preserve"> 0.1</w:t>
      </w:r>
      <w:r w:rsidR="00B153C6" w:rsidRPr="002472F6">
        <w:rPr>
          <w:rFonts w:cstheme="minorHAnsi"/>
          <w:strike/>
          <w:szCs w:val="24"/>
        </w:rPr>
        <w:t xml:space="preserve"> and </w:t>
      </w:r>
      <m:oMath>
        <m:r>
          <w:rPr>
            <w:rFonts w:ascii="Cambria Math" w:hAnsi="Cambria Math" w:cstheme="minorHAnsi"/>
            <w:strike/>
            <w:szCs w:val="24"/>
          </w:rPr>
          <m:t>N≥8,</m:t>
        </m:r>
      </m:oMath>
      <w:r w:rsidR="00B153C6" w:rsidRPr="002472F6">
        <w:rPr>
          <w:rFonts w:cstheme="minorHAnsi"/>
          <w:strike/>
          <w:szCs w:val="24"/>
        </w:rPr>
        <w:t xml:space="preserve"> which is another reason to prefer rate law 1 over rate law 2.</w:t>
      </w:r>
      <w:commentRangeEnd w:id="27"/>
      <w:r w:rsidR="001B302D" w:rsidRPr="002472F6">
        <w:rPr>
          <w:rStyle w:val="CommentReference"/>
          <w:strike/>
        </w:rPr>
        <w:commentReference w:id="27"/>
      </w:r>
    </w:p>
    <w:p w14:paraId="68C930F7" w14:textId="19DD5AA3" w:rsidR="00A8358F" w:rsidRPr="00F64F97" w:rsidRDefault="00A007AE" w:rsidP="00626F7A">
      <w:pPr>
        <w:spacing w:after="120"/>
        <w:jc w:val="both"/>
        <w:rPr>
          <w:rFonts w:eastAsiaTheme="minorEastAsia" w:cstheme="minorHAnsi"/>
          <w:b/>
          <w:bCs/>
          <w:color w:val="000000" w:themeColor="text1"/>
        </w:rPr>
      </w:pPr>
      <w:r w:rsidRPr="00F64F97">
        <w:rPr>
          <w:rFonts w:eastAsiaTheme="minorEastAsia" w:cstheme="minorHAnsi"/>
          <w:b/>
          <w:bCs/>
          <w:color w:val="000000" w:themeColor="text1"/>
        </w:rPr>
        <w:t xml:space="preserve">An </w:t>
      </w:r>
      <w:r w:rsidR="00A8358F" w:rsidRPr="00F64F97">
        <w:rPr>
          <w:rFonts w:eastAsiaTheme="minorEastAsia" w:cstheme="minorHAnsi"/>
          <w:b/>
          <w:bCs/>
          <w:color w:val="000000" w:themeColor="text1"/>
        </w:rPr>
        <w:t xml:space="preserve">Additional </w:t>
      </w:r>
      <w:r w:rsidRPr="00F64F97">
        <w:rPr>
          <w:rFonts w:eastAsiaTheme="minorEastAsia" w:cstheme="minorHAnsi"/>
          <w:b/>
          <w:bCs/>
          <w:color w:val="000000" w:themeColor="text1"/>
        </w:rPr>
        <w:t xml:space="preserve">Positive </w:t>
      </w:r>
      <w:r w:rsidR="00A8358F" w:rsidRPr="00F64F97">
        <w:rPr>
          <w:rFonts w:eastAsiaTheme="minorEastAsia" w:cstheme="minorHAnsi"/>
          <w:b/>
          <w:bCs/>
          <w:color w:val="000000" w:themeColor="text1"/>
        </w:rPr>
        <w:t>Feedback</w:t>
      </w:r>
      <w:r w:rsidR="00E77667" w:rsidRPr="00F64F97">
        <w:rPr>
          <w:rFonts w:eastAsiaTheme="minorEastAsia" w:cstheme="minorHAnsi"/>
          <w:b/>
          <w:bCs/>
          <w:color w:val="000000" w:themeColor="text1"/>
        </w:rPr>
        <w:t xml:space="preserve"> Loop Involving </w:t>
      </w:r>
      <w:r w:rsidR="00A8358F" w:rsidRPr="00F64F97">
        <w:rPr>
          <w:rFonts w:eastAsiaTheme="minorEastAsia" w:cstheme="minorHAnsi"/>
          <w:b/>
          <w:bCs/>
          <w:color w:val="000000" w:themeColor="text1"/>
        </w:rPr>
        <w:t>ROR</w:t>
      </w:r>
      <w:r w:rsidRPr="00F64F97">
        <w:rPr>
          <w:rFonts w:eastAsiaTheme="minorEastAsia" w:cstheme="minorHAnsi"/>
          <w:b/>
          <w:bCs/>
          <w:color w:val="000000" w:themeColor="text1"/>
        </w:rPr>
        <w:t xml:space="preserve"> Increases the Domain of Oscillations</w:t>
      </w:r>
      <w:r w:rsidR="00CC46D3" w:rsidRPr="00F64F97">
        <w:rPr>
          <w:rFonts w:eastAsiaTheme="minorEastAsia" w:cstheme="minorHAnsi"/>
          <w:b/>
          <w:bCs/>
          <w:color w:val="000000" w:themeColor="text1"/>
        </w:rPr>
        <w:t>.</w:t>
      </w:r>
    </w:p>
    <w:p w14:paraId="56C5822C" w14:textId="65FFEAA9" w:rsidR="009023D2" w:rsidRPr="00F64F97" w:rsidRDefault="002C24C6" w:rsidP="00626F7A">
      <w:pPr>
        <w:spacing w:after="120"/>
        <w:jc w:val="both"/>
        <w:rPr>
          <w:rFonts w:eastAsiaTheme="minorEastAsia" w:cstheme="minorHAnsi"/>
        </w:rPr>
      </w:pPr>
      <w:r w:rsidRPr="00F64F97">
        <w:rPr>
          <w:rFonts w:eastAsiaTheme="minorEastAsia" w:cstheme="minorHAnsi"/>
        </w:rPr>
        <w:t xml:space="preserve">Next, we explore </w:t>
      </w:r>
      <w:r w:rsidR="00E77667" w:rsidRPr="00F64F97">
        <w:rPr>
          <w:rFonts w:eastAsiaTheme="minorEastAsia" w:cstheme="minorHAnsi"/>
        </w:rPr>
        <w:t>Kim</w:t>
      </w:r>
      <w:r w:rsidRPr="00F64F97">
        <w:rPr>
          <w:rFonts w:eastAsiaTheme="minorEastAsia" w:cstheme="minorHAnsi"/>
        </w:rPr>
        <w:t xml:space="preserve"> &amp; </w:t>
      </w:r>
      <w:r w:rsidR="00E77667" w:rsidRPr="00F64F97">
        <w:rPr>
          <w:rFonts w:eastAsiaTheme="minorEastAsia" w:cstheme="minorHAnsi"/>
        </w:rPr>
        <w:t>Forger</w:t>
      </w:r>
      <w:r w:rsidRPr="00F64F97">
        <w:rPr>
          <w:rFonts w:eastAsiaTheme="minorEastAsia" w:cstheme="minorHAnsi"/>
        </w:rPr>
        <w:t>’s</w:t>
      </w:r>
      <w:r w:rsidR="00E77667" w:rsidRPr="00F64F97">
        <w:rPr>
          <w:rFonts w:eastAsiaTheme="minorEastAsia" w:cstheme="minorHAnsi"/>
        </w:rPr>
        <w:t xml:space="preserve"> NNF and PNF models (</w:t>
      </w:r>
      <w:r w:rsidR="005D5B9A" w:rsidRPr="00F64F97">
        <w:rPr>
          <w:rFonts w:eastAsiaTheme="minorEastAsia" w:cstheme="minorHAnsi"/>
        </w:rPr>
        <w:t>see Supplementary Material</w:t>
      </w:r>
      <w:r w:rsidR="00E77667" w:rsidRPr="00F64F97">
        <w:rPr>
          <w:rFonts w:eastAsiaTheme="minorEastAsia" w:cstheme="minorHAnsi"/>
        </w:rPr>
        <w:t>)</w:t>
      </w:r>
      <w:r w:rsidRPr="00F64F97">
        <w:rPr>
          <w:rFonts w:eastAsiaTheme="minorEastAsia" w:cstheme="minorHAnsi"/>
        </w:rPr>
        <w:t xml:space="preserve">, with modified rate laws for gene transcription. </w:t>
      </w:r>
      <w:r w:rsidR="00BD1F9E" w:rsidRPr="00F64F97">
        <w:rPr>
          <w:rFonts w:eastAsiaTheme="minorEastAsia" w:cstheme="minorHAnsi"/>
        </w:rPr>
        <w:t xml:space="preserve">For the rates of transcription of </w:t>
      </w:r>
      <w:r w:rsidR="00BD1F9E" w:rsidRPr="00F64F97">
        <w:rPr>
          <w:rFonts w:eastAsiaTheme="minorEastAsia" w:cstheme="minorHAnsi"/>
          <w:i/>
        </w:rPr>
        <w:t>PER</w:t>
      </w:r>
      <w:r w:rsidR="00BD1F9E" w:rsidRPr="00F64F97">
        <w:rPr>
          <w:rFonts w:eastAsiaTheme="minorEastAsia" w:cstheme="minorHAnsi"/>
        </w:rPr>
        <w:t xml:space="preserve">, </w:t>
      </w:r>
      <w:r w:rsidR="00BD1F9E" w:rsidRPr="00F64F97">
        <w:rPr>
          <w:rFonts w:eastAsiaTheme="minorEastAsia" w:cstheme="minorHAnsi"/>
          <w:i/>
          <w:caps/>
        </w:rPr>
        <w:t>rev-erb</w:t>
      </w:r>
      <w:r w:rsidR="00BD1F9E" w:rsidRPr="00F64F97">
        <w:rPr>
          <w:rFonts w:eastAsiaTheme="minorEastAsia" w:cstheme="minorHAnsi"/>
        </w:rPr>
        <w:t xml:space="preserve"> and </w:t>
      </w:r>
      <w:r w:rsidR="00BD1F9E" w:rsidRPr="00F64F97">
        <w:rPr>
          <w:rFonts w:eastAsiaTheme="minorEastAsia" w:cstheme="minorHAnsi"/>
          <w:i/>
          <w:caps/>
        </w:rPr>
        <w:t>ror</w:t>
      </w:r>
      <w:r w:rsidR="00BD1F9E" w:rsidRPr="00F64F97">
        <w:rPr>
          <w:rFonts w:eastAsiaTheme="minorEastAsia" w:cstheme="minorHAnsi"/>
        </w:rPr>
        <w:t xml:space="preserve"> </w:t>
      </w:r>
      <w:r w:rsidR="00BD1F9E" w:rsidRPr="00F64F97">
        <w:rPr>
          <w:rFonts w:eastAsiaTheme="minorEastAsia" w:cstheme="minorHAnsi"/>
        </w:rPr>
        <w:lastRenderedPageBreak/>
        <w:t>genes</w:t>
      </w:r>
      <w:r w:rsidR="0070240D" w:rsidRPr="00F64F97">
        <w:rPr>
          <w:rFonts w:eastAsiaTheme="minorEastAsia" w:cstheme="minorHAnsi"/>
        </w:rPr>
        <w:t xml:space="preserve"> governed by BMAL:CLOCK binding to E-boxes</w:t>
      </w:r>
      <w:r w:rsidR="00BD1F9E" w:rsidRPr="00F64F97">
        <w:rPr>
          <w:rFonts w:eastAsiaTheme="minorEastAsia" w:cstheme="minorHAnsi"/>
        </w:rPr>
        <w:t xml:space="preserve">, we </w:t>
      </w:r>
      <w:r w:rsidR="008F4BA8" w:rsidRPr="00F64F97">
        <w:rPr>
          <w:rFonts w:eastAsiaTheme="minorEastAsia" w:cstheme="minorHAnsi"/>
        </w:rPr>
        <w:t>consider all three rate laws 0, 1, 2</w:t>
      </w:r>
      <w:r w:rsidR="009F6AC0" w:rsidRPr="00F64F97">
        <w:rPr>
          <w:rFonts w:eastAsiaTheme="minorEastAsia" w:cstheme="minorHAnsi"/>
        </w:rPr>
        <w:t>.</w:t>
      </w:r>
      <w:r w:rsidR="00BD1F9E" w:rsidRPr="00F64F97">
        <w:rPr>
          <w:rFonts w:eastAsiaTheme="minorEastAsia" w:cstheme="minorHAnsi"/>
        </w:rPr>
        <w:t xml:space="preserve"> </w:t>
      </w:r>
      <w:r w:rsidR="009F6AC0" w:rsidRPr="00F64F97">
        <w:rPr>
          <w:rFonts w:eastAsiaTheme="minorEastAsia" w:cstheme="minorHAnsi"/>
        </w:rPr>
        <w:t>F</w:t>
      </w:r>
      <w:r w:rsidR="00E77667" w:rsidRPr="00F64F97">
        <w:rPr>
          <w:rFonts w:eastAsiaTheme="minorEastAsia" w:cstheme="minorHAnsi"/>
        </w:rPr>
        <w:t xml:space="preserve">or the </w:t>
      </w:r>
      <w:r w:rsidR="00C33FF3" w:rsidRPr="00F64F97">
        <w:rPr>
          <w:rFonts w:eastAsiaTheme="minorEastAsia" w:cstheme="minorHAnsi"/>
        </w:rPr>
        <w:t xml:space="preserve">transcriptional activation and repression of the </w:t>
      </w:r>
      <w:r w:rsidR="00BD1F9E" w:rsidRPr="00F64F97">
        <w:rPr>
          <w:rFonts w:eastAsiaTheme="minorEastAsia" w:cstheme="minorHAnsi"/>
          <w:i/>
        </w:rPr>
        <w:t>BMAL</w:t>
      </w:r>
      <w:r w:rsidR="00C33FF3" w:rsidRPr="00F64F97">
        <w:rPr>
          <w:rFonts w:eastAsiaTheme="minorEastAsia" w:cstheme="minorHAnsi"/>
        </w:rPr>
        <w:t xml:space="preserve"> gene</w:t>
      </w:r>
      <w:r w:rsidR="00BD1F9E" w:rsidRPr="00F64F97">
        <w:rPr>
          <w:rFonts w:eastAsiaTheme="minorEastAsia" w:cstheme="minorHAnsi"/>
        </w:rPr>
        <w:t xml:space="preserve"> by ROR (variable </w:t>
      </w:r>
      <w:r w:rsidR="00BD1F9E" w:rsidRPr="00F64F97">
        <w:rPr>
          <w:rFonts w:ascii="Cambria" w:eastAsiaTheme="minorEastAsia" w:hAnsi="Cambria" w:cs="Times New Roman"/>
          <w:i/>
        </w:rPr>
        <w:t>R</w:t>
      </w:r>
      <w:r w:rsidR="00BD1F9E" w:rsidRPr="00F64F97">
        <w:rPr>
          <w:rFonts w:eastAsiaTheme="minorEastAsia" w:cstheme="minorHAnsi"/>
        </w:rPr>
        <w:t xml:space="preserve">) and </w:t>
      </w:r>
      <w:r w:rsidR="008F4BA8" w:rsidRPr="00F64F97">
        <w:rPr>
          <w:rFonts w:eastAsiaTheme="minorEastAsia" w:cstheme="minorHAnsi"/>
        </w:rPr>
        <w:t xml:space="preserve">by </w:t>
      </w:r>
      <w:r w:rsidR="00BD1F9E" w:rsidRPr="00F64F97">
        <w:rPr>
          <w:rFonts w:eastAsiaTheme="minorEastAsia" w:cstheme="minorHAnsi"/>
        </w:rPr>
        <w:t xml:space="preserve">REV-ERB (variable </w:t>
      </w:r>
      <w:r w:rsidR="00BD1F9E" w:rsidRPr="00F64F97">
        <w:rPr>
          <w:rFonts w:ascii="Cambria" w:eastAsiaTheme="minorEastAsia" w:hAnsi="Cambria" w:cs="Times New Roman"/>
          <w:i/>
        </w:rPr>
        <w:t>V</w:t>
      </w:r>
      <w:r w:rsidR="00BD1F9E" w:rsidRPr="00F64F97">
        <w:rPr>
          <w:rFonts w:eastAsiaTheme="minorEastAsia" w:cstheme="minorHAnsi"/>
        </w:rPr>
        <w:t>),</w:t>
      </w:r>
      <w:r w:rsidR="005F5932">
        <w:rPr>
          <w:rFonts w:eastAsiaTheme="minorEastAsia" w:cstheme="minorHAnsi"/>
        </w:rPr>
        <w:t xml:space="preserve"> respectively,</w:t>
      </w:r>
      <w:r w:rsidR="00BD1F9E" w:rsidRPr="00F64F97">
        <w:rPr>
          <w:rFonts w:eastAsiaTheme="minorEastAsia" w:cstheme="minorHAnsi"/>
        </w:rPr>
        <w:t xml:space="preserve"> we replace the functions</w:t>
      </w:r>
      <w:r w:rsidR="00C33FF3" w:rsidRPr="00F64F97">
        <w:rPr>
          <w:rFonts w:eastAsiaTheme="minorEastAsia" w:cstheme="minorHAnsi"/>
        </w:rPr>
        <w:t xml:space="preserve"> </w:t>
      </w:r>
      <w:r w:rsidR="00C33FF3" w:rsidRPr="00F64F97">
        <w:rPr>
          <w:rFonts w:ascii="Cambria" w:eastAsiaTheme="minorEastAsia" w:hAnsi="Cambria" w:cs="Times New Roman"/>
          <w:i/>
        </w:rPr>
        <w:t>γR</w:t>
      </w:r>
      <w:r w:rsidR="00C33FF3" w:rsidRPr="00F64F97">
        <w:rPr>
          <w:rFonts w:eastAsiaTheme="minorEastAsia" w:cstheme="minorHAnsi"/>
        </w:rPr>
        <w:t xml:space="preserve"> and </w:t>
      </w:r>
      <w:r w:rsidR="00C33FF3" w:rsidRPr="00F64F97">
        <w:rPr>
          <w:rFonts w:ascii="Cambria" w:eastAsiaTheme="minorEastAsia" w:hAnsi="Cambria" w:cs="Times New Roman"/>
          <w:i/>
        </w:rPr>
        <w:t>γ/V</w:t>
      </w:r>
      <w:r w:rsidR="00E77667" w:rsidRPr="00F64F97">
        <w:rPr>
          <w:rFonts w:eastAsiaTheme="minorEastAsia" w:cstheme="minorHAnsi"/>
        </w:rPr>
        <w:t xml:space="preserve"> </w:t>
      </w:r>
      <w:r w:rsidR="00C33FF3" w:rsidRPr="00F64F97">
        <w:rPr>
          <w:rFonts w:eastAsiaTheme="minorEastAsia" w:cstheme="minorHAnsi"/>
        </w:rPr>
        <w:t xml:space="preserve">(as originally proposed by Kim &amp; Forger) </w:t>
      </w:r>
      <w:r w:rsidR="00BD1F9E" w:rsidRPr="00F64F97">
        <w:rPr>
          <w:rFonts w:eastAsiaTheme="minorEastAsia" w:cstheme="minorHAnsi"/>
        </w:rPr>
        <w:t>by</w:t>
      </w:r>
      <w:r w:rsidR="00C33FF3" w:rsidRPr="00F64F97">
        <w:rPr>
          <w:rFonts w:eastAsiaTheme="minorEastAsia" w:cstheme="minorHAnsi"/>
        </w:rPr>
        <w:t xml:space="preserve">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4B7909"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053EC4" w:rsidRPr="00F64F97">
        <w:rPr>
          <w:rFonts w:ascii="Cambria" w:eastAsiaTheme="minorEastAsia" w:hAnsi="Cambria" w:cs="Times New Roman"/>
        </w:rPr>
        <w:t>)</w:t>
      </w:r>
      <w:r w:rsidR="00053EC4" w:rsidRPr="00F64F97">
        <w:rPr>
          <w:rFonts w:eastAsiaTheme="minorEastAsia" w:cstheme="minorHAnsi"/>
        </w:rPr>
        <w:t xml:space="preserve"> and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053EC4" w:rsidRPr="00F64F97">
        <w:rPr>
          <w:rFonts w:ascii="Cambria" w:eastAsiaTheme="minorEastAsia" w:hAnsi="Cambria" w:cs="Times New Roman"/>
        </w:rPr>
        <w:t>/(</w:t>
      </w:r>
      <w:r w:rsidR="004B7909" w:rsidRPr="00F64F97">
        <w:rPr>
          <w:rFonts w:ascii="Cambria" w:eastAsiaTheme="minorEastAsia" w:hAnsi="Cambria" w:cs="Times New Roman"/>
          <w:i/>
        </w:rPr>
        <w:t>V</w:t>
      </w:r>
      <w:r w:rsidR="00053EC4" w:rsidRPr="00F64F97">
        <w:rPr>
          <w:rFonts w:ascii="Cambria" w:eastAsiaTheme="minorEastAsia" w:hAnsi="Cambria" w:cs="Times New Roman"/>
        </w:rPr>
        <w:t>+</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V</w:t>
      </w:r>
      <w:r w:rsidR="00053EC4" w:rsidRPr="00F64F97">
        <w:rPr>
          <w:rFonts w:ascii="Cambria" w:eastAsiaTheme="minorEastAsia" w:hAnsi="Cambria" w:cs="Times New Roman"/>
        </w:rPr>
        <w:t>)</w:t>
      </w:r>
      <w:r w:rsidR="005F5932">
        <w:rPr>
          <w:rFonts w:eastAsiaTheme="minorEastAsia" w:cstheme="minorHAnsi"/>
        </w:rPr>
        <w:t xml:space="preserve">, where </w:t>
      </w:r>
      <w:r w:rsidR="005F5932" w:rsidRPr="005F5932">
        <w:rPr>
          <w:rFonts w:ascii="Cambria" w:eastAsiaTheme="minorEastAsia" w:hAnsi="Cambria" w:cs="Times New Roman"/>
          <w:i/>
        </w:rPr>
        <w:t>K</w:t>
      </w:r>
      <w:r w:rsidR="005F5932" w:rsidRPr="005F5932">
        <w:rPr>
          <w:rFonts w:ascii="Cambria" w:eastAsiaTheme="minorEastAsia" w:hAnsi="Cambria" w:cs="Times New Roman"/>
          <w:vertAlign w:val="subscript"/>
        </w:rPr>
        <w:t>R</w:t>
      </w:r>
      <w:r w:rsidR="005F5932">
        <w:rPr>
          <w:rFonts w:ascii="Cambria" w:eastAsiaTheme="minorEastAsia" w:hAnsi="Cambria" w:cs="Times New Roman"/>
          <w:vertAlign w:val="subscript"/>
        </w:rPr>
        <w:t xml:space="preserve"> </w:t>
      </w:r>
      <w:r w:rsidR="005F5932">
        <w:rPr>
          <w:rFonts w:ascii="Cambria" w:eastAsiaTheme="minorEastAsia" w:hAnsi="Cambria" w:cs="Times New Roman"/>
        </w:rPr>
        <w:t xml:space="preserve">and </w:t>
      </w:r>
      <w:r w:rsidR="005F5932" w:rsidRPr="005F5932">
        <w:rPr>
          <w:rFonts w:ascii="Cambria" w:eastAsiaTheme="minorEastAsia" w:hAnsi="Cambria" w:cs="Times New Roman"/>
          <w:i/>
        </w:rPr>
        <w:t>K</w:t>
      </w:r>
      <w:r w:rsidR="005F5932">
        <w:rPr>
          <w:rFonts w:ascii="Cambria" w:eastAsiaTheme="minorEastAsia" w:hAnsi="Cambria" w:cs="Times New Roman"/>
          <w:vertAlign w:val="subscript"/>
        </w:rPr>
        <w:t xml:space="preserve">V </w:t>
      </w:r>
      <w:r w:rsidR="005F5932">
        <w:rPr>
          <w:rFonts w:ascii="Cambria" w:eastAsiaTheme="minorEastAsia" w:hAnsi="Cambria" w:cs="Times New Roman"/>
        </w:rPr>
        <w:t xml:space="preserve">are the dissociation constants for ROR and REV-ERB binding to </w:t>
      </w:r>
      <w:r w:rsidR="002D1B39" w:rsidRPr="00F64F97">
        <w:rPr>
          <w:rFonts w:eastAsiaTheme="minorEastAsia" w:cstheme="minorHAnsi"/>
        </w:rPr>
        <w:t xml:space="preserve">the </w:t>
      </w:r>
      <w:r w:rsidR="005127BC" w:rsidRPr="00F64F97">
        <w:rPr>
          <w:rFonts w:eastAsiaTheme="minorEastAsia" w:cstheme="minorHAnsi"/>
        </w:rPr>
        <w:t>promoter</w:t>
      </w:r>
      <w:r w:rsidR="008F4BA8" w:rsidRPr="00F64F97">
        <w:rPr>
          <w:rFonts w:eastAsiaTheme="minorEastAsia" w:cstheme="minorHAnsi"/>
        </w:rPr>
        <w:t xml:space="preserve"> (RORE)</w:t>
      </w:r>
      <w:r w:rsidR="002D1B39" w:rsidRPr="00F64F97">
        <w:rPr>
          <w:rFonts w:eastAsiaTheme="minorEastAsia" w:cstheme="minorHAnsi"/>
        </w:rPr>
        <w:t xml:space="preserve"> of the </w:t>
      </w:r>
      <w:r w:rsidR="002D1B39" w:rsidRPr="00F64F97">
        <w:rPr>
          <w:rFonts w:eastAsiaTheme="minorEastAsia" w:cstheme="minorHAnsi"/>
          <w:i/>
        </w:rPr>
        <w:t>BMAL</w:t>
      </w:r>
      <w:r w:rsidR="002D1B39" w:rsidRPr="00F64F97">
        <w:rPr>
          <w:rFonts w:eastAsiaTheme="minorEastAsia" w:cstheme="minorHAnsi"/>
        </w:rPr>
        <w:t xml:space="preserve"> gene.</w:t>
      </w:r>
      <w:r w:rsidR="00C33FF3" w:rsidRPr="00F64F97">
        <w:rPr>
          <w:rFonts w:eastAsiaTheme="minorEastAsia" w:cstheme="minorHAnsi"/>
        </w:rPr>
        <w:t xml:space="preserve"> </w:t>
      </w:r>
      <w:r w:rsidR="009023D2" w:rsidRPr="00F64F97">
        <w:rPr>
          <w:rFonts w:eastAsiaTheme="minorEastAsia" w:cstheme="minorHAnsi"/>
        </w:rPr>
        <w:t xml:space="preserve">These </w:t>
      </w:r>
      <w:r w:rsidR="002D1B39" w:rsidRPr="00F64F97">
        <w:rPr>
          <w:rFonts w:eastAsiaTheme="minorEastAsia" w:cstheme="minorHAnsi"/>
        </w:rPr>
        <w:t>new rate laws</w:t>
      </w:r>
      <w:r w:rsidR="009023D2" w:rsidRPr="00F64F97">
        <w:rPr>
          <w:rFonts w:eastAsiaTheme="minorEastAsia" w:cstheme="minorHAnsi"/>
        </w:rPr>
        <w:t xml:space="preserve"> remedy an issue in </w:t>
      </w:r>
      <w:r w:rsidR="00C33FF3" w:rsidRPr="00F64F97">
        <w:rPr>
          <w:rFonts w:eastAsiaTheme="minorEastAsia" w:cstheme="minorHAnsi"/>
        </w:rPr>
        <w:t>KF’s</w:t>
      </w:r>
      <w:r w:rsidR="009023D2" w:rsidRPr="00F64F97">
        <w:rPr>
          <w:rFonts w:eastAsiaTheme="minorEastAsia" w:cstheme="minorHAnsi"/>
        </w:rPr>
        <w:t xml:space="preserve"> original PNF and NNF models</w:t>
      </w:r>
      <w:r w:rsidR="004B7909" w:rsidRPr="00F64F97">
        <w:rPr>
          <w:rFonts w:eastAsiaTheme="minorEastAsia" w:cstheme="minorHAnsi"/>
        </w:rPr>
        <w:t xml:space="preserve">, </w:t>
      </w:r>
      <w:r w:rsidR="00C33FF3" w:rsidRPr="00F64F97">
        <w:rPr>
          <w:rFonts w:eastAsiaTheme="minorEastAsia" w:cstheme="minorHAnsi"/>
        </w:rPr>
        <w:t>for which the rate of</w:t>
      </w:r>
      <w:r w:rsidR="009023D2" w:rsidRPr="00F64F97">
        <w:rPr>
          <w:rFonts w:eastAsiaTheme="minorEastAsia" w:cstheme="minorHAnsi"/>
        </w:rPr>
        <w:t xml:space="preserve"> BMAL synthesis </w:t>
      </w:r>
      <w:r w:rsidR="00C33FF3" w:rsidRPr="00F64F97">
        <w:rPr>
          <w:rFonts w:eastAsiaTheme="minorEastAsia" w:cstheme="minorHAnsi"/>
        </w:rPr>
        <w:t xml:space="preserve">does not saturate as </w:t>
      </w:r>
      <w:r w:rsidR="00C33FF3" w:rsidRPr="00F64F97">
        <w:rPr>
          <w:rFonts w:ascii="Cambria" w:eastAsiaTheme="minorEastAsia" w:hAnsi="Cambria" w:cs="Times New Roman"/>
          <w:i/>
        </w:rPr>
        <w:t>R</w:t>
      </w:r>
      <w:r w:rsidR="00C33FF3" w:rsidRPr="00F64F97">
        <w:rPr>
          <w:rFonts w:ascii="Cambria" w:eastAsiaTheme="minorEastAsia" w:hAnsi="Cambria" w:cstheme="minorHAnsi"/>
        </w:rPr>
        <w:t>→∞</w:t>
      </w:r>
      <w:r w:rsidR="00C33FF3" w:rsidRPr="00F64F97">
        <w:rPr>
          <w:rFonts w:eastAsiaTheme="minorEastAsia" w:cstheme="minorHAnsi"/>
        </w:rPr>
        <w:t xml:space="preserve"> or </w:t>
      </w:r>
      <w:r w:rsidR="00C33FF3" w:rsidRPr="00F64F97">
        <w:rPr>
          <w:rFonts w:ascii="Cambria" w:eastAsiaTheme="minorEastAsia" w:hAnsi="Cambria" w:cs="Times New Roman"/>
          <w:i/>
          <w:iCs/>
        </w:rPr>
        <w:t>V</w:t>
      </w:r>
      <w:r w:rsidR="00C33FF3" w:rsidRPr="00F64F97">
        <w:rPr>
          <w:rFonts w:ascii="Cambria" w:eastAsiaTheme="minorEastAsia" w:hAnsi="Cambria" w:cstheme="minorHAnsi"/>
        </w:rPr>
        <w:t>→0</w:t>
      </w:r>
      <w:r w:rsidR="00C33FF3" w:rsidRPr="00F64F97">
        <w:rPr>
          <w:rFonts w:eastAsiaTheme="minorEastAsia" w:cstheme="minorHAnsi"/>
        </w:rPr>
        <w:t xml:space="preserve">.   </w:t>
      </w:r>
    </w:p>
    <w:p w14:paraId="170B0D40" w14:textId="3B8A02FD" w:rsidR="008534FA" w:rsidRPr="00F64F97" w:rsidRDefault="009023D2" w:rsidP="00626F7A">
      <w:pPr>
        <w:spacing w:after="120"/>
        <w:rPr>
          <w:rFonts w:eastAsiaTheme="minorEastAsia" w:cstheme="minorHAnsi"/>
          <w:szCs w:val="24"/>
        </w:rPr>
      </w:pPr>
      <w:r w:rsidRPr="00F64F97">
        <w:rPr>
          <w:rFonts w:eastAsiaTheme="minorEastAsia" w:cstheme="minorHAnsi"/>
          <w:b/>
          <w:szCs w:val="24"/>
          <w:u w:val="single"/>
        </w:rPr>
        <w:t xml:space="preserve">Modified Kim-Forger NNF </w:t>
      </w:r>
      <w:r w:rsidR="00CC46D3" w:rsidRPr="00F64F97">
        <w:rPr>
          <w:rFonts w:eastAsiaTheme="minorEastAsia" w:cstheme="minorHAnsi"/>
          <w:b/>
          <w:szCs w:val="24"/>
          <w:u w:val="single"/>
        </w:rPr>
        <w:t>m</w:t>
      </w:r>
      <w:r w:rsidRPr="00F64F97">
        <w:rPr>
          <w:rFonts w:eastAsiaTheme="minorEastAsia" w:cstheme="minorHAnsi"/>
          <w:b/>
          <w:szCs w:val="24"/>
          <w:u w:val="single"/>
        </w:rPr>
        <w:t>odel</w:t>
      </w:r>
      <w:r w:rsidR="00CC46D3" w:rsidRPr="00F64F97">
        <w:rPr>
          <w:rFonts w:eastAsiaTheme="minorEastAsia" w:cstheme="minorHAnsi"/>
          <w:b/>
          <w:szCs w:val="24"/>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EB7518" w:rsidRPr="00F64F97">
        <w:rPr>
          <w:rFonts w:eastAsiaTheme="minorEastAsia" w:cstheme="minorHAnsi"/>
        </w:rPr>
        <w:t>(10)-(14)</w:t>
      </w:r>
      <w:r w:rsidR="008F4BA8" w:rsidRPr="00F64F97">
        <w:rPr>
          <w:rFonts w:eastAsiaTheme="minorEastAsia" w:cstheme="minorHAnsi"/>
        </w:rPr>
        <w:t xml:space="preserve"> </w:t>
      </w:r>
      <w:r w:rsidR="008534FA" w:rsidRPr="00F64F97">
        <w:rPr>
          <w:rFonts w:eastAsiaTheme="minorEastAsia" w:cstheme="minorHAnsi"/>
          <w:szCs w:val="24"/>
        </w:rPr>
        <w:t>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174CF6BD" w14:textId="77777777" w:rsidTr="0086003B">
        <w:tc>
          <w:tcPr>
            <w:tcW w:w="350" w:type="pct"/>
            <w:vAlign w:val="center"/>
          </w:tcPr>
          <w:p w14:paraId="45ECF68C" w14:textId="77777777" w:rsidR="00082AA0" w:rsidRPr="00F64F97" w:rsidRDefault="00082AA0" w:rsidP="00626F7A">
            <w:pPr>
              <w:spacing w:after="120"/>
              <w:rPr>
                <w:szCs w:val="24"/>
              </w:rPr>
            </w:pPr>
          </w:p>
        </w:tc>
        <w:tc>
          <w:tcPr>
            <w:tcW w:w="4300" w:type="pct"/>
            <w:vAlign w:val="center"/>
          </w:tcPr>
          <w:p w14:paraId="2EBB4030" w14:textId="6FB8A0A1" w:rsidR="00082AA0" w:rsidRPr="00F64F97" w:rsidRDefault="00276BD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ins w:id="28" w:author="Chen, Jing" w:date="2021-06-17T14:39:00Z">
                            <w:rPr>
                              <w:rFonts w:ascii="Cambria Math" w:eastAsiaTheme="minorEastAsia" w:hAnsi="Cambria Math" w:cstheme="minorHAnsi"/>
                              <w:i/>
                              <w:szCs w:val="24"/>
                            </w:rPr>
                          </w:ins>
                        </m:ctrlPr>
                      </m:sSubPr>
                      <m:e>
                        <m:r>
                          <w:ins w:id="29" w:author="Chen, Jing" w:date="2021-06-17T14:39:00Z">
                            <w:rPr>
                              <w:rFonts w:ascii="Cambria Math" w:eastAsiaTheme="minorEastAsia" w:hAnsi="Cambria Math" w:cstheme="minorHAnsi"/>
                              <w:szCs w:val="24"/>
                            </w:rPr>
                            <m:t>A</m:t>
                          </w:ins>
                        </m:r>
                      </m:e>
                      <m:sub>
                        <m:r>
                          <w:ins w:id="30" w:author="Chen, Jing" w:date="2021-06-17T14:39:00Z">
                            <m:rPr>
                              <m:sty m:val="p"/>
                            </m:rPr>
                            <w:rPr>
                              <w:rFonts w:ascii="Cambria Math" w:eastAsiaTheme="minorEastAsia" w:hAnsi="Cambria Math" w:cstheme="minorHAnsi"/>
                              <w:szCs w:val="24"/>
                            </w:rPr>
                            <m:t>MAX</m:t>
                          </w:ins>
                        </m:r>
                      </m:sub>
                    </m:sSub>
                    <m:f>
                      <m:fPr>
                        <m:ctrlPr>
                          <w:rPr>
                            <w:rFonts w:ascii="Cambria Math" w:eastAsiaTheme="minorEastAsia" w:hAnsi="Cambria Math" w:cstheme="minorHAnsi"/>
                            <w:i/>
                            <w:szCs w:val="24"/>
                          </w:rPr>
                        </m:ctrlPr>
                      </m:fPr>
                      <m:num>
                        <m:r>
                          <w:del w:id="31" w:author="Chen, Jing" w:date="2021-06-17T14:39:00Z">
                            <w:rPr>
                              <w:rFonts w:ascii="Cambria Math" w:eastAsiaTheme="minorEastAsia" w:hAnsi="Cambria Math" w:cstheme="minorHAnsi"/>
                              <w:szCs w:val="24"/>
                            </w:rPr>
                            <m:t>λ</m:t>
                          </w:del>
                        </m:r>
                        <m:sSub>
                          <m:sSubPr>
                            <m:ctrlPr>
                              <w:del w:id="32" w:author="Chen, Jing" w:date="2021-06-17T14:39:00Z">
                                <w:rPr>
                                  <w:rFonts w:ascii="Cambria Math" w:eastAsiaTheme="minorEastAsia" w:hAnsi="Cambria Math" w:cstheme="minorHAnsi"/>
                                  <w:i/>
                                  <w:szCs w:val="24"/>
                                </w:rPr>
                              </w:del>
                            </m:ctrlPr>
                          </m:sSubPr>
                          <m:e>
                            <m:r>
                              <w:del w:id="33" w:author="Chen, Jing" w:date="2021-06-17T14:39:00Z">
                                <w:rPr>
                                  <w:rFonts w:ascii="Cambria Math" w:eastAsiaTheme="minorEastAsia" w:hAnsi="Cambria Math" w:cstheme="minorHAnsi"/>
                                  <w:szCs w:val="24"/>
                                </w:rPr>
                                <m:t>A</m:t>
                              </w:del>
                            </m:r>
                          </m:e>
                          <m:sub>
                            <m:r>
                              <w:del w:id="34" w:author="Chen, Jing" w:date="2021-06-17T14:39:00Z">
                                <m:rPr>
                                  <m:sty m:val="p"/>
                                </m:rPr>
                                <w:rPr>
                                  <w:rFonts w:ascii="Cambria Math" w:eastAsiaTheme="minorEastAsia" w:hAnsi="Cambria Math" w:cstheme="minorHAnsi"/>
                                  <w:szCs w:val="24"/>
                                </w:rPr>
                                <m:t>MAX</m:t>
                              </w:del>
                            </m:r>
                          </m:sub>
                        </m:sSub>
                        <m:sSub>
                          <m:sSubPr>
                            <m:ctrlPr>
                              <w:ins w:id="35" w:author="Chen, Jing" w:date="2021-06-17T14:39:00Z">
                                <w:rPr>
                                  <w:rFonts w:ascii="Cambria Math" w:eastAsiaTheme="minorEastAsia" w:hAnsi="Cambria Math" w:cstheme="minorHAnsi"/>
                                  <w:i/>
                                  <w:szCs w:val="24"/>
                                </w:rPr>
                              </w:ins>
                            </m:ctrlPr>
                          </m:sSubPr>
                          <m:e>
                            <m:r>
                              <w:ins w:id="36" w:author="Chen, Jing" w:date="2021-06-17T14:39:00Z">
                                <w:rPr>
                                  <w:rFonts w:ascii="Cambria Math" w:eastAsiaTheme="minorEastAsia" w:hAnsi="Cambria Math" w:cstheme="minorHAnsi"/>
                                  <w:szCs w:val="24"/>
                                </w:rPr>
                                <m:t>K</m:t>
                              </w:ins>
                            </m:r>
                          </m:e>
                          <m:sub>
                            <m:r>
                              <w:ins w:id="37" w:author="Chen, Jing" w:date="2021-06-17T14:39:00Z">
                                <m:rPr>
                                  <m:nor/>
                                </m:rPr>
                                <w:rPr>
                                  <w:rFonts w:ascii="Cambria Math" w:eastAsiaTheme="minorEastAsia" w:hAnsi="Cambria Math" w:cstheme="minorHAnsi"/>
                                  <w:szCs w:val="24"/>
                                </w:rPr>
                                <m:t>V</m:t>
                              </w:ins>
                            </m:r>
                          </m:sub>
                        </m:sSub>
                      </m:num>
                      <m:den>
                        <m:r>
                          <w:rPr>
                            <w:rFonts w:ascii="Cambria Math" w:eastAsiaTheme="minorEastAsia" w:hAnsi="Cambria Math" w:cstheme="minorHAnsi"/>
                            <w:szCs w:val="24"/>
                          </w:rPr>
                          <m:t>V+</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V</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609A376B" w14:textId="56FBF00D" w:rsidR="00082AA0" w:rsidRPr="00F64F97" w:rsidRDefault="00082AA0" w:rsidP="00626F7A">
            <w:pPr>
              <w:spacing w:after="120"/>
              <w:ind w:right="-109"/>
              <w:jc w:val="right"/>
              <w:rPr>
                <w:szCs w:val="24"/>
              </w:rPr>
            </w:pPr>
            <w:r w:rsidRPr="00F64F97">
              <w:rPr>
                <w:szCs w:val="24"/>
              </w:rPr>
              <w:t>(</w:t>
            </w:r>
            <w:r w:rsidR="007149A0" w:rsidRPr="00F64F97">
              <w:rPr>
                <w:szCs w:val="24"/>
              </w:rPr>
              <w:t>16</w:t>
            </w:r>
            <w:r w:rsidRPr="00F64F97">
              <w:rPr>
                <w:szCs w:val="24"/>
              </w:rPr>
              <w:t>)</w:t>
            </w:r>
          </w:p>
        </w:tc>
      </w:tr>
      <w:tr w:rsidR="00082AA0" w:rsidRPr="00F64F97" w14:paraId="44C163E6" w14:textId="77777777" w:rsidTr="0086003B">
        <w:tc>
          <w:tcPr>
            <w:tcW w:w="350" w:type="pct"/>
            <w:vAlign w:val="center"/>
          </w:tcPr>
          <w:p w14:paraId="5D560452" w14:textId="77777777" w:rsidR="00082AA0" w:rsidRPr="00F64F97" w:rsidRDefault="00082AA0" w:rsidP="00626F7A">
            <w:pPr>
              <w:spacing w:after="120"/>
              <w:rPr>
                <w:szCs w:val="24"/>
              </w:rPr>
            </w:pPr>
          </w:p>
        </w:tc>
        <w:tc>
          <w:tcPr>
            <w:tcW w:w="4300" w:type="pct"/>
            <w:vAlign w:val="center"/>
          </w:tcPr>
          <w:p w14:paraId="47F0A51E" w14:textId="55C9EA16" w:rsidR="00082AA0" w:rsidRPr="00F64F97" w:rsidRDefault="00276BD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dV</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-V</m:t>
                    </m:r>
                  </m:e>
                </m:d>
              </m:oMath>
            </m:oMathPara>
          </w:p>
        </w:tc>
        <w:tc>
          <w:tcPr>
            <w:tcW w:w="350" w:type="pct"/>
            <w:vAlign w:val="center"/>
          </w:tcPr>
          <w:p w14:paraId="75FB4CE2" w14:textId="52ED7C85" w:rsidR="00082AA0" w:rsidRPr="00F64F97" w:rsidRDefault="00082AA0" w:rsidP="00626F7A">
            <w:pPr>
              <w:spacing w:after="120"/>
              <w:ind w:right="-109"/>
              <w:jc w:val="right"/>
              <w:rPr>
                <w:szCs w:val="24"/>
              </w:rPr>
            </w:pPr>
            <w:r w:rsidRPr="00F64F97">
              <w:rPr>
                <w:szCs w:val="24"/>
              </w:rPr>
              <w:t>(</w:t>
            </w:r>
            <w:r w:rsidR="007149A0" w:rsidRPr="00F64F97">
              <w:rPr>
                <w:szCs w:val="24"/>
              </w:rPr>
              <w:t>17</w:t>
            </w:r>
            <w:r w:rsidRPr="00F64F97">
              <w:rPr>
                <w:szCs w:val="24"/>
              </w:rPr>
              <w:t>)</w:t>
            </w:r>
          </w:p>
        </w:tc>
      </w:tr>
    </w:tbl>
    <w:p w14:paraId="2FCBD341" w14:textId="0F59E1CB" w:rsidR="008534FA" w:rsidRPr="00F64F97" w:rsidRDefault="009023D2" w:rsidP="00626F7A">
      <w:pPr>
        <w:spacing w:after="120"/>
        <w:rPr>
          <w:rFonts w:eastAsiaTheme="minorEastAsia" w:cstheme="minorHAnsi"/>
          <w:szCs w:val="24"/>
        </w:rPr>
      </w:pPr>
      <w:r w:rsidRPr="00F64F97">
        <w:rPr>
          <w:rFonts w:eastAsiaTheme="minorEastAsia" w:cstheme="minorHAnsi"/>
          <w:b/>
          <w:u w:val="single"/>
        </w:rPr>
        <w:t xml:space="preserve">Modified Kim-Forger PNF </w:t>
      </w:r>
      <w:r w:rsidR="00CC46D3" w:rsidRPr="00F64F97">
        <w:rPr>
          <w:rFonts w:eastAsiaTheme="minorEastAsia" w:cstheme="minorHAnsi"/>
          <w:b/>
          <w:u w:val="single"/>
        </w:rPr>
        <w:t>m</w:t>
      </w:r>
      <w:r w:rsidRPr="00F64F97">
        <w:rPr>
          <w:rFonts w:eastAsiaTheme="minorEastAsia" w:cstheme="minorHAnsi"/>
          <w:b/>
          <w:u w:val="single"/>
        </w:rPr>
        <w:t>odel</w:t>
      </w:r>
      <w:r w:rsidR="00CC46D3" w:rsidRPr="00F64F97">
        <w:rPr>
          <w:rFonts w:eastAsiaTheme="minorEastAsia" w:cstheme="minorHAnsi"/>
          <w:b/>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082AA0" w:rsidRPr="00F64F97">
        <w:rPr>
          <w:rFonts w:eastAsiaTheme="minorEastAsia" w:cstheme="minorHAnsi"/>
        </w:rPr>
        <w:fldChar w:fldCharType="begin"/>
      </w:r>
      <w:r w:rsidR="00082AA0" w:rsidRPr="00F64F97">
        <w:rPr>
          <w:rFonts w:eastAsiaTheme="minorEastAsia" w:cstheme="minorHAnsi"/>
        </w:rPr>
        <w:instrText xml:space="preserve"> REF _Ref42557626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581716" w:rsidRPr="00F64F97">
        <w:rPr>
          <w:szCs w:val="24"/>
        </w:rPr>
        <w:t>(10)</w:t>
      </w:r>
      <w:r w:rsidR="00082AA0" w:rsidRPr="00F64F97">
        <w:rPr>
          <w:rFonts w:eastAsiaTheme="minorEastAsia" w:cstheme="minorHAnsi"/>
        </w:rPr>
        <w:fldChar w:fldCharType="end"/>
      </w:r>
      <w:r w:rsidR="00082AA0" w:rsidRPr="00F64F97">
        <w:rPr>
          <w:rFonts w:eastAsiaTheme="minorEastAsia" w:cstheme="minorHAnsi"/>
        </w:rPr>
        <w:t>-</w:t>
      </w:r>
      <w:r w:rsidR="00082AA0" w:rsidRPr="00F64F97">
        <w:rPr>
          <w:rFonts w:eastAsiaTheme="minorEastAsia" w:cstheme="minorHAnsi"/>
        </w:rPr>
        <w:fldChar w:fldCharType="begin"/>
      </w:r>
      <w:r w:rsidR="00082AA0" w:rsidRPr="00F64F97">
        <w:rPr>
          <w:rFonts w:eastAsiaTheme="minorEastAsia" w:cstheme="minorHAnsi"/>
        </w:rPr>
        <w:instrText xml:space="preserve"> REF _Ref42557629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581716" w:rsidRPr="00F64F97">
        <w:rPr>
          <w:szCs w:val="24"/>
        </w:rPr>
        <w:t>(14)</w:t>
      </w:r>
      <w:r w:rsidR="00082AA0" w:rsidRPr="00F64F97">
        <w:rPr>
          <w:rFonts w:eastAsiaTheme="minorEastAsia" w:cstheme="minorHAnsi"/>
        </w:rPr>
        <w:fldChar w:fldCharType="end"/>
      </w:r>
      <w:r w:rsidR="00082AA0" w:rsidRPr="00F64F97">
        <w:rPr>
          <w:rFonts w:eastAsiaTheme="minorEastAsia" w:cstheme="minorHAnsi"/>
        </w:rPr>
        <w:t xml:space="preserve"> </w:t>
      </w:r>
      <w:r w:rsidR="008F4BA8" w:rsidRPr="00F64F97">
        <w:rPr>
          <w:rFonts w:eastAsiaTheme="minorEastAsia" w:cstheme="minorHAnsi"/>
          <w:szCs w:val="24"/>
        </w:rPr>
        <w:t>p</w:t>
      </w:r>
      <w:r w:rsidR="008534FA" w:rsidRPr="00F64F97">
        <w:rPr>
          <w:rFonts w:eastAsiaTheme="minorEastAsia" w:cstheme="minorHAnsi"/>
          <w:szCs w:val="24"/>
        </w:rPr>
        <w:t>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57A092A2" w14:textId="77777777" w:rsidTr="0086003B">
        <w:tc>
          <w:tcPr>
            <w:tcW w:w="350" w:type="pct"/>
            <w:vAlign w:val="center"/>
          </w:tcPr>
          <w:p w14:paraId="5D15D4B0" w14:textId="77777777" w:rsidR="00082AA0" w:rsidRPr="00F64F97" w:rsidRDefault="00082AA0" w:rsidP="00626F7A">
            <w:pPr>
              <w:spacing w:after="120"/>
              <w:rPr>
                <w:szCs w:val="24"/>
              </w:rPr>
            </w:pPr>
          </w:p>
        </w:tc>
        <w:tc>
          <w:tcPr>
            <w:tcW w:w="4300" w:type="pct"/>
            <w:vAlign w:val="center"/>
          </w:tcPr>
          <w:p w14:paraId="298D5827" w14:textId="1C7A5E39" w:rsidR="00082AA0" w:rsidRPr="00F64F97" w:rsidRDefault="00276BDB" w:rsidP="005F5932">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r>
                      <w:del w:id="38" w:author="Chen, Jing" w:date="2021-06-17T14:40:00Z">
                        <w:rPr>
                          <w:rFonts w:ascii="Cambria Math" w:eastAsiaTheme="minorEastAsia" w:hAnsi="Cambria Math" w:cstheme="minorHAnsi"/>
                          <w:szCs w:val="24"/>
                        </w:rPr>
                        <m:t>λ</m:t>
                      </w:del>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R</m:t>
                        </m:r>
                      </m:num>
                      <m:den>
                        <m:r>
                          <w:rPr>
                            <w:rFonts w:ascii="Cambria Math" w:eastAsiaTheme="minorEastAsia" w:hAnsi="Cambria Math" w:cstheme="minorHAnsi"/>
                            <w:szCs w:val="24"/>
                          </w:rPr>
                          <m:t>R+</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R</m:t>
                            </m:r>
                          </m:sub>
                        </m:sSub>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2E7B9F72" w14:textId="5BDCE846" w:rsidR="00082AA0" w:rsidRPr="00F64F97" w:rsidRDefault="00082AA0" w:rsidP="00626F7A">
            <w:pPr>
              <w:spacing w:after="120"/>
              <w:ind w:right="-109"/>
              <w:jc w:val="right"/>
              <w:rPr>
                <w:szCs w:val="24"/>
              </w:rPr>
            </w:pPr>
            <w:r w:rsidRPr="00F64F97">
              <w:rPr>
                <w:szCs w:val="24"/>
              </w:rPr>
              <w:t>(</w:t>
            </w:r>
            <w:r w:rsidR="007149A0" w:rsidRPr="00F64F97">
              <w:rPr>
                <w:szCs w:val="24"/>
              </w:rPr>
              <w:t>18</w:t>
            </w:r>
            <w:r w:rsidRPr="00F64F97">
              <w:rPr>
                <w:szCs w:val="24"/>
              </w:rPr>
              <w:t>)</w:t>
            </w:r>
          </w:p>
        </w:tc>
      </w:tr>
      <w:tr w:rsidR="00082AA0" w:rsidRPr="00F64F97" w14:paraId="2D2249BD" w14:textId="77777777" w:rsidTr="0086003B">
        <w:tc>
          <w:tcPr>
            <w:tcW w:w="350" w:type="pct"/>
            <w:vAlign w:val="center"/>
          </w:tcPr>
          <w:p w14:paraId="79CD0587" w14:textId="77777777" w:rsidR="00082AA0" w:rsidRPr="00F64F97" w:rsidRDefault="00082AA0" w:rsidP="00626F7A">
            <w:pPr>
              <w:spacing w:after="120"/>
              <w:rPr>
                <w:szCs w:val="24"/>
              </w:rPr>
            </w:pPr>
          </w:p>
        </w:tc>
        <w:tc>
          <w:tcPr>
            <w:tcW w:w="4300" w:type="pct"/>
            <w:vAlign w:val="center"/>
          </w:tcPr>
          <w:p w14:paraId="495A0667" w14:textId="5913DE3E" w:rsidR="00082AA0" w:rsidRPr="00F64F97" w:rsidRDefault="00276BD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dR</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-R</m:t>
                    </m:r>
                  </m:e>
                </m:d>
              </m:oMath>
            </m:oMathPara>
          </w:p>
        </w:tc>
        <w:tc>
          <w:tcPr>
            <w:tcW w:w="350" w:type="pct"/>
            <w:vAlign w:val="center"/>
          </w:tcPr>
          <w:p w14:paraId="1DB468B9" w14:textId="25C968AD" w:rsidR="00082AA0" w:rsidRPr="00F64F97" w:rsidRDefault="00082AA0" w:rsidP="00626F7A">
            <w:pPr>
              <w:spacing w:after="120"/>
              <w:ind w:right="-109"/>
              <w:jc w:val="right"/>
              <w:rPr>
                <w:szCs w:val="24"/>
              </w:rPr>
            </w:pPr>
            <w:r w:rsidRPr="00F64F97">
              <w:rPr>
                <w:szCs w:val="24"/>
              </w:rPr>
              <w:t>(</w:t>
            </w:r>
            <w:r w:rsidR="007149A0" w:rsidRPr="00F64F97">
              <w:rPr>
                <w:szCs w:val="24"/>
              </w:rPr>
              <w:t>19</w:t>
            </w:r>
            <w:r w:rsidRPr="00F64F97">
              <w:rPr>
                <w:szCs w:val="24"/>
              </w:rPr>
              <w:t>)</w:t>
            </w:r>
          </w:p>
        </w:tc>
      </w:tr>
    </w:tbl>
    <w:p w14:paraId="6BF402FD" w14:textId="048918E5" w:rsidR="00452A98" w:rsidRPr="00F64F97" w:rsidRDefault="00410E99" w:rsidP="00626F7A">
      <w:pPr>
        <w:spacing w:after="120"/>
        <w:jc w:val="both"/>
        <w:rPr>
          <w:szCs w:val="24"/>
        </w:rPr>
      </w:pPr>
      <w:r w:rsidRPr="00F64F97">
        <w:rPr>
          <w:szCs w:val="24"/>
        </w:rPr>
        <w:t xml:space="preserve">In Eqs. (16) and (18), the </w:t>
      </w:r>
      <w:r w:rsidR="00534D7D" w:rsidRPr="00F64F97">
        <w:rPr>
          <w:rFonts w:cstheme="minorHAnsi"/>
          <w:szCs w:val="24"/>
        </w:rPr>
        <w:t xml:space="preserve">parameter </w:t>
      </w:r>
      <w:r w:rsidR="00534D7D" w:rsidRPr="00F64F97">
        <w:rPr>
          <w:rFonts w:ascii="Cambria" w:hAnsi="Cambria" w:cstheme="minorHAnsi"/>
          <w:i/>
          <w:szCs w:val="24"/>
        </w:rPr>
        <w:t>λ</w:t>
      </w:r>
      <w:r w:rsidR="00534D7D" w:rsidRPr="00F64F97">
        <w:rPr>
          <w:rFonts w:cstheme="minorHAnsi"/>
          <w:szCs w:val="24"/>
        </w:rPr>
        <w:t xml:space="preserve"> is the gene dosage of </w:t>
      </w:r>
      <w:r w:rsidR="00534D7D" w:rsidRPr="00F64F97">
        <w:rPr>
          <w:rFonts w:cstheme="minorHAnsi"/>
          <w:i/>
          <w:szCs w:val="24"/>
        </w:rPr>
        <w:t>BMAL1</w:t>
      </w:r>
      <w:r w:rsidR="00534D7D" w:rsidRPr="00F64F97">
        <w:rPr>
          <w:rFonts w:cstheme="minorHAnsi"/>
          <w:szCs w:val="24"/>
        </w:rPr>
        <w:t xml:space="preserve">, relative to homozygous diploid, </w:t>
      </w:r>
      <w:r w:rsidR="00534D7D" w:rsidRPr="00F64F97">
        <w:rPr>
          <w:rFonts w:ascii="Cambria" w:hAnsi="Cambria" w:cstheme="minorHAnsi"/>
          <w:i/>
          <w:szCs w:val="24"/>
        </w:rPr>
        <w:t>λ</w:t>
      </w:r>
      <w:r w:rsidR="00534D7D" w:rsidRPr="00F64F97">
        <w:rPr>
          <w:rFonts w:cstheme="minorHAnsi"/>
          <w:szCs w:val="24"/>
        </w:rPr>
        <w:t xml:space="preserve"> = 1. </w:t>
      </w:r>
    </w:p>
    <w:p w14:paraId="329AC30A" w14:textId="3C2A39A2" w:rsidR="00202B82" w:rsidRPr="00F64F97" w:rsidRDefault="00A311DE" w:rsidP="00626F7A">
      <w:pPr>
        <w:spacing w:after="120"/>
        <w:jc w:val="both"/>
        <w:rPr>
          <w:bCs/>
          <w:szCs w:val="24"/>
        </w:rPr>
      </w:pPr>
      <w:r w:rsidRPr="00F64F97">
        <w:rPr>
          <w:szCs w:val="24"/>
        </w:rPr>
        <w:t>In Figure 4a we compare t</w:t>
      </w:r>
      <w:r w:rsidR="00FA6368" w:rsidRPr="00F64F97">
        <w:rPr>
          <w:bCs/>
          <w:szCs w:val="24"/>
        </w:rPr>
        <w:t xml:space="preserve">he </w:t>
      </w:r>
      <w:r w:rsidR="00192DFB" w:rsidRPr="00F64F97">
        <w:rPr>
          <w:bCs/>
          <w:szCs w:val="24"/>
        </w:rPr>
        <w:t>‘robustness’ of</w:t>
      </w:r>
      <w:r w:rsidR="00FA6368" w:rsidRPr="00F64F97">
        <w:rPr>
          <w:bCs/>
          <w:szCs w:val="24"/>
        </w:rPr>
        <w:t xml:space="preserve"> models SNF</w:t>
      </w:r>
      <w:r w:rsidR="00192DFB" w:rsidRPr="00F64F97">
        <w:rPr>
          <w:bCs/>
          <w:szCs w:val="24"/>
        </w:rPr>
        <w:t>(0L8)</w:t>
      </w:r>
      <w:r w:rsidR="00FA6368" w:rsidRPr="00F64F97">
        <w:rPr>
          <w:bCs/>
          <w:szCs w:val="24"/>
        </w:rPr>
        <w:t>, NNF</w:t>
      </w:r>
      <w:r w:rsidR="00192DFB" w:rsidRPr="00F64F97">
        <w:rPr>
          <w:bCs/>
          <w:szCs w:val="24"/>
        </w:rPr>
        <w:t>(0L8)</w:t>
      </w:r>
      <w:r w:rsidR="00FA6368" w:rsidRPr="00F64F97">
        <w:rPr>
          <w:bCs/>
          <w:szCs w:val="24"/>
        </w:rPr>
        <w:t>, and PNF</w:t>
      </w:r>
      <w:r w:rsidR="00192DFB" w:rsidRPr="00F64F97">
        <w:rPr>
          <w:bCs/>
          <w:szCs w:val="24"/>
        </w:rPr>
        <w:t>(0L8</w:t>
      </w:r>
      <w:r w:rsidR="00FA6368" w:rsidRPr="00F64F97">
        <w:rPr>
          <w:bCs/>
          <w:szCs w:val="24"/>
        </w:rPr>
        <w:t xml:space="preserve">) by </w:t>
      </w:r>
      <w:r w:rsidR="006D3D1C" w:rsidRPr="00F64F97">
        <w:rPr>
          <w:bCs/>
          <w:szCs w:val="24"/>
        </w:rPr>
        <w:t xml:space="preserve">plotting the regions where each model oscillates with respect to fold changes in </w:t>
      </w:r>
      <w:r w:rsidR="006D3D1C" w:rsidRPr="00F64F97">
        <w:rPr>
          <w:bCs/>
          <w:i/>
          <w:szCs w:val="24"/>
        </w:rPr>
        <w:t>BMAL</w:t>
      </w:r>
      <w:r w:rsidR="00504A59" w:rsidRPr="00F64F97">
        <w:rPr>
          <w:bCs/>
          <w:szCs w:val="24"/>
        </w:rPr>
        <w:t xml:space="preserve"> (</w:t>
      </w:r>
      <w:r w:rsidR="00504A59" w:rsidRPr="00F64F97">
        <w:rPr>
          <w:rFonts w:cstheme="minorHAnsi"/>
          <w:bCs/>
          <w:i/>
          <w:szCs w:val="24"/>
        </w:rPr>
        <w:t>λ</w:t>
      </w:r>
      <w:r w:rsidR="00504A59" w:rsidRPr="00F64F97">
        <w:rPr>
          <w:bCs/>
          <w:szCs w:val="24"/>
        </w:rPr>
        <w:t>)</w:t>
      </w:r>
      <w:r w:rsidR="006D3D1C" w:rsidRPr="00F64F97">
        <w:rPr>
          <w:bCs/>
          <w:szCs w:val="24"/>
        </w:rPr>
        <w:t xml:space="preserve"> and </w:t>
      </w:r>
      <w:r w:rsidR="006D3D1C" w:rsidRPr="00F64F97">
        <w:rPr>
          <w:bCs/>
          <w:i/>
          <w:szCs w:val="24"/>
        </w:rPr>
        <w:t>PER</w:t>
      </w:r>
      <w:r w:rsidR="00504A59" w:rsidRPr="00F64F97">
        <w:rPr>
          <w:bCs/>
          <w:szCs w:val="24"/>
        </w:rPr>
        <w:t xml:space="preserve"> (</w:t>
      </w:r>
      <w:r w:rsidR="00504A59" w:rsidRPr="00F64F97">
        <w:rPr>
          <w:rFonts w:cstheme="minorHAnsi"/>
          <w:bCs/>
          <w:i/>
          <w:szCs w:val="24"/>
        </w:rPr>
        <w:t>φ</w:t>
      </w:r>
      <w:r w:rsidR="00504A59" w:rsidRPr="00F64F97">
        <w:rPr>
          <w:bCs/>
          <w:szCs w:val="24"/>
        </w:rPr>
        <w:t>)</w:t>
      </w:r>
      <w:r w:rsidR="006D3D1C" w:rsidRPr="00F64F97">
        <w:rPr>
          <w:bCs/>
          <w:szCs w:val="24"/>
        </w:rPr>
        <w:t xml:space="preserve"> transcription rates</w:t>
      </w:r>
      <w:r w:rsidRPr="00F64F97">
        <w:rPr>
          <w:bCs/>
          <w:szCs w:val="24"/>
        </w:rPr>
        <w:t>.</w:t>
      </w:r>
      <w:r w:rsidR="008C43C4" w:rsidRPr="00F64F97">
        <w:rPr>
          <w:bCs/>
          <w:szCs w:val="24"/>
        </w:rPr>
        <w:t xml:space="preserve"> In panel (a) we set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10</w:t>
      </w:r>
      <w:r w:rsidR="008C43C4" w:rsidRPr="00F64F97">
        <w:rPr>
          <w:rFonts w:cstheme="minorHAnsi"/>
          <w:bCs/>
          <w:color w:val="000000" w:themeColor="text1"/>
          <w:szCs w:val="24"/>
          <w:vertAlign w:val="superscript"/>
        </w:rPr>
        <w:t>−</w:t>
      </w:r>
      <w:r w:rsidR="008C43C4" w:rsidRPr="00F64F97">
        <w:rPr>
          <w:bCs/>
          <w:color w:val="000000" w:themeColor="text1"/>
          <w:szCs w:val="24"/>
          <w:vertAlign w:val="superscript"/>
        </w:rPr>
        <w:t>3</w:t>
      </w:r>
      <w:r w:rsidR="008C43C4" w:rsidRPr="00F64F97">
        <w:rPr>
          <w:bCs/>
          <w:color w:val="000000" w:themeColor="text1"/>
          <w:szCs w:val="24"/>
        </w:rPr>
        <w:t>, so that all three models exhibit oscillations for N = 8.</w:t>
      </w:r>
      <w:r w:rsidRPr="00F64F97">
        <w:rPr>
          <w:bCs/>
          <w:color w:val="000000" w:themeColor="text1"/>
          <w:szCs w:val="24"/>
        </w:rPr>
        <w:t xml:space="preserve"> </w:t>
      </w:r>
      <w:r w:rsidR="0011215B" w:rsidRPr="00F64F97">
        <w:rPr>
          <w:bCs/>
          <w:szCs w:val="24"/>
        </w:rPr>
        <w:t xml:space="preserve">Figure </w:t>
      </w:r>
      <w:r w:rsidR="00585AA5" w:rsidRPr="00F64F97">
        <w:rPr>
          <w:bCs/>
          <w:szCs w:val="24"/>
        </w:rPr>
        <w:t>4</w:t>
      </w:r>
      <w:r w:rsidR="00CC46D3" w:rsidRPr="00F64F97">
        <w:rPr>
          <w:bCs/>
          <w:szCs w:val="24"/>
        </w:rPr>
        <w:t>a</w:t>
      </w:r>
      <w:r w:rsidR="00FB342A" w:rsidRPr="00F64F97">
        <w:rPr>
          <w:bCs/>
          <w:szCs w:val="24"/>
        </w:rPr>
        <w:t xml:space="preserve"> is </w:t>
      </w:r>
      <w:r w:rsidRPr="00F64F97">
        <w:rPr>
          <w:bCs/>
          <w:szCs w:val="24"/>
        </w:rPr>
        <w:t xml:space="preserve">comparable </w:t>
      </w:r>
      <w:r w:rsidR="000B62B4" w:rsidRPr="00F64F97">
        <w:rPr>
          <w:bCs/>
          <w:szCs w:val="24"/>
        </w:rPr>
        <w:t xml:space="preserve">to Figure </w:t>
      </w:r>
      <w:r w:rsidR="00CC46D3" w:rsidRPr="00F64F97">
        <w:rPr>
          <w:bCs/>
          <w:szCs w:val="24"/>
        </w:rPr>
        <w:t>5a</w:t>
      </w:r>
      <w:r w:rsidR="000B62B4" w:rsidRPr="00F64F97">
        <w:rPr>
          <w:bCs/>
          <w:szCs w:val="24"/>
        </w:rPr>
        <w:t xml:space="preserve"> in</w:t>
      </w:r>
      <w:r w:rsidR="00EF3FDB" w:rsidRPr="00F64F97">
        <w:rPr>
          <w:bCs/>
          <w:szCs w:val="24"/>
        </w:rPr>
        <w:t xml:space="preserve"> the</w:t>
      </w:r>
      <w:r w:rsidR="000B62B4" w:rsidRPr="00F64F97">
        <w:rPr>
          <w:bCs/>
          <w:szCs w:val="24"/>
        </w:rPr>
        <w:t xml:space="preserve"> Kim-Forger paper</w:t>
      </w:r>
      <w:r w:rsidR="00491994" w:rsidRPr="00F64F97">
        <w:rPr>
          <w:bCs/>
          <w:szCs w:val="24"/>
        </w:rPr>
        <w:t xml:space="preserve"> </w:t>
      </w:r>
      <w:r w:rsidR="00AC4D87"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 </w:instrText>
      </w:r>
      <w:r w:rsidR="00DC483B"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EN.CITE.DATA </w:instrText>
      </w:r>
      <w:r w:rsidR="00DC483B" w:rsidRPr="00F64F97">
        <w:rPr>
          <w:bCs/>
          <w:szCs w:val="24"/>
        </w:rPr>
      </w:r>
      <w:r w:rsidR="00DC483B" w:rsidRPr="00F64F97">
        <w:rPr>
          <w:bCs/>
          <w:szCs w:val="24"/>
        </w:rPr>
        <w:fldChar w:fldCharType="end"/>
      </w:r>
      <w:r w:rsidR="00AC4D87" w:rsidRPr="00F64F97">
        <w:rPr>
          <w:bCs/>
          <w:szCs w:val="24"/>
        </w:rPr>
      </w:r>
      <w:r w:rsidR="00AC4D87" w:rsidRPr="00F64F97">
        <w:rPr>
          <w:bCs/>
          <w:szCs w:val="24"/>
        </w:rPr>
        <w:fldChar w:fldCharType="separate"/>
      </w:r>
      <w:r w:rsidR="00094830" w:rsidRPr="00F64F97">
        <w:rPr>
          <w:bCs/>
          <w:noProof/>
          <w:szCs w:val="24"/>
        </w:rPr>
        <w:t>(19)</w:t>
      </w:r>
      <w:r w:rsidR="00AC4D87" w:rsidRPr="00F64F97">
        <w:rPr>
          <w:bCs/>
          <w:szCs w:val="24"/>
        </w:rPr>
        <w:fldChar w:fldCharType="end"/>
      </w:r>
      <w:r w:rsidR="008C43C4" w:rsidRPr="00F64F97">
        <w:rPr>
          <w:bCs/>
          <w:szCs w:val="24"/>
        </w:rPr>
        <w:t>, and t</w:t>
      </w:r>
      <w:r w:rsidR="006D3D1C" w:rsidRPr="00F64F97">
        <w:rPr>
          <w:bCs/>
          <w:szCs w:val="24"/>
        </w:rPr>
        <w:t xml:space="preserve">he major </w:t>
      </w:r>
      <w:r w:rsidR="006D3D1C" w:rsidRPr="00F64F97">
        <w:rPr>
          <w:bCs/>
          <w:szCs w:val="24"/>
        </w:rPr>
        <w:lastRenderedPageBreak/>
        <w:t>conclusion</w:t>
      </w:r>
      <w:r w:rsidR="00192DFB" w:rsidRPr="00F64F97">
        <w:rPr>
          <w:bCs/>
          <w:szCs w:val="24"/>
        </w:rPr>
        <w:t>s are the same:</w:t>
      </w:r>
      <w:r w:rsidR="006D3D1C" w:rsidRPr="00F64F97">
        <w:rPr>
          <w:bCs/>
          <w:szCs w:val="24"/>
        </w:rPr>
        <w:t xml:space="preserve"> </w:t>
      </w:r>
      <w:r w:rsidR="008C43C4" w:rsidRPr="00F64F97">
        <w:rPr>
          <w:bCs/>
          <w:szCs w:val="24"/>
        </w:rPr>
        <w:t xml:space="preserve">oscillatory robustness of the model is increased by </w:t>
      </w:r>
      <w:r w:rsidR="006D3D1C" w:rsidRPr="00F64F97">
        <w:rPr>
          <w:bCs/>
          <w:szCs w:val="24"/>
        </w:rPr>
        <w:t>the additional</w:t>
      </w:r>
      <w:r w:rsidR="00CE1A74" w:rsidRPr="00F64F97">
        <w:rPr>
          <w:bCs/>
          <w:szCs w:val="24"/>
        </w:rPr>
        <w:t xml:space="preserve"> negative feedback</w:t>
      </w:r>
      <w:r w:rsidR="000B62B4" w:rsidRPr="00F64F97">
        <w:rPr>
          <w:bCs/>
          <w:szCs w:val="24"/>
        </w:rPr>
        <w:t xml:space="preserve"> loop</w:t>
      </w:r>
      <w:r w:rsidR="00CE1A74" w:rsidRPr="00F64F97">
        <w:rPr>
          <w:bCs/>
          <w:szCs w:val="24"/>
        </w:rPr>
        <w:t xml:space="preserve"> </w:t>
      </w:r>
      <w:r w:rsidR="008C43C4" w:rsidRPr="00F64F97">
        <w:rPr>
          <w:bCs/>
          <w:szCs w:val="24"/>
        </w:rPr>
        <w:t>and decreased by</w:t>
      </w:r>
      <w:r w:rsidR="00CE1A74" w:rsidRPr="00F64F97">
        <w:rPr>
          <w:bCs/>
          <w:szCs w:val="24"/>
        </w:rPr>
        <w:t xml:space="preserve"> the additional positive feedback</w:t>
      </w:r>
      <w:r w:rsidR="000B62B4" w:rsidRPr="00F64F97">
        <w:rPr>
          <w:bCs/>
          <w:szCs w:val="24"/>
        </w:rPr>
        <w:t xml:space="preserve"> loop</w:t>
      </w:r>
      <w:r w:rsidR="00CE1A74" w:rsidRPr="00F64F97">
        <w:rPr>
          <w:bCs/>
          <w:szCs w:val="24"/>
        </w:rPr>
        <w:t xml:space="preserve">. </w:t>
      </w:r>
      <w:r w:rsidR="0070240D" w:rsidRPr="00F64F97">
        <w:rPr>
          <w:bCs/>
          <w:szCs w:val="24"/>
        </w:rPr>
        <w:t xml:space="preserve">Notice that </w:t>
      </w:r>
      <w:r w:rsidR="00DD5D41" w:rsidRPr="00F64F97">
        <w:rPr>
          <w:bCs/>
          <w:szCs w:val="24"/>
        </w:rPr>
        <w:t>these ‘0L8’</w:t>
      </w:r>
      <w:r w:rsidR="0070240D" w:rsidRPr="00F64F97">
        <w:rPr>
          <w:bCs/>
          <w:szCs w:val="24"/>
        </w:rPr>
        <w:t xml:space="preserve"> models oscillate for any values of </w:t>
      </w:r>
      <w:commentRangeStart w:id="39"/>
      <w:r w:rsidR="00DD5D41" w:rsidRPr="00F64F97">
        <w:rPr>
          <w:rFonts w:cstheme="minorHAnsi"/>
          <w:bCs/>
          <w:i/>
          <w:szCs w:val="24"/>
        </w:rPr>
        <w:t>φ</w:t>
      </w:r>
      <w:r w:rsidR="00DD5D41" w:rsidRPr="00F64F97">
        <w:rPr>
          <w:bCs/>
          <w:szCs w:val="24"/>
        </w:rPr>
        <w:t xml:space="preserve"> &gt; 0.1 and </w:t>
      </w:r>
      <w:r w:rsidR="00DD5D41" w:rsidRPr="00F64F97">
        <w:rPr>
          <w:rFonts w:cstheme="minorHAnsi"/>
          <w:bCs/>
          <w:i/>
          <w:szCs w:val="24"/>
        </w:rPr>
        <w:t>λ</w:t>
      </w:r>
      <w:r w:rsidR="00DD5D41" w:rsidRPr="00F64F97">
        <w:rPr>
          <w:bCs/>
          <w:szCs w:val="24"/>
        </w:rPr>
        <w:t xml:space="preserve"> &gt; 0.1</w:t>
      </w:r>
      <w:commentRangeEnd w:id="39"/>
      <w:r w:rsidR="00504A59" w:rsidRPr="00F64F97">
        <w:rPr>
          <w:rStyle w:val="CommentReference"/>
        </w:rPr>
        <w:commentReference w:id="39"/>
      </w:r>
      <w:r w:rsidR="00DD5D41" w:rsidRPr="00F64F97">
        <w:rPr>
          <w:bCs/>
          <w:szCs w:val="24"/>
        </w:rPr>
        <w:t xml:space="preserve">, provided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min</m:t>
            </m:r>
          </m:sub>
        </m:sSub>
        <m:r>
          <w:rPr>
            <w:rFonts w:ascii="Cambria Math" w:hAnsi="Cambria Math"/>
            <w:szCs w:val="24"/>
          </w:rPr>
          <m:t>&lt;</m:t>
        </m:r>
        <m:f>
          <m:fPr>
            <m:ctrlPr>
              <w:rPr>
                <w:rFonts w:ascii="Cambria Math" w:hAnsi="Cambria Math"/>
                <w:bCs/>
                <w:i/>
                <w:szCs w:val="24"/>
              </w:rPr>
            </m:ctrlPr>
          </m:fPr>
          <m:num>
            <m:r>
              <w:rPr>
                <w:rFonts w:ascii="Cambria Math" w:hAnsi="Cambria Math"/>
                <w:szCs w:val="24"/>
              </w:rPr>
              <m:t>λ</m:t>
            </m:r>
          </m:num>
          <m:den>
            <m:r>
              <w:rPr>
                <w:rFonts w:ascii="Cambria Math" w:hAnsi="Cambria Math"/>
                <w:szCs w:val="24"/>
              </w:rPr>
              <m:t>φ</m:t>
            </m:r>
          </m:den>
        </m:f>
        <m:r>
          <w:rPr>
            <w:rFonts w:ascii="Cambria Math" w:hAnsi="Cambria Math"/>
            <w:szCs w:val="24"/>
          </w:rPr>
          <m:t>&lt;</m:t>
        </m:r>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E51F26" w:rsidRPr="00F64F97">
        <w:rPr>
          <w:bCs/>
          <w:szCs w:val="24"/>
        </w:rPr>
        <w:t>(</w:t>
      </w:r>
      <w:r w:rsidR="00DD5D41" w:rsidRPr="00F64F97">
        <w:rPr>
          <w:bCs/>
          <w:szCs w:val="24"/>
        </w:rPr>
        <w:t xml:space="preserve">e.g., </w:t>
      </w:r>
      <w:r w:rsidR="00E51F26" w:rsidRPr="00F64F97">
        <w:rPr>
          <w:bCs/>
          <w:szCs w:val="24"/>
        </w:rPr>
        <w:t xml:space="preserve">for SNF(0L8), </w:t>
      </w:r>
      <w:r w:rsidR="00DD5D41" w:rsidRPr="00F64F97">
        <w:rPr>
          <w:rFonts w:ascii="Cambria" w:hAnsi="Cambria"/>
          <w:bCs/>
          <w:i/>
          <w:szCs w:val="24"/>
        </w:rPr>
        <w:t>a</w:t>
      </w:r>
      <w:r w:rsidR="00DD5D41" w:rsidRPr="00F64F97">
        <w:rPr>
          <w:rFonts w:ascii="Cambria" w:hAnsi="Cambria"/>
          <w:bCs/>
          <w:szCs w:val="24"/>
          <w:vertAlign w:val="subscript"/>
        </w:rPr>
        <w:t>min</w:t>
      </w:r>
      <w:r w:rsidR="00DD5D41" w:rsidRPr="00F64F97">
        <w:rPr>
          <w:bCs/>
          <w:szCs w:val="24"/>
        </w:rPr>
        <w:t xml:space="preserve"> </w:t>
      </w:r>
      <w:r w:rsidR="00DD5D41" w:rsidRPr="00F64F97">
        <w:rPr>
          <w:rFonts w:cstheme="minorHAnsi"/>
          <w:bCs/>
          <w:szCs w:val="24"/>
        </w:rPr>
        <w:t>≈</w:t>
      </w:r>
      <w:r w:rsidR="00DD5D41" w:rsidRPr="00F64F97">
        <w:rPr>
          <w:bCs/>
          <w:szCs w:val="24"/>
        </w:rPr>
        <w:t xml:space="preserve"> 0.015  and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DD5D41" w:rsidRPr="00F64F97">
        <w:rPr>
          <w:rFonts w:cstheme="minorHAnsi"/>
          <w:bCs/>
          <w:szCs w:val="24"/>
        </w:rPr>
        <w:t>≈</w:t>
      </w:r>
      <w:r w:rsidR="00DD5D41" w:rsidRPr="00F64F97">
        <w:rPr>
          <w:bCs/>
          <w:szCs w:val="24"/>
        </w:rPr>
        <w:t xml:space="preserve"> </w:t>
      </w:r>
      <w:r w:rsidR="00E51F26" w:rsidRPr="00F64F97">
        <w:rPr>
          <w:bCs/>
          <w:szCs w:val="24"/>
        </w:rPr>
        <w:t>1.8</w:t>
      </w:r>
      <w:r w:rsidR="00DD5D41" w:rsidRPr="00F64F97">
        <w:rPr>
          <w:bCs/>
          <w:szCs w:val="24"/>
        </w:rPr>
        <w:t>).</w:t>
      </w:r>
      <w:r w:rsidR="00E51F26" w:rsidRPr="00F64F97">
        <w:rPr>
          <w:bCs/>
          <w:szCs w:val="24"/>
        </w:rPr>
        <w:t xml:space="preserve"> </w:t>
      </w:r>
      <w:r w:rsidR="002215C6" w:rsidRPr="00F64F97">
        <w:rPr>
          <w:bCs/>
          <w:szCs w:val="24"/>
        </w:rPr>
        <w:t>This</w:t>
      </w:r>
      <w:r w:rsidR="00E51F26" w:rsidRPr="00F64F97">
        <w:rPr>
          <w:bCs/>
          <w:szCs w:val="24"/>
        </w:rPr>
        <w:t xml:space="preserve"> condition of ‘stoichiometric balance’ </w:t>
      </w:r>
      <w:r w:rsidR="002215C6" w:rsidRPr="00F64F97">
        <w:rPr>
          <w:bCs/>
          <w:szCs w:val="24"/>
        </w:rPr>
        <w:t xml:space="preserve">for oscillations in KF models </w:t>
      </w:r>
      <w:r w:rsidR="00E51F26" w:rsidRPr="00F64F97">
        <w:rPr>
          <w:bCs/>
          <w:szCs w:val="24"/>
        </w:rPr>
        <w:t xml:space="preserve">is consistent with </w:t>
      </w:r>
      <w:r w:rsidR="00EB1B06" w:rsidRPr="00F64F97">
        <w:rPr>
          <w:bCs/>
          <w:szCs w:val="24"/>
        </w:rPr>
        <w:t>the evidence of</w:t>
      </w:r>
      <w:r w:rsidR="00504A59" w:rsidRPr="00F64F97">
        <w:rPr>
          <w:bCs/>
          <w:szCs w:val="24"/>
        </w:rPr>
        <w:t xml:space="preserve"> </w:t>
      </w:r>
      <w:r w:rsidR="00E51F26" w:rsidRPr="00F64F97">
        <w:rPr>
          <w:bCs/>
          <w:szCs w:val="24"/>
        </w:rPr>
        <w:t>some</w:t>
      </w:r>
      <w:r w:rsidR="002215C6" w:rsidRPr="00F64F97">
        <w:rPr>
          <w:bCs/>
          <w:szCs w:val="24"/>
        </w:rPr>
        <w:t xml:space="preserve"> experimental observations</w:t>
      </w:r>
      <w:r w:rsidR="005610BE" w:rsidRPr="00F64F97">
        <w:rPr>
          <w:bCs/>
          <w:szCs w:val="24"/>
        </w:rPr>
        <w:t xml:space="preserve"> </w: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 </w:instrTex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EN.CITE.DATA </w:instrText>
      </w:r>
      <w:r w:rsidR="00504A59" w:rsidRPr="00F64F97">
        <w:rPr>
          <w:bCs/>
          <w:szCs w:val="24"/>
        </w:rPr>
      </w:r>
      <w:r w:rsidR="00504A59" w:rsidRPr="00F64F97">
        <w:rPr>
          <w:bCs/>
          <w:szCs w:val="24"/>
        </w:rPr>
        <w:fldChar w:fldCharType="end"/>
      </w:r>
      <w:r w:rsidR="00504A59" w:rsidRPr="00F64F97">
        <w:rPr>
          <w:bCs/>
          <w:szCs w:val="24"/>
        </w:rPr>
      </w:r>
      <w:r w:rsidR="00504A59" w:rsidRPr="00F64F97">
        <w:rPr>
          <w:bCs/>
          <w:szCs w:val="24"/>
        </w:rPr>
        <w:fldChar w:fldCharType="separate"/>
      </w:r>
      <w:r w:rsidR="00504A59" w:rsidRPr="00F64F97">
        <w:rPr>
          <w:bCs/>
          <w:noProof/>
          <w:szCs w:val="24"/>
        </w:rPr>
        <w:t>(37)</w:t>
      </w:r>
      <w:r w:rsidR="00504A59" w:rsidRPr="00F64F97">
        <w:rPr>
          <w:bCs/>
          <w:szCs w:val="24"/>
        </w:rPr>
        <w:fldChar w:fldCharType="end"/>
      </w:r>
      <w:r w:rsidR="002215C6" w:rsidRPr="00F64F97">
        <w:rPr>
          <w:bCs/>
          <w:szCs w:val="24"/>
        </w:rPr>
        <w:t xml:space="preserve">, but it seems unlikely that oscillations </w:t>
      </w:r>
      <w:r w:rsidR="005610BE" w:rsidRPr="00F64F97">
        <w:rPr>
          <w:bCs/>
          <w:szCs w:val="24"/>
        </w:rPr>
        <w:t>would persist</w:t>
      </w:r>
      <w:r w:rsidR="002215C6" w:rsidRPr="00F64F97">
        <w:rPr>
          <w:bCs/>
          <w:szCs w:val="24"/>
        </w:rPr>
        <w:t xml:space="preserve"> for arbitrarily</w:t>
      </w:r>
      <w:r w:rsidR="005610BE" w:rsidRPr="00F64F97">
        <w:rPr>
          <w:bCs/>
          <w:szCs w:val="24"/>
        </w:rPr>
        <w:t xml:space="preserve"> large levels of</w:t>
      </w:r>
      <w:r w:rsidR="002215C6" w:rsidRPr="00F64F97">
        <w:rPr>
          <w:bCs/>
          <w:szCs w:val="24"/>
        </w:rPr>
        <w:t xml:space="preserve"> </w:t>
      </w:r>
      <w:r w:rsidR="005610BE" w:rsidRPr="00F64F97">
        <w:rPr>
          <w:bCs/>
          <w:szCs w:val="24"/>
        </w:rPr>
        <w:t>overexpression of BMAL and PER.</w:t>
      </w:r>
      <w:r w:rsidR="00E51F26" w:rsidRPr="00F64F97">
        <w:rPr>
          <w:bCs/>
          <w:szCs w:val="24"/>
        </w:rPr>
        <w:t xml:space="preserve">   </w:t>
      </w:r>
      <w:r w:rsidR="00CE1A74" w:rsidRPr="00F64F97">
        <w:rPr>
          <w:bCs/>
          <w:szCs w:val="24"/>
        </w:rPr>
        <w:t xml:space="preserve"> </w:t>
      </w:r>
    </w:p>
    <w:p w14:paraId="45943622" w14:textId="7FA492C7" w:rsidR="00957B25" w:rsidRPr="00F64F97" w:rsidRDefault="001E54F6" w:rsidP="00626F7A">
      <w:pPr>
        <w:spacing w:after="120"/>
        <w:jc w:val="both"/>
        <w:rPr>
          <w:rFonts w:cstheme="minorHAnsi"/>
          <w:bCs/>
          <w:color w:val="000000" w:themeColor="text1"/>
          <w:szCs w:val="24"/>
        </w:rPr>
      </w:pPr>
      <w:r w:rsidRPr="00F64F97">
        <w:rPr>
          <w:bCs/>
          <w:szCs w:val="24"/>
        </w:rPr>
        <w:t xml:space="preserve">In </w:t>
      </w:r>
      <w:r w:rsidR="0011215B" w:rsidRPr="00F64F97">
        <w:rPr>
          <w:bCs/>
          <w:szCs w:val="24"/>
        </w:rPr>
        <w:t xml:space="preserve">Figure </w:t>
      </w:r>
      <w:r w:rsidR="00585AA5" w:rsidRPr="00F64F97">
        <w:rPr>
          <w:bCs/>
          <w:szCs w:val="24"/>
        </w:rPr>
        <w:t>4</w:t>
      </w:r>
      <w:r w:rsidR="00CC46D3" w:rsidRPr="00F64F97">
        <w:rPr>
          <w:bCs/>
          <w:szCs w:val="24"/>
        </w:rPr>
        <w:t>b</w:t>
      </w:r>
      <w:r w:rsidR="004A1272" w:rsidRPr="00F64F97">
        <w:rPr>
          <w:bCs/>
          <w:szCs w:val="24"/>
        </w:rPr>
        <w:t>,c</w:t>
      </w:r>
      <w:r w:rsidRPr="00F64F97">
        <w:rPr>
          <w:bCs/>
          <w:szCs w:val="24"/>
        </w:rPr>
        <w:t>,d, we compare the robustness of SNF, NNF and PNF for</w:t>
      </w:r>
      <w:r w:rsidR="00534D7D" w:rsidRPr="00F64F97">
        <w:rPr>
          <w:bCs/>
          <w:szCs w:val="24"/>
        </w:rPr>
        <w:t xml:space="preserve"> the</w:t>
      </w:r>
      <w:r w:rsidRPr="00F64F97">
        <w:rPr>
          <w:bCs/>
          <w:szCs w:val="24"/>
        </w:rPr>
        <w:t xml:space="preserve"> ‘0M8’, ‘1M8’ and ‘2M8’ </w:t>
      </w:r>
      <w:r w:rsidR="00534D7D" w:rsidRPr="00F64F97">
        <w:rPr>
          <w:bCs/>
          <w:szCs w:val="24"/>
        </w:rPr>
        <w:t xml:space="preserve">models </w:t>
      </w:r>
      <w:r w:rsidRPr="00F64F97">
        <w:rPr>
          <w:bCs/>
          <w:szCs w:val="24"/>
        </w:rPr>
        <w:t xml:space="preserve">to get an idea of how our modifications change the robustness properties of </w:t>
      </w:r>
      <w:r w:rsidR="00534D7D" w:rsidRPr="00F64F97">
        <w:rPr>
          <w:bCs/>
          <w:szCs w:val="24"/>
        </w:rPr>
        <w:t>feedback loops</w:t>
      </w:r>
      <w:r w:rsidRPr="00F64F97">
        <w:rPr>
          <w:bCs/>
          <w:szCs w:val="24"/>
        </w:rPr>
        <w:t>.</w:t>
      </w:r>
      <w:r w:rsidR="008C43C4" w:rsidRPr="00F64F97">
        <w:rPr>
          <w:bCs/>
          <w:szCs w:val="24"/>
        </w:rPr>
        <w:t xml:space="preserve"> For these models, we </w:t>
      </w:r>
      <w:r w:rsidR="008C43C4" w:rsidRPr="00F64F97">
        <w:rPr>
          <w:bCs/>
          <w:color w:val="000000" w:themeColor="text1"/>
          <w:szCs w:val="24"/>
        </w:rPr>
        <w:t>choose</w:t>
      </w:r>
      <w:r w:rsidR="004A1272" w:rsidRPr="00F64F97">
        <w:rPr>
          <w:bCs/>
          <w:color w:val="000000" w:themeColor="text1"/>
          <w:szCs w:val="24"/>
        </w:rPr>
        <w:t xml:space="preserve">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m</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A</w:t>
      </w:r>
      <w:r w:rsidR="008C43C4" w:rsidRPr="00F64F97">
        <w:rPr>
          <w:bCs/>
          <w:color w:val="000000" w:themeColor="text1"/>
          <w:szCs w:val="24"/>
        </w:rPr>
        <w:t xml:space="preserve"> = 0.1, so that the dissociation constants, </w:t>
      </w:r>
      <m:oMath>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d</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m</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A</m:t>
            </m:r>
          </m:sub>
        </m:sSub>
        <m:r>
          <w:rPr>
            <w:rFonts w:ascii="Cambria Math" w:hAnsi="Cambria Math"/>
            <w:color w:val="000000" w:themeColor="text1"/>
            <w:szCs w:val="24"/>
          </w:rPr>
          <m:t>≈</m:t>
        </m:r>
        <m:r>
          <w:rPr>
            <w:rFonts w:ascii="Cambria Math" w:hAnsi="Cambria Math"/>
            <w:color w:val="FF0000"/>
            <w:szCs w:val="24"/>
          </w:rPr>
          <m:t xml:space="preserve">5 </m:t>
        </m:r>
        <m:r>
          <m:rPr>
            <m:nor/>
          </m:rPr>
          <w:rPr>
            <w:rFonts w:ascii="Cambria Math" w:hAnsi="Cambria Math"/>
            <w:bCs/>
            <w:color w:val="FF0000"/>
            <w:szCs w:val="24"/>
          </w:rPr>
          <m:t>nM</m:t>
        </m:r>
      </m:oMath>
      <w:r w:rsidR="008C43C4" w:rsidRPr="00F64F97">
        <w:rPr>
          <w:bCs/>
          <w:color w:val="000000" w:themeColor="text1"/>
          <w:szCs w:val="24"/>
        </w:rPr>
        <w:t xml:space="preserve">, are biophysically reasonable values. </w:t>
      </w:r>
      <w:r w:rsidR="00957B25" w:rsidRPr="00F64F97">
        <w:rPr>
          <w:bCs/>
          <w:color w:val="000000" w:themeColor="text1"/>
          <w:szCs w:val="24"/>
        </w:rPr>
        <w:t xml:space="preserve">In all three model types, ‘fold change in PER transcription’ is just a descriptive name for parameter </w:t>
      </w:r>
      <w:r w:rsidR="00957B25" w:rsidRPr="00F64F97">
        <w:rPr>
          <w:rFonts w:eastAsiaTheme="minorEastAsia" w:cstheme="minorHAnsi"/>
          <w:i/>
        </w:rPr>
        <w:t>φ</w:t>
      </w:r>
      <w:r w:rsidR="00957B25" w:rsidRPr="00F64F97">
        <w:rPr>
          <w:bCs/>
          <w:color w:val="000000" w:themeColor="text1"/>
          <w:szCs w:val="24"/>
        </w:rPr>
        <w:t xml:space="preserve">. For SNF models, ‘fold change in BMAL transcription’ = </w:t>
      </w:r>
      <w:r w:rsidR="007324D0" w:rsidRPr="00F64F97">
        <w:rPr>
          <w:rFonts w:eastAsiaTheme="minorEastAsia" w:cstheme="minorHAnsi"/>
          <w:i/>
        </w:rPr>
        <w:t>λ</w:t>
      </w:r>
      <w:r w:rsidR="007324D0" w:rsidRPr="00F64F97">
        <w:rPr>
          <w:rFonts w:eastAsiaTheme="minorEastAsia" w:cstheme="minorHAnsi"/>
        </w:rPr>
        <w:t xml:space="preserve"> </w:t>
      </w:r>
      <w:r w:rsidR="006225E2" w:rsidRPr="00F64F97">
        <w:rPr>
          <w:rFonts w:eastAsiaTheme="minorEastAsia" w:cstheme="minorHAnsi"/>
        </w:rPr>
        <w:t xml:space="preserve">=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w:t>
      </w:r>
      <w:r w:rsidR="00235194" w:rsidRPr="00F64F97">
        <w:rPr>
          <w:rFonts w:eastAsiaTheme="minorEastAsia" w:cstheme="minorHAnsi"/>
        </w:rPr>
        <w:t xml:space="preserve">0.3 </w:t>
      </w:r>
      <w:r w:rsidR="007324D0" w:rsidRPr="00F64F97">
        <w:rPr>
          <w:rFonts w:eastAsiaTheme="minorEastAsia" w:cstheme="minorHAnsi"/>
        </w:rPr>
        <w:t xml:space="preserve">(which is to say </w:t>
      </w:r>
      <w:commentRangeStart w:id="40"/>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bCs/>
          <w:color w:val="000000" w:themeColor="text1"/>
          <w:szCs w:val="24"/>
        </w:rPr>
        <w:t xml:space="preserve"> = </w:t>
      </w:r>
      <w:r w:rsidR="007324D0" w:rsidRPr="00F64F97">
        <w:rPr>
          <w:rFonts w:eastAsiaTheme="minorEastAsia" w:cstheme="minorHAnsi"/>
        </w:rPr>
        <w:t>0.</w:t>
      </w:r>
      <w:r w:rsidR="00235194" w:rsidRPr="00F64F97">
        <w:rPr>
          <w:rFonts w:eastAsiaTheme="minorEastAsia" w:cstheme="minorHAnsi"/>
        </w:rPr>
        <w:t xml:space="preserve">3 </w:t>
      </w:r>
      <w:commentRangeEnd w:id="40"/>
      <w:r w:rsidR="00235194" w:rsidRPr="00F64F97">
        <w:rPr>
          <w:rStyle w:val="CommentReference"/>
        </w:rPr>
        <w:commentReference w:id="40"/>
      </w:r>
      <w:r w:rsidR="007324D0" w:rsidRPr="00F64F97">
        <w:rPr>
          <w:rFonts w:eastAsiaTheme="minorEastAsia" w:cstheme="minorHAnsi"/>
        </w:rPr>
        <w:t xml:space="preserve">for a homozygous diploid cell). For NNF and PNF models, </w:t>
      </w:r>
      <w:r w:rsidR="007324D0" w:rsidRPr="00F64F97">
        <w:rPr>
          <w:rFonts w:eastAsiaTheme="minorEastAsia" w:cstheme="minorHAnsi"/>
          <w:i/>
        </w:rPr>
        <w:t>λ</w:t>
      </w:r>
      <w:r w:rsidR="007324D0" w:rsidRPr="00F64F97">
        <w:rPr>
          <w:rFonts w:eastAsiaTheme="minorEastAsia" w:cstheme="minorHAnsi"/>
        </w:rPr>
        <w:t xml:space="preserve"> is defined in Eqs. (16) and (18), and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MAX</w:t>
      </w:r>
      <w:r w:rsidR="007324D0" w:rsidRPr="00F64F97">
        <w:rPr>
          <w:rFonts w:eastAsiaTheme="minorEastAsia" w:cstheme="minorHAnsi"/>
        </w:rPr>
        <w:t xml:space="preserve"> is adjusted so that the average value of</w:t>
      </w:r>
      <w:r w:rsidR="007324D0" w:rsidRPr="00F64F97">
        <w:rPr>
          <w:rFonts w:ascii="Cambria" w:hAnsi="Cambria"/>
          <w:bCs/>
          <w:i/>
          <w:color w:val="000000" w:themeColor="text1"/>
          <w:szCs w:val="24"/>
        </w:rPr>
        <w:t xml:space="preserve"> A</w:t>
      </w:r>
      <w:r w:rsidR="007324D0" w:rsidRPr="00F64F97">
        <w:rPr>
          <w:rFonts w:ascii="Cambria" w:hAnsi="Cambria"/>
          <w:bCs/>
          <w:color w:val="000000" w:themeColor="text1"/>
          <w:szCs w:val="24"/>
          <w:vertAlign w:val="subscript"/>
        </w:rPr>
        <w:t>T</w:t>
      </w:r>
      <w:r w:rsidR="007324D0" w:rsidRPr="00F64F97">
        <w:rPr>
          <w:rFonts w:ascii="Cambria" w:hAnsi="Cambria"/>
          <w:bCs/>
          <w:color w:val="000000" w:themeColor="text1"/>
          <w:szCs w:val="24"/>
        </w:rPr>
        <w:t>(</w:t>
      </w:r>
      <w:r w:rsidR="007324D0" w:rsidRPr="00F64F97">
        <w:rPr>
          <w:rFonts w:ascii="Cambria" w:hAnsi="Cambria"/>
          <w:bCs/>
          <w:i/>
          <w:color w:val="000000" w:themeColor="text1"/>
          <w:szCs w:val="24"/>
        </w:rPr>
        <w:t>t</w:t>
      </w:r>
      <w:r w:rsidR="007324D0" w:rsidRPr="00F64F97">
        <w:rPr>
          <w:rFonts w:ascii="Cambria" w:hAnsi="Cambria"/>
          <w:bCs/>
          <w:color w:val="000000" w:themeColor="text1"/>
          <w:szCs w:val="24"/>
        </w:rPr>
        <w:t>)</w:t>
      </w:r>
      <w:r w:rsidR="007324D0" w:rsidRPr="00F64F97">
        <w:rPr>
          <w:rFonts w:ascii="Cambria" w:eastAsiaTheme="minorEastAsia" w:hAnsi="Cambria" w:cstheme="minorHAnsi"/>
        </w:rPr>
        <w:t xml:space="preserve"> </w:t>
      </w:r>
      <w:r w:rsidR="007324D0" w:rsidRPr="00F64F97">
        <w:rPr>
          <w:rFonts w:eastAsiaTheme="minorEastAsia" w:cstheme="minorHAnsi"/>
        </w:rPr>
        <w:t>over the course of an oscillation = 0.</w:t>
      </w:r>
      <w:r w:rsidR="00235194" w:rsidRPr="00F64F97">
        <w:rPr>
          <w:rFonts w:eastAsiaTheme="minorEastAsia" w:cstheme="minorHAnsi"/>
        </w:rPr>
        <w:t xml:space="preserve">3 </w:t>
      </w:r>
      <w:r w:rsidR="007324D0" w:rsidRPr="00F64F97">
        <w:rPr>
          <w:rFonts w:eastAsiaTheme="minorEastAsia" w:cstheme="minorHAnsi"/>
        </w:rPr>
        <w:t xml:space="preserve">(the fixed value of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 xml:space="preserve"> for the SNF model).</w:t>
      </w:r>
    </w:p>
    <w:p w14:paraId="437E78D5" w14:textId="319E7D37" w:rsidR="00E4759A" w:rsidRPr="00F64F97" w:rsidRDefault="00A830AD" w:rsidP="00E4759A">
      <w:pPr>
        <w:spacing w:after="120"/>
        <w:jc w:val="both"/>
        <w:rPr>
          <w:rFonts w:eastAsiaTheme="minorEastAsia" w:cstheme="minorHAnsi"/>
          <w:color w:val="000000" w:themeColor="text1"/>
          <w:szCs w:val="24"/>
        </w:rPr>
      </w:pPr>
      <w:r w:rsidRPr="00F64F97">
        <w:rPr>
          <w:bCs/>
          <w:color w:val="000000" w:themeColor="text1"/>
          <w:szCs w:val="24"/>
        </w:rPr>
        <w:t>Comparing panels (a) and (b), we see that our ‘0M8’ models are less robust than the ‘0L8</w:t>
      </w:r>
      <w:r w:rsidR="004A1272" w:rsidRPr="00F64F97">
        <w:rPr>
          <w:bCs/>
          <w:color w:val="000000" w:themeColor="text1"/>
          <w:szCs w:val="24"/>
        </w:rPr>
        <w:t>’ models</w:t>
      </w:r>
      <w:r w:rsidR="00D97AA5">
        <w:rPr>
          <w:rFonts w:eastAsiaTheme="minorEastAsia" w:cstheme="minorHAnsi"/>
          <w:color w:val="000000" w:themeColor="text1"/>
          <w:szCs w:val="24"/>
        </w:rPr>
        <w:t xml:space="preserve"> </w:t>
      </w:r>
      <w:r w:rsidR="00E014E0" w:rsidRPr="00F64F97">
        <w:rPr>
          <w:rFonts w:eastAsiaTheme="minorEastAsia" w:cstheme="minorHAnsi"/>
          <w:color w:val="000000" w:themeColor="text1"/>
          <w:szCs w:val="24"/>
        </w:rPr>
        <w:t>with respect</w:t>
      </w:r>
      <w:r w:rsidRPr="00F64F97">
        <w:rPr>
          <w:rFonts w:eastAsiaTheme="minorEastAsia" w:cstheme="minorHAnsi"/>
          <w:color w:val="000000" w:themeColor="text1"/>
          <w:szCs w:val="24"/>
        </w:rPr>
        <w:t xml:space="preserve"> to</w:t>
      </w:r>
      <w:r w:rsidR="001B4856" w:rsidRPr="00F64F97">
        <w:rPr>
          <w:rFonts w:eastAsiaTheme="minorEastAsia" w:cstheme="minorHAnsi"/>
          <w:color w:val="000000" w:themeColor="text1"/>
          <w:szCs w:val="24"/>
        </w:rPr>
        <w:t xml:space="preserve"> </w:t>
      </w:r>
      <w:r w:rsidRPr="00F64F97">
        <w:rPr>
          <w:rFonts w:eastAsiaTheme="minorEastAsia" w:cstheme="minorHAnsi"/>
          <w:color w:val="000000" w:themeColor="text1"/>
          <w:szCs w:val="24"/>
        </w:rPr>
        <w:t>over</w:t>
      </w:r>
      <w:r w:rsidR="001B4856" w:rsidRPr="00F64F97">
        <w:rPr>
          <w:rFonts w:eastAsiaTheme="minorEastAsia" w:cstheme="minorHAnsi"/>
          <w:color w:val="000000" w:themeColor="text1"/>
          <w:szCs w:val="24"/>
        </w:rPr>
        <w:t xml:space="preserve">expression of the </w:t>
      </w:r>
      <w:r w:rsidRPr="00F64F97">
        <w:rPr>
          <w:rFonts w:eastAsiaTheme="minorEastAsia" w:cstheme="minorHAnsi"/>
          <w:i/>
          <w:color w:val="000000" w:themeColor="text1"/>
          <w:szCs w:val="24"/>
        </w:rPr>
        <w:t>PER</w:t>
      </w:r>
      <w:r w:rsidR="00E014E0" w:rsidRPr="00F64F97">
        <w:rPr>
          <w:rFonts w:eastAsiaTheme="minorEastAsia" w:cstheme="minorHAnsi"/>
          <w:color w:val="000000" w:themeColor="text1"/>
          <w:szCs w:val="24"/>
        </w:rPr>
        <w:t xml:space="preserve"> gene</w:t>
      </w:r>
      <w:r w:rsidR="00C04568" w:rsidRPr="00F64F97">
        <w:rPr>
          <w:rFonts w:eastAsiaTheme="minorEastAsia" w:cstheme="minorHAnsi"/>
          <w:color w:val="000000" w:themeColor="text1"/>
          <w:szCs w:val="24"/>
        </w:rPr>
        <w:t xml:space="preserve">. </w:t>
      </w:r>
      <w:r w:rsidR="00E55AD5" w:rsidRPr="00F64F97">
        <w:rPr>
          <w:rFonts w:eastAsiaTheme="minorEastAsia" w:cstheme="minorHAnsi"/>
          <w:color w:val="000000" w:themeColor="text1"/>
          <w:szCs w:val="24"/>
        </w:rPr>
        <w:t xml:space="preserve">‘0M8’ models, </w:t>
      </w:r>
      <w:r w:rsidR="00C165D7" w:rsidRPr="00F64F97">
        <w:rPr>
          <w:bCs/>
          <w:color w:val="000000" w:themeColor="text1"/>
          <w:szCs w:val="24"/>
        </w:rPr>
        <w:t>unlike ‘0L8’ models, no longer mandate</w:t>
      </w:r>
      <w:r w:rsidR="00C165D7" w:rsidRPr="00F64F97">
        <w:rPr>
          <w:rFonts w:eastAsiaTheme="minorEastAsia" w:cstheme="minorHAnsi"/>
          <w:color w:val="000000" w:themeColor="text1"/>
          <w:szCs w:val="24"/>
        </w:rPr>
        <w:t xml:space="preserve"> a stoichiometric balance between </w:t>
      </w:r>
      <w:r w:rsidR="00C165D7" w:rsidRPr="00F64F97">
        <w:rPr>
          <w:rFonts w:eastAsiaTheme="minorEastAsia" w:cstheme="minorHAnsi"/>
          <w:i/>
          <w:color w:val="000000" w:themeColor="text1"/>
          <w:szCs w:val="24"/>
        </w:rPr>
        <w:t xml:space="preserve">BMAL </w:t>
      </w:r>
      <w:r w:rsidR="00C165D7" w:rsidRPr="00F64F97">
        <w:rPr>
          <w:rFonts w:eastAsiaTheme="minorEastAsia" w:cstheme="minorHAnsi"/>
          <w:color w:val="000000" w:themeColor="text1"/>
          <w:szCs w:val="24"/>
        </w:rPr>
        <w:t xml:space="preserve">and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expression. </w:t>
      </w:r>
      <w:r w:rsidR="00B07E5C" w:rsidRPr="00F64F97">
        <w:rPr>
          <w:rFonts w:eastAsiaTheme="minorEastAsia" w:cstheme="minorHAnsi"/>
          <w:color w:val="000000" w:themeColor="text1"/>
          <w:szCs w:val="24"/>
        </w:rPr>
        <w:t>On the contrary</w:t>
      </w:r>
      <w:r w:rsidR="00C165D7" w:rsidRPr="00F64F97">
        <w:rPr>
          <w:rFonts w:eastAsiaTheme="minorEastAsia" w:cstheme="minorHAnsi"/>
          <w:color w:val="000000" w:themeColor="text1"/>
          <w:szCs w:val="24"/>
        </w:rPr>
        <w:t xml:space="preserve">, ‘0M8’ models oscillate </w:t>
      </w:r>
      <w:r w:rsidR="00B07E5C" w:rsidRPr="00F64F97">
        <w:rPr>
          <w:rFonts w:eastAsiaTheme="minorEastAsia" w:cstheme="minorHAnsi"/>
          <w:color w:val="000000" w:themeColor="text1"/>
          <w:szCs w:val="24"/>
        </w:rPr>
        <w:t>over a restricted</w:t>
      </w:r>
      <w:r w:rsidR="00C165D7" w:rsidRPr="00F64F97">
        <w:rPr>
          <w:rFonts w:eastAsiaTheme="minorEastAsia" w:cstheme="minorHAnsi"/>
          <w:color w:val="000000" w:themeColor="text1"/>
          <w:szCs w:val="24"/>
        </w:rPr>
        <w:t xml:space="preserve"> range of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transcription</w:t>
      </w:r>
      <w:r w:rsidR="00B07E5C" w:rsidRPr="00F64F97">
        <w:rPr>
          <w:rFonts w:eastAsiaTheme="minorEastAsia" w:cstheme="minorHAnsi"/>
          <w:color w:val="000000" w:themeColor="text1"/>
          <w:szCs w:val="24"/>
        </w:rPr>
        <w:t xml:space="preserve"> rates (0.5 &lt; </w:t>
      </w:r>
      <w:r w:rsidR="00B07E5C" w:rsidRPr="00F64F97">
        <w:rPr>
          <w:rFonts w:eastAsiaTheme="minorEastAsia" w:cstheme="minorHAnsi"/>
          <w:i/>
          <w:color w:val="000000" w:themeColor="text1"/>
          <w:szCs w:val="24"/>
        </w:rPr>
        <w:t>φ</w:t>
      </w:r>
      <w:r w:rsidR="00B07E5C" w:rsidRPr="00F64F97">
        <w:rPr>
          <w:rFonts w:eastAsiaTheme="minorEastAsia" w:cstheme="minorHAnsi"/>
          <w:color w:val="000000" w:themeColor="text1"/>
          <w:szCs w:val="24"/>
        </w:rPr>
        <w:t xml:space="preserve"> &lt; 5, approximately) and</w:t>
      </w:r>
      <w:r w:rsidR="00C165D7" w:rsidRPr="00F64F97">
        <w:rPr>
          <w:rFonts w:eastAsiaTheme="minorEastAsia" w:cstheme="minorHAnsi"/>
          <w:color w:val="000000" w:themeColor="text1"/>
          <w:szCs w:val="24"/>
        </w:rPr>
        <w:t xml:space="preserve"> a wide range of </w:t>
      </w:r>
      <w:r w:rsidR="00C165D7" w:rsidRPr="00F64F97">
        <w:rPr>
          <w:rFonts w:eastAsiaTheme="minorEastAsia" w:cstheme="minorHAnsi"/>
          <w:i/>
          <w:color w:val="000000" w:themeColor="text1"/>
          <w:szCs w:val="24"/>
        </w:rPr>
        <w:t>BMAL</w:t>
      </w:r>
      <w:r w:rsidR="00C165D7" w:rsidRPr="00F64F97">
        <w:rPr>
          <w:rFonts w:eastAsiaTheme="minorEastAsia" w:cstheme="minorHAnsi"/>
          <w:color w:val="000000" w:themeColor="text1"/>
          <w:szCs w:val="24"/>
        </w:rPr>
        <w:t xml:space="preserve"> transcription </w:t>
      </w:r>
      <w:r w:rsidR="00B07E5C" w:rsidRPr="00F64F97">
        <w:rPr>
          <w:rFonts w:eastAsiaTheme="minorEastAsia" w:cstheme="minorHAnsi"/>
          <w:color w:val="000000" w:themeColor="text1"/>
          <w:szCs w:val="24"/>
        </w:rPr>
        <w:t xml:space="preserve">rates (0 &lt; </w:t>
      </w:r>
      <w:r w:rsidR="00B07E5C" w:rsidRPr="00F64F97">
        <w:rPr>
          <w:rFonts w:eastAsiaTheme="minorEastAsia" w:cstheme="minorHAnsi"/>
          <w:i/>
          <w:color w:val="000000" w:themeColor="text1"/>
          <w:szCs w:val="24"/>
        </w:rPr>
        <w:t>λ</w:t>
      </w:r>
      <w:r w:rsidR="00B07E5C" w:rsidRPr="00F64F97">
        <w:rPr>
          <w:rFonts w:eastAsiaTheme="minorEastAsia" w:cstheme="minorHAnsi"/>
          <w:color w:val="000000" w:themeColor="text1"/>
          <w:szCs w:val="24"/>
        </w:rPr>
        <w:t xml:space="preserve"> &lt; 10 or more)</w:t>
      </w:r>
      <w:r w:rsidR="00C165D7" w:rsidRPr="00F64F97">
        <w:rPr>
          <w:rFonts w:eastAsiaTheme="minorEastAsia" w:cstheme="minorHAnsi"/>
          <w:color w:val="000000" w:themeColor="text1"/>
          <w:szCs w:val="24"/>
        </w:rPr>
        <w:t xml:space="preserve">. </w:t>
      </w:r>
      <w:r w:rsidR="00E4759A" w:rsidRPr="00F64F97">
        <w:rPr>
          <w:rFonts w:eastAsiaTheme="minorEastAsia" w:cstheme="minorHAnsi"/>
          <w:color w:val="000000" w:themeColor="text1"/>
          <w:szCs w:val="24"/>
        </w:rPr>
        <w:t xml:space="preserve">Oscillations in both ‘0L8’ and ‘0M8’ models depend on the accumulation of enough nuclear PER to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w:t>
      </w:r>
      <w:r w:rsidR="00E4759A" w:rsidRPr="00F64F97">
        <w:rPr>
          <w:rFonts w:eastAsiaTheme="minorEastAsia" w:cstheme="minorHAnsi"/>
          <w:color w:val="000000" w:themeColor="text1"/>
          <w:szCs w:val="24"/>
        </w:rPr>
        <w:lastRenderedPageBreak/>
        <w:t xml:space="preserve">followed by clearance of enough PER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For a given level </w:t>
      </w:r>
      <w:r w:rsidR="00E4759A" w:rsidRPr="00F64F97">
        <w:rPr>
          <w:rFonts w:eastAsiaTheme="minorEastAsia" w:cstheme="minorHAnsi"/>
          <w:i/>
          <w:color w:val="000000" w:themeColor="text1"/>
          <w:szCs w:val="24"/>
        </w:rPr>
        <w:t>λ</w:t>
      </w:r>
      <w:r w:rsidR="00E4759A" w:rsidRPr="00F64F97">
        <w:rPr>
          <w:rFonts w:eastAsiaTheme="minorEastAsia" w:cstheme="minorHAnsi"/>
          <w:color w:val="000000" w:themeColor="text1"/>
          <w:szCs w:val="24"/>
        </w:rPr>
        <w:t xml:space="preserve"> of BMAL transcription in the system, a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too low never generates enough PER to inhibit BMAL and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Even 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maximal, PER abundance is low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small. On the other hand, if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is too high, PER cannot be cleared from the nucleus fast enough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Although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small, PER abundance is high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large. </w:t>
      </w:r>
    </w:p>
    <w:p w14:paraId="65EE6708" w14:textId="6484EC44" w:rsidR="00E4759A" w:rsidRPr="00F64F97" w:rsidRDefault="00E4759A" w:rsidP="00E4759A">
      <w:pPr>
        <w:spacing w:after="120"/>
        <w:jc w:val="both"/>
        <w:rPr>
          <w:rFonts w:eastAsiaTheme="minorEastAsia" w:cstheme="minorHAnsi"/>
          <w:color w:val="000000" w:themeColor="text1"/>
          <w:szCs w:val="24"/>
        </w:rPr>
      </w:pPr>
      <w:r w:rsidRPr="00F64F97">
        <w:rPr>
          <w:rFonts w:eastAsiaTheme="minorEastAsia" w:cstheme="minorHAnsi"/>
          <w:color w:val="000000" w:themeColor="text1"/>
          <w:szCs w:val="24"/>
        </w:rPr>
        <w:t xml:space="preserve">In ‘0L8’ models, with linear degradation of nuclear PER, the concentrations of all PER species scale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 xml:space="preserve">transcription. As the level of BMAL scales up or down, the level of nuclear PER must scale up or down as well, with </w:t>
      </w:r>
      <w:r w:rsidRPr="00F64F97">
        <w:rPr>
          <w:rFonts w:eastAsiaTheme="minorEastAsia" w:cstheme="minorHAnsi"/>
          <w:i/>
          <w:color w:val="000000" w:themeColor="text1"/>
          <w:szCs w:val="24"/>
        </w:rPr>
        <w:t>φ</w:t>
      </w:r>
      <w:r w:rsidR="002A73F2" w:rsidRPr="00F64F97">
        <w:rPr>
          <w:rFonts w:eastAsiaTheme="minorEastAsia" w:cstheme="minorHAnsi"/>
          <w:color w:val="000000" w:themeColor="text1"/>
          <w:szCs w:val="24"/>
        </w:rPr>
        <w:t xml:space="preserve"> proportional to</w:t>
      </w:r>
      <w:r w:rsidRPr="00F64F97">
        <w:rPr>
          <w:rFonts w:eastAsiaTheme="minorEastAsia" w:cstheme="minorHAnsi"/>
          <w:color w:val="000000" w:themeColor="text1"/>
          <w:szCs w:val="24"/>
        </w:rPr>
        <w:t xml:space="preserve"> </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For this reason, both the upper and lower boundaries of the oscillatory regions of ‘0L8’ models are straight lines in the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plane (except in the lower-left corner). In this manner, ‘stoichiometric balance’ is built into ‘0L8’ models. (Similar reasoning applies to all ‘0LN’ models.) </w:t>
      </w:r>
    </w:p>
    <w:p w14:paraId="05F38E14" w14:textId="77777777" w:rsidR="00E4759A" w:rsidRPr="00F64F97" w:rsidRDefault="00E4759A" w:rsidP="00E4759A">
      <w:pPr>
        <w:spacing w:after="120"/>
        <w:jc w:val="both"/>
        <w:rPr>
          <w:bCs/>
          <w:color w:val="000000" w:themeColor="text1"/>
          <w:szCs w:val="24"/>
        </w:rPr>
      </w:pPr>
      <w:r w:rsidRPr="00F64F97">
        <w:rPr>
          <w:rFonts w:eastAsiaTheme="minorEastAsia" w:cstheme="minorHAnsi"/>
          <w:color w:val="000000" w:themeColor="text1"/>
          <w:szCs w:val="24"/>
        </w:rPr>
        <w:t xml:space="preserve">In ‘0M8’ models, however, with Michaelis-Menten degradation, nuclear PER concentration no longer scales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transcription. Furthermore, the oscillations we observe in Figure 4(b)</w:t>
      </w:r>
      <w:r w:rsidRPr="00F64F97">
        <w:rPr>
          <w:bCs/>
          <w:color w:val="000000" w:themeColor="text1"/>
          <w:szCs w:val="24"/>
        </w:rPr>
        <w:t xml:space="preserve"> </w:t>
      </w:r>
      <w:r w:rsidRPr="00F64F97">
        <w:rPr>
          <w:rFonts w:eastAsiaTheme="minorEastAsia" w:cstheme="minorHAnsi"/>
          <w:color w:val="000000" w:themeColor="text1"/>
          <w:szCs w:val="24"/>
        </w:rPr>
        <w:t xml:space="preserve">must often be operating in the region of limiting rate of </w:t>
      </w:r>
      <w:r w:rsidRPr="00F64F97">
        <w:rPr>
          <w:rFonts w:cstheme="minorHAnsi"/>
          <w:bCs/>
          <w:szCs w:val="24"/>
        </w:rPr>
        <w:t>PER degradation (</w:t>
      </w:r>
      <w:r w:rsidRPr="00F64F97">
        <w:rPr>
          <w:rFonts w:ascii="Cambria" w:hAnsi="Cambria" w:cstheme="minorHAnsi"/>
          <w:bCs/>
          <w:i/>
          <w:szCs w:val="24"/>
        </w:rPr>
        <w:t>P</w:t>
      </w:r>
      <w:r w:rsidRPr="00F64F97">
        <w:rPr>
          <w:rFonts w:ascii="Cambria" w:hAnsi="Cambria" w:cstheme="minorHAnsi"/>
          <w:bCs/>
          <w:szCs w:val="24"/>
        </w:rPr>
        <w:t xml:space="preserve"> &gt; </w:t>
      </w:r>
      <w:r w:rsidRPr="00F64F97">
        <w:rPr>
          <w:rFonts w:ascii="Cambria" w:hAnsi="Cambria" w:cstheme="minorHAnsi"/>
          <w:bCs/>
          <w:i/>
          <w:szCs w:val="24"/>
        </w:rPr>
        <w:t>K</w:t>
      </w:r>
      <w:r w:rsidRPr="00F64F97">
        <w:rPr>
          <w:rFonts w:ascii="Cambria" w:hAnsi="Cambria" w:cstheme="minorHAnsi"/>
          <w:bCs/>
          <w:szCs w:val="24"/>
        </w:rPr>
        <w:t>m</w:t>
      </w:r>
      <w:r w:rsidRPr="00F64F97">
        <w:rPr>
          <w:rFonts w:cstheme="minorHAnsi"/>
          <w:bCs/>
          <w:szCs w:val="24"/>
        </w:rPr>
        <w:t xml:space="preserve">) because otherwise </w:t>
      </w:r>
      <w:r w:rsidRPr="00F64F97">
        <w:rPr>
          <w:rFonts w:eastAsiaTheme="minorEastAsia" w:cstheme="minorHAnsi"/>
          <w:color w:val="000000" w:themeColor="text1"/>
          <w:szCs w:val="24"/>
        </w:rPr>
        <w:t>‘0M8’ models become ‘0L8’ models, which do not</w:t>
      </w:r>
      <w:r w:rsidRPr="00F64F97">
        <w:rPr>
          <w:bCs/>
          <w:color w:val="000000" w:themeColor="text1"/>
          <w:szCs w:val="24"/>
        </w:rPr>
        <w:t xml:space="preserve"> oscillate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Consider a simplified model, </w:t>
      </w:r>
      <m:oMath>
        <m:f>
          <m:fPr>
            <m:type m:val="lin"/>
            <m:ctrlPr>
              <w:rPr>
                <w:rFonts w:ascii="Cambria Math" w:hAnsi="Cambria Math"/>
                <w:bCs/>
                <w:i/>
                <w:color w:val="000000" w:themeColor="text1"/>
                <w:szCs w:val="24"/>
              </w:rPr>
            </m:ctrlPr>
          </m:fPr>
          <m:num>
            <m:r>
              <w:rPr>
                <w:rFonts w:ascii="Cambria Math" w:hAnsi="Cambria Math"/>
                <w:color w:val="000000" w:themeColor="text1"/>
                <w:szCs w:val="24"/>
              </w:rPr>
              <m:t>dP</m:t>
            </m:r>
          </m:num>
          <m:den>
            <m:r>
              <w:rPr>
                <w:rFonts w:ascii="Cambria Math" w:hAnsi="Cambria Math"/>
                <w:color w:val="000000" w:themeColor="text1"/>
                <w:szCs w:val="24"/>
              </w:rPr>
              <m:t>dt</m:t>
            </m:r>
          </m:den>
        </m:f>
        <m:r>
          <w:rPr>
            <w:rFonts w:ascii="Cambria Math" w:hAnsi="Cambria Math"/>
            <w:color w:val="000000" w:themeColor="text1"/>
            <w:szCs w:val="24"/>
          </w:rPr>
          <m:t>=φ</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free</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T</m:t>
            </m:r>
          </m:sub>
        </m:sSub>
        <m:r>
          <w:rPr>
            <w:rFonts w:ascii="Cambria Math" w:hAnsi="Cambria Math"/>
            <w:color w:val="000000" w:themeColor="text1"/>
            <w:szCs w:val="24"/>
          </w:rPr>
          <m:t>-</m:t>
        </m:r>
        <m:f>
          <m:fPr>
            <m:type m:val="lin"/>
            <m:ctrlPr>
              <w:rPr>
                <w:rFonts w:ascii="Cambria Math" w:hAnsi="Cambria Math"/>
                <w:bCs/>
                <w:i/>
                <w:color w:val="000000" w:themeColor="text1"/>
                <w:szCs w:val="24"/>
              </w:rPr>
            </m:ctrlPr>
          </m:fPr>
          <m:num>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P</m:t>
            </m:r>
          </m:num>
          <m:den>
            <m:r>
              <w:rPr>
                <w:rFonts w:ascii="Cambria Math" w:hAnsi="Cambria Math"/>
                <w:color w:val="000000" w:themeColor="text1"/>
                <w:szCs w:val="24"/>
              </w:rPr>
              <m:t>(P+</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den>
        </m:f>
      </m:oMath>
      <w:r w:rsidRPr="00F64F97">
        <w:rPr>
          <w:bCs/>
          <w:color w:val="000000" w:themeColor="text1"/>
          <w:szCs w:val="24"/>
        </w:rPr>
        <w:t xml:space="preserve">. </w:t>
      </w:r>
      <w:commentRangeStart w:id="41"/>
      <w:r w:rsidRPr="00F64F97">
        <w:rPr>
          <w:bCs/>
          <w:color w:val="000000" w:themeColor="text1"/>
          <w:szCs w:val="24"/>
        </w:rPr>
        <w:t xml:space="preserve">If </w:t>
      </w:r>
      <m:oMath>
        <m:r>
          <w:rPr>
            <w:rFonts w:ascii="Cambria Math" w:hAnsi="Cambria Math"/>
            <w:color w:val="000000" w:themeColor="text1"/>
            <w:szCs w:val="24"/>
          </w:rPr>
          <m:t>φ&lt;β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=0.4,</m:t>
        </m:r>
      </m:oMath>
      <w:r w:rsidRPr="00F64F97">
        <w:rPr>
          <w:bCs/>
          <w:color w:val="000000" w:themeColor="text1"/>
          <w:szCs w:val="24"/>
        </w:rPr>
        <w:t xml:space="preserve"> </w:t>
      </w:r>
      <w:commentRangeEnd w:id="41"/>
      <w:r w:rsidR="007A2D8F" w:rsidRPr="00F64F97">
        <w:rPr>
          <w:rStyle w:val="CommentReference"/>
        </w:rPr>
        <w:commentReference w:id="41"/>
      </w:r>
      <w:r w:rsidRPr="00F64F97">
        <w:rPr>
          <w:bCs/>
          <w:color w:val="000000" w:themeColor="text1"/>
          <w:szCs w:val="24"/>
        </w:rPr>
        <w:t xml:space="preserve">then the maximum rate of PER accumulation can never exceed the saturating rate of PER degradation, so PER settles into a stable steady state of low PER abundance. If </w:t>
      </w:r>
      <m:oMath>
        <m:r>
          <w:rPr>
            <w:rFonts w:ascii="Cambria Math" w:hAnsi="Cambria Math"/>
            <w:color w:val="000000" w:themeColor="text1"/>
            <w:szCs w:val="24"/>
          </w:rPr>
          <m:t>φ&gt;5≫β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oMath>
      <w:r w:rsidRPr="00F64F97">
        <w:rPr>
          <w:bCs/>
          <w:color w:val="000000" w:themeColor="text1"/>
          <w:szCs w:val="24"/>
        </w:rPr>
        <w:t xml:space="preserve"> then the leaky transcription of </w:t>
      </w:r>
      <w:r w:rsidRPr="00F64F97">
        <w:rPr>
          <w:bCs/>
          <w:i/>
          <w:color w:val="000000" w:themeColor="text1"/>
          <w:szCs w:val="24"/>
        </w:rPr>
        <w:t>PER</w:t>
      </w:r>
      <w:r w:rsidRPr="00F64F97">
        <w:rPr>
          <w:bCs/>
          <w:color w:val="000000" w:themeColor="text1"/>
          <w:szCs w:val="24"/>
        </w:rPr>
        <w:t xml:space="preserve">, </w:t>
      </w:r>
      <w:commentRangeStart w:id="42"/>
      <m:oMath>
        <m:f>
          <m:fPr>
            <m:type m:val="lin"/>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free</m:t>
                </m:r>
              </m:sub>
            </m:sSub>
          </m:num>
          <m:den>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T</m:t>
                </m:r>
              </m:sub>
            </m:sSub>
          </m:den>
        </m:f>
      </m:oMath>
      <w:r w:rsidRPr="00F64F97">
        <w:rPr>
          <w:bCs/>
          <w:color w:val="000000" w:themeColor="text1"/>
          <w:szCs w:val="24"/>
        </w:rPr>
        <w:t xml:space="preserve">, </w:t>
      </w:r>
      <w:commentRangeEnd w:id="42"/>
      <w:r w:rsidR="007A2D8F" w:rsidRPr="00F64F97">
        <w:rPr>
          <w:rStyle w:val="CommentReference"/>
        </w:rPr>
        <w:commentReference w:id="42"/>
      </w:r>
      <w:r w:rsidRPr="00F64F97">
        <w:rPr>
          <w:bCs/>
          <w:color w:val="000000" w:themeColor="text1"/>
          <w:szCs w:val="24"/>
        </w:rPr>
        <w:t xml:space="preserve">is apparently strong enough to balance the saturating degradation rate, </w:t>
      </w:r>
      <m:oMath>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oMath>
      <w:r w:rsidRPr="00F64F97">
        <w:rPr>
          <w:bCs/>
          <w:color w:val="000000" w:themeColor="text1"/>
          <w:szCs w:val="24"/>
        </w:rPr>
        <w:t xml:space="preserve">, and the system stabilizes with a high PER level, </w:t>
      </w:r>
      <m:oMath>
        <m:r>
          <w:rPr>
            <w:rFonts w:ascii="Cambria Math" w:hAnsi="Cambria Math" w:hint="eastAsia"/>
            <w:color w:val="000000" w:themeColor="text1"/>
            <w:szCs w:val="24"/>
          </w:rPr>
          <m:t>P</m:t>
        </m:r>
        <m:r>
          <w:rPr>
            <w:rFonts w:ascii="Cambria Math" w:hAnsi="Cambria Math" w:hint="eastAsia"/>
            <w:color w:val="000000" w:themeColor="text1"/>
            <w:szCs w:val="24"/>
          </w:rPr>
          <m:t>≈</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nor/>
              </m:rPr>
              <w:rPr>
                <w:rFonts w:ascii="Cambria Math" w:hAnsi="Cambria Math"/>
                <w:bCs/>
                <w:color w:val="000000" w:themeColor="text1"/>
                <w:szCs w:val="24"/>
              </w:rPr>
              <m:t>T</m:t>
            </m:r>
          </m:sub>
        </m:sSub>
        <m:r>
          <w:rPr>
            <w:rFonts w:ascii="Cambria Math" w:hAnsi="Cambria Math"/>
            <w:color w:val="000000" w:themeColor="text1"/>
            <w:szCs w:val="24"/>
          </w:rPr>
          <m:t>+</m:t>
        </m:r>
        <m:f>
          <m:fPr>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d</m:t>
                </m:r>
              </m:sub>
            </m:sSub>
          </m:num>
          <m:den>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m</m:t>
                </m:r>
              </m:sub>
            </m:sSub>
          </m:den>
        </m:f>
      </m:oMath>
      <w:r w:rsidRPr="00F64F97">
        <w:rPr>
          <w:bCs/>
          <w:color w:val="000000" w:themeColor="text1"/>
          <w:szCs w:val="24"/>
        </w:rPr>
        <w:t xml:space="preserve">. </w:t>
      </w:r>
      <w:r w:rsidRPr="00F64F97">
        <w:rPr>
          <w:bCs/>
          <w:color w:val="000000" w:themeColor="text1"/>
          <w:szCs w:val="24"/>
        </w:rPr>
        <w:lastRenderedPageBreak/>
        <w:t xml:space="preserve">Between these limits, 0.4 &lt; </w:t>
      </w:r>
      <w:r w:rsidRPr="00F64F97">
        <w:rPr>
          <w:rFonts w:cstheme="minorHAnsi"/>
          <w:bCs/>
          <w:i/>
          <w:color w:val="000000" w:themeColor="text1"/>
          <w:szCs w:val="24"/>
        </w:rPr>
        <w:t>φ</w:t>
      </w:r>
      <w:r w:rsidRPr="00F64F97">
        <w:rPr>
          <w:bCs/>
          <w:color w:val="000000" w:themeColor="text1"/>
          <w:szCs w:val="24"/>
        </w:rPr>
        <w:t xml:space="preserve"> &lt; 5 (approximately), the ‘0M8’ model is able to adjust PER synthesis and degradation to oscillate over a broad range of </w:t>
      </w:r>
      <w:r w:rsidRPr="00F64F97">
        <w:rPr>
          <w:rFonts w:ascii="Cambria" w:hAnsi="Cambria"/>
          <w:bCs/>
          <w:i/>
          <w:color w:val="000000" w:themeColor="text1"/>
          <w:szCs w:val="24"/>
        </w:rPr>
        <w:t>A</w:t>
      </w:r>
      <w:r w:rsidRPr="00F64F97">
        <w:rPr>
          <w:rFonts w:ascii="Cambria" w:hAnsi="Cambria"/>
          <w:bCs/>
          <w:color w:val="000000" w:themeColor="text1"/>
          <w:szCs w:val="24"/>
          <w:vertAlign w:val="subscript"/>
        </w:rPr>
        <w:t>T</w:t>
      </w:r>
      <w:r w:rsidRPr="00F64F97">
        <w:rPr>
          <w:bCs/>
          <w:color w:val="000000" w:themeColor="text1"/>
          <w:szCs w:val="24"/>
        </w:rPr>
        <w:t xml:space="preserve"> values.</w:t>
      </w:r>
    </w:p>
    <w:p w14:paraId="6B9E4584" w14:textId="77777777" w:rsidR="00E4759A" w:rsidRPr="00F64F97" w:rsidRDefault="00E4759A" w:rsidP="00E4759A">
      <w:pPr>
        <w:spacing w:after="120"/>
        <w:jc w:val="both"/>
        <w:rPr>
          <w:rFonts w:eastAsiaTheme="minorEastAsia" w:cstheme="minorHAnsi"/>
          <w:strike/>
          <w:color w:val="000000" w:themeColor="text1"/>
          <w:szCs w:val="24"/>
        </w:rPr>
      </w:pPr>
      <w:commentRangeStart w:id="43"/>
      <w:r w:rsidRPr="00F64F97">
        <w:rPr>
          <w:bCs/>
          <w:strike/>
          <w:color w:val="000000" w:themeColor="text1"/>
          <w:szCs w:val="24"/>
        </w:rPr>
        <w:t xml:space="preserve">Eq. (4) implies that when </w:t>
      </w:r>
      <m:oMath>
        <m:r>
          <w:rPr>
            <w:rFonts w:ascii="Cambria Math" w:hAnsi="Cambria Math"/>
            <w:strike/>
            <w:color w:val="000000" w:themeColor="text1"/>
            <w:szCs w:val="24"/>
          </w:rPr>
          <m:t>P≫1&gt;</m:t>
        </m:r>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oMath>
      <w:r w:rsidRPr="00F64F97">
        <w:rPr>
          <w:bCs/>
          <w:strike/>
          <w:color w:val="000000" w:themeColor="text1"/>
          <w:szCs w:val="24"/>
        </w:rPr>
        <w:t xml:space="preserve">,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free</m:t>
                </m:r>
              </m:sub>
            </m:sSub>
          </m:num>
          <m:den>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den>
        </m:f>
      </m:oMath>
      <w:r w:rsidRPr="00F64F97">
        <w:rPr>
          <w:bCs/>
          <w:strike/>
          <w:color w:val="000000" w:themeColor="text1"/>
          <w:szCs w:val="24"/>
        </w:rPr>
        <w:t xml:space="preserve"> approaches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num>
          <m:den>
            <m:r>
              <w:rPr>
                <w:rFonts w:ascii="Cambria Math" w:hAnsi="Cambria Math"/>
                <w:strike/>
                <w:color w:val="000000" w:themeColor="text1"/>
                <w:szCs w:val="24"/>
              </w:rPr>
              <m:t>P</m:t>
            </m:r>
          </m:den>
        </m:f>
      </m:oMath>
      <w:r w:rsidRPr="00F64F97">
        <w:rPr>
          <w:bCs/>
          <w:strike/>
          <w:color w:val="000000" w:themeColor="text1"/>
          <w:szCs w:val="24"/>
        </w:rPr>
        <w:t xml:space="preserve">, which does not depend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Hence, the balance between PER synthesis and degradation has little dependence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and mandates roughly the same </w:t>
      </w:r>
      <w:r w:rsidRPr="00F64F97">
        <w:rPr>
          <w:bCs/>
          <w:i/>
          <w:strike/>
          <w:color w:val="000000" w:themeColor="text1"/>
          <w:szCs w:val="24"/>
        </w:rPr>
        <w:t>PER</w:t>
      </w:r>
      <w:r w:rsidRPr="00F64F97">
        <w:rPr>
          <w:bCs/>
          <w:strike/>
          <w:color w:val="000000" w:themeColor="text1"/>
          <w:szCs w:val="24"/>
        </w:rPr>
        <w:t xml:space="preserve"> transcription level over a broad range of BMAL level. Taken together, the Michaelis-Menten degradation of PER in ‘0M8’ models significantly changes the characteristics of oscillation robustness.</w:t>
      </w:r>
      <w:commentRangeEnd w:id="43"/>
      <w:r w:rsidRPr="00F64F97">
        <w:rPr>
          <w:rStyle w:val="CommentReference"/>
        </w:rPr>
        <w:commentReference w:id="43"/>
      </w:r>
    </w:p>
    <w:p w14:paraId="31DDD842" w14:textId="77777777" w:rsidR="00E4759A" w:rsidRPr="00F64F97" w:rsidRDefault="00E4759A" w:rsidP="00E4759A">
      <w:pPr>
        <w:spacing w:after="120"/>
        <w:jc w:val="both"/>
        <w:rPr>
          <w:rFonts w:eastAsiaTheme="minorEastAsia" w:cstheme="minorHAnsi"/>
        </w:rPr>
      </w:pPr>
      <w:r w:rsidRPr="00F64F97">
        <w:rPr>
          <w:rFonts w:eastAsiaTheme="minorEastAsia" w:cstheme="minorHAnsi"/>
          <w:color w:val="000000" w:themeColor="text1"/>
          <w:szCs w:val="24"/>
        </w:rPr>
        <w:t>In addition, we note that, i</w:t>
      </w:r>
      <w:r w:rsidRPr="00F64F97">
        <w:rPr>
          <w:bCs/>
          <w:color w:val="000000" w:themeColor="text1"/>
          <w:szCs w:val="24"/>
        </w:rPr>
        <w:t xml:space="preserve">n contrast to ‘0L8’ models, oscillatory robustness of ‘0M8’ models is </w:t>
      </w:r>
      <w:r w:rsidRPr="00F64F97">
        <w:rPr>
          <w:bCs/>
          <w:color w:val="000000" w:themeColor="text1"/>
          <w:szCs w:val="24"/>
          <w:u w:val="single"/>
        </w:rPr>
        <w:t>decreased</w:t>
      </w:r>
      <w:r w:rsidRPr="00F64F97">
        <w:rPr>
          <w:bCs/>
          <w:color w:val="000000" w:themeColor="text1"/>
          <w:szCs w:val="24"/>
        </w:rPr>
        <w:t xml:space="preserve"> by the additional negative feedback loop and </w:t>
      </w:r>
      <w:r w:rsidRPr="00F64F97">
        <w:rPr>
          <w:bCs/>
          <w:color w:val="000000" w:themeColor="text1"/>
          <w:szCs w:val="24"/>
          <w:u w:val="single"/>
        </w:rPr>
        <w:t>increased</w:t>
      </w:r>
      <w:r w:rsidRPr="00F64F97">
        <w:rPr>
          <w:bCs/>
          <w:color w:val="000000" w:themeColor="text1"/>
          <w:szCs w:val="24"/>
        </w:rPr>
        <w:t xml:space="preserve"> by the additional positive feedback loop. Finally, we observe that oscillations in all three ‘0M8’ models persist as </w:t>
      </w:r>
      <w:r w:rsidRPr="00F64F97">
        <w:rPr>
          <w:rFonts w:ascii="Cambria" w:eastAsiaTheme="minorEastAsia" w:hAnsi="Cambria" w:cstheme="minorHAnsi"/>
          <w:i/>
        </w:rPr>
        <w:t>A</w:t>
      </w:r>
      <w:r w:rsidRPr="00F64F97">
        <w:rPr>
          <w:rFonts w:ascii="Cambria" w:eastAsiaTheme="minorEastAsia" w:hAnsi="Cambria" w:cstheme="minorHAnsi"/>
          <w:vertAlign w:val="subscript"/>
        </w:rPr>
        <w:t>T</w:t>
      </w:r>
      <w:r w:rsidRPr="00F64F97">
        <w:rPr>
          <w:rFonts w:eastAsiaTheme="minorEastAsia" w:cstheme="minorHAnsi"/>
        </w:rPr>
        <w:t xml:space="preserve"> </w:t>
      </w:r>
      <w:r w:rsidRPr="00F64F97">
        <w:rPr>
          <w:rFonts w:ascii="Cambria" w:eastAsiaTheme="minorEastAsia" w:hAnsi="Cambria" w:cstheme="minorHAnsi"/>
        </w:rPr>
        <w:t>→</w:t>
      </w:r>
      <w:r w:rsidRPr="00F64F97">
        <w:rPr>
          <w:rFonts w:eastAsiaTheme="minorEastAsia" w:cstheme="minorHAnsi"/>
        </w:rPr>
        <w:t xml:space="preserve"> 0, for 0.7 &lt; </w:t>
      </w:r>
      <w:r w:rsidRPr="00F64F97">
        <w:rPr>
          <w:rFonts w:eastAsiaTheme="minorEastAsia" w:cstheme="minorHAnsi"/>
          <w:i/>
        </w:rPr>
        <w:t>φ</w:t>
      </w:r>
      <w:r w:rsidRPr="00F64F97">
        <w:rPr>
          <w:rFonts w:eastAsiaTheme="minorEastAsia" w:cstheme="minorHAnsi"/>
        </w:rPr>
        <w:t xml:space="preserve"> &lt; 4.4, which is an annoying property of ‘0MN’ models for N sufficiently large. </w:t>
      </w:r>
    </w:p>
    <w:p w14:paraId="26BE26D5" w14:textId="77777777" w:rsidR="00E4759A" w:rsidRPr="00F64F97" w:rsidRDefault="00E4759A" w:rsidP="00E4759A">
      <w:pPr>
        <w:spacing w:after="120"/>
        <w:jc w:val="both"/>
        <w:rPr>
          <w:rFonts w:eastAsiaTheme="minorEastAsia" w:cstheme="minorHAnsi"/>
        </w:rPr>
      </w:pPr>
      <w:r w:rsidRPr="00F64F97">
        <w:rPr>
          <w:rFonts w:eastAsiaTheme="minorEastAsia" w:cstheme="minorHAnsi"/>
        </w:rPr>
        <w:t xml:space="preserve">This problem is fixed in ‘1M8’ models (Figure 4c). Furthermore, in this case, oscillations are now possible for large values of </w:t>
      </w:r>
      <w:r w:rsidRPr="00F64F97">
        <w:rPr>
          <w:rFonts w:eastAsiaTheme="minorEastAsia" w:cstheme="minorHAnsi"/>
          <w:i/>
        </w:rPr>
        <w:t>φ</w:t>
      </w:r>
      <w:r w:rsidRPr="00F64F97">
        <w:rPr>
          <w:rFonts w:eastAsiaTheme="minorEastAsia" w:cstheme="minorHAnsi"/>
        </w:rPr>
        <w:t xml:space="preserve"> (multiple copies of the </w:t>
      </w:r>
      <w:r w:rsidRPr="00F64F97">
        <w:rPr>
          <w:rFonts w:eastAsiaTheme="minorEastAsia" w:cstheme="minorHAnsi"/>
          <w:i/>
        </w:rPr>
        <w:t>PER</w:t>
      </w:r>
      <w:r w:rsidRPr="00F64F97">
        <w:rPr>
          <w:rFonts w:eastAsiaTheme="minorEastAsia" w:cstheme="minorHAnsi"/>
        </w:rPr>
        <w:t xml:space="preserve"> gene) as long as</w:t>
      </w:r>
      <w:r w:rsidRPr="00F64F97">
        <w:rPr>
          <w:rFonts w:eastAsiaTheme="minorEastAsia" w:cstheme="minorHAnsi"/>
          <w:i/>
        </w:rPr>
        <w:t xml:space="preserve"> λ</w:t>
      </w:r>
      <w:r w:rsidRPr="00F64F97">
        <w:rPr>
          <w:rFonts w:eastAsiaTheme="minorEastAsia" w:cstheme="minorHAnsi"/>
        </w:rPr>
        <w:t xml:space="preserve"> (multiple copies of the </w:t>
      </w:r>
      <w:r w:rsidRPr="00F64F97">
        <w:rPr>
          <w:rFonts w:eastAsiaTheme="minorEastAsia" w:cstheme="minorHAnsi"/>
          <w:i/>
        </w:rPr>
        <w:t>BMAL</w:t>
      </w:r>
      <w:r w:rsidRPr="00F64F97">
        <w:rPr>
          <w:rFonts w:eastAsiaTheme="minorEastAsia" w:cstheme="minorHAnsi"/>
        </w:rPr>
        <w:t xml:space="preserve"> gene) is small enough, because the rate of </w:t>
      </w:r>
      <w:r w:rsidRPr="00F64F97">
        <w:rPr>
          <w:rFonts w:eastAsiaTheme="minorEastAsia" w:cstheme="minorHAnsi"/>
          <w:i/>
        </w:rPr>
        <w:t>PER</w:t>
      </w:r>
      <w:r w:rsidRPr="00F64F97">
        <w:rPr>
          <w:rFonts w:eastAsiaTheme="minorEastAsia" w:cstheme="minorHAnsi"/>
        </w:rPr>
        <w:t xml:space="preserve"> gene transcription,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d>
      </m:oMath>
      <w:r w:rsidRPr="00F64F97">
        <w:rPr>
          <w:rFonts w:eastAsiaTheme="minorEastAsia" w:cstheme="minorHAnsi"/>
        </w:rPr>
        <w:t xml:space="preserve">, scales (with </w:t>
      </w:r>
      <w:r w:rsidRPr="00F64F97">
        <w:rPr>
          <w:rFonts w:eastAsiaTheme="minorEastAsia" w:cstheme="minorHAnsi"/>
          <w:i/>
        </w:rPr>
        <w:t>λ</w:t>
      </w:r>
      <w:r w:rsidRPr="00F64F97">
        <w:rPr>
          <w:rFonts w:eastAsiaTheme="minorEastAsia" w:cstheme="minorHAnsi"/>
        </w:rPr>
        <w:t xml:space="preserve">) like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T</m:t>
                </m:r>
              </m:sub>
            </m:sSub>
          </m:e>
        </m:d>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oMath>
      <w:r w:rsidRPr="00F64F97">
        <w:rPr>
          <w:rFonts w:eastAsiaTheme="minorEastAsia" w:cstheme="minorHAnsi"/>
        </w:rPr>
        <w:t xml:space="preserve">, as </w:t>
      </w:r>
      <m:oMath>
        <m:r>
          <w:rPr>
            <w:rFonts w:ascii="Cambria Math" w:eastAsiaTheme="minorEastAsia" w:hAnsi="Cambria Math" w:cstheme="minorHAnsi"/>
          </w:rPr>
          <m:t>λ→0</m:t>
        </m:r>
      </m:oMath>
      <w:r w:rsidRPr="00F64F97">
        <w:rPr>
          <w:rFonts w:eastAsiaTheme="minorEastAsia" w:cstheme="minorHAnsi"/>
        </w:rPr>
        <w:t xml:space="preserve">. Hence, oscillations are maintained as </w:t>
      </w:r>
      <m:oMath>
        <m:r>
          <w:rPr>
            <w:rFonts w:ascii="Cambria Math" w:eastAsiaTheme="minorEastAsia" w:hAnsi="Cambria Math" w:cstheme="minorHAnsi"/>
          </w:rPr>
          <m:t>φ→∞, λ→0</m:t>
        </m:r>
      </m:oMath>
      <w:r w:rsidRPr="00F64F97">
        <w:rPr>
          <w:rFonts w:eastAsiaTheme="minorEastAsia" w:cstheme="minorHAnsi"/>
        </w:rPr>
        <w:t xml:space="preserve"> provided </w:t>
      </w:r>
      <m:oMath>
        <m:r>
          <w:rPr>
            <w:rFonts w:ascii="Cambria Math" w:eastAsiaTheme="minorEastAsia" w:hAnsi="Cambria Math" w:cstheme="minorHAnsi"/>
          </w:rPr>
          <m:t>φλ=</m:t>
        </m:r>
      </m:oMath>
      <w:r w:rsidRPr="00F64F97">
        <w:rPr>
          <w:rFonts w:eastAsiaTheme="minorEastAsia" w:cstheme="minorHAnsi"/>
        </w:rPr>
        <w:t xml:space="preserve"> constant. Notice that, although oscillations are possible for either </w:t>
      </w:r>
      <w:r w:rsidRPr="00F64F97">
        <w:rPr>
          <w:rFonts w:eastAsiaTheme="minorEastAsia" w:cstheme="minorHAnsi"/>
          <w:i/>
        </w:rPr>
        <w:t>φ</w:t>
      </w:r>
      <w:r w:rsidRPr="00F64F97">
        <w:rPr>
          <w:rFonts w:eastAsiaTheme="minorEastAsia" w:cstheme="minorHAnsi"/>
        </w:rPr>
        <w:t xml:space="preserve"> large or </w:t>
      </w:r>
      <w:r w:rsidRPr="00F64F97">
        <w:rPr>
          <w:rFonts w:eastAsiaTheme="minorEastAsia" w:cstheme="minorHAnsi"/>
          <w:i/>
        </w:rPr>
        <w:t>λ</w:t>
      </w:r>
      <w:r w:rsidRPr="00F64F97">
        <w:rPr>
          <w:rFonts w:eastAsiaTheme="minorEastAsia" w:cstheme="minorHAnsi"/>
        </w:rPr>
        <w:t xml:space="preserve"> large, ‘1M8’ models to not support oscillations when both </w:t>
      </w:r>
      <w:r w:rsidRPr="00F64F97">
        <w:rPr>
          <w:rFonts w:eastAsiaTheme="minorEastAsia" w:cstheme="minorHAnsi"/>
          <w:i/>
        </w:rPr>
        <w:t>φ</w:t>
      </w:r>
      <w:r w:rsidRPr="00F64F97">
        <w:rPr>
          <w:rFonts w:eastAsiaTheme="minorEastAsia" w:cstheme="minorHAnsi"/>
        </w:rPr>
        <w:t xml:space="preserve"> and </w:t>
      </w:r>
      <w:r w:rsidRPr="00F64F97">
        <w:rPr>
          <w:rFonts w:eastAsiaTheme="minorEastAsia" w:cstheme="minorHAnsi"/>
          <w:i/>
        </w:rPr>
        <w:t>λ</w:t>
      </w:r>
      <w:r w:rsidRPr="00F64F97">
        <w:rPr>
          <w:rFonts w:eastAsiaTheme="minorEastAsia" w:cstheme="minorHAnsi"/>
        </w:rPr>
        <w:t xml:space="preserve"> are large, which contradicts the principle of ‘stoichiometric balance’ in ‘0LN’ models.</w:t>
      </w:r>
    </w:p>
    <w:p w14:paraId="67E47E76" w14:textId="77777777" w:rsidR="00E4759A" w:rsidRPr="00F64F97" w:rsidRDefault="00E4759A" w:rsidP="00E4759A">
      <w:pPr>
        <w:spacing w:after="120"/>
        <w:jc w:val="both"/>
        <w:rPr>
          <w:bCs/>
          <w:color w:val="000000" w:themeColor="text1"/>
          <w:szCs w:val="24"/>
        </w:rPr>
      </w:pPr>
      <w:r w:rsidRPr="00F64F97">
        <w:rPr>
          <w:rFonts w:eastAsiaTheme="minorEastAsia" w:cstheme="minorHAnsi"/>
        </w:rPr>
        <w:t xml:space="preserve">Lastly, Figures 3f and 4d show that ‘2M8’ models (Figure 4d),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m</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A</w:t>
      </w:r>
      <w:r w:rsidRPr="00F64F97">
        <w:rPr>
          <w:bCs/>
          <w:color w:val="000000" w:themeColor="text1"/>
          <w:szCs w:val="24"/>
        </w:rPr>
        <w:t xml:space="preserve"> = 0.1, are not robust with respect to overexpression of BMAL. Rate law 2 posits that BMAL cannot bind simultaneously to PER and E-box. Because neither binding reaction is super-strong, there will always be some </w:t>
      </w:r>
      <w:r w:rsidRPr="00F64F97">
        <w:rPr>
          <w:bCs/>
          <w:color w:val="000000" w:themeColor="text1"/>
          <w:szCs w:val="24"/>
        </w:rPr>
        <w:lastRenderedPageBreak/>
        <w:t xml:space="preserve">fraction of active BMAL transcription factor bound to the E-box of the </w:t>
      </w:r>
      <w:r w:rsidRPr="00F64F97">
        <w:rPr>
          <w:bCs/>
          <w:i/>
          <w:color w:val="000000" w:themeColor="text1"/>
          <w:szCs w:val="24"/>
        </w:rPr>
        <w:t>PER</w:t>
      </w:r>
      <w:r w:rsidRPr="00F64F97">
        <w:rPr>
          <w:bCs/>
          <w:color w:val="000000" w:themeColor="text1"/>
          <w:szCs w:val="24"/>
        </w:rPr>
        <w:t xml:space="preserve"> gene. Hence, if BMAL protein is overexpressed, then </w:t>
      </w:r>
      <w:r w:rsidRPr="00F64F97">
        <w:rPr>
          <w:bCs/>
          <w:i/>
          <w:color w:val="000000" w:themeColor="text1"/>
          <w:szCs w:val="24"/>
        </w:rPr>
        <w:t>PER</w:t>
      </w:r>
      <w:r w:rsidRPr="00F64F97">
        <w:rPr>
          <w:bCs/>
          <w:color w:val="000000" w:themeColor="text1"/>
          <w:szCs w:val="24"/>
        </w:rPr>
        <w:t xml:space="preserve"> gene transcription cannot be shut down, and the system stabilizes at a steady state with abundant levels of both PER and active BMAL.   </w:t>
      </w:r>
      <w:r w:rsidRPr="00F64F97">
        <w:rPr>
          <w:rFonts w:eastAsiaTheme="minorEastAsia" w:cstheme="minorHAnsi"/>
        </w:rPr>
        <w:t xml:space="preserve">  </w:t>
      </w:r>
      <w:r w:rsidRPr="00F64F97">
        <w:rPr>
          <w:bCs/>
          <w:color w:val="000000" w:themeColor="text1"/>
          <w:szCs w:val="24"/>
        </w:rPr>
        <w:t xml:space="preserve"> </w:t>
      </w:r>
    </w:p>
    <w:p w14:paraId="6D454983" w14:textId="27AA4961" w:rsidR="00A2254B" w:rsidRPr="00F64F97" w:rsidRDefault="00A2254B" w:rsidP="00626F7A">
      <w:pPr>
        <w:spacing w:after="120"/>
        <w:jc w:val="both"/>
        <w:rPr>
          <w:bCs/>
          <w:color w:val="000000" w:themeColor="text1"/>
          <w:szCs w:val="24"/>
        </w:rPr>
      </w:pPr>
      <w:r w:rsidRPr="00F64F97">
        <w:rPr>
          <w:bCs/>
          <w:color w:val="000000" w:themeColor="text1"/>
          <w:szCs w:val="24"/>
        </w:rPr>
        <w:t xml:space="preserve">Although the PNF(1M8) model appears to be the most ‘robust’ of all the models in Figure 4 (we disregard the ‘0L8’ models because they do not oscillate at all for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r w:rsidRPr="00F64F97">
        <w:rPr>
          <w:bCs/>
          <w:color w:val="000000" w:themeColor="text1"/>
          <w:szCs w:val="24"/>
        </w:rPr>
        <w:t xml:space="preserve"> = 0.1), we show in the next section that the PNF(1M8) model is not robust with respect to </w:t>
      </w:r>
      <w:r w:rsidR="00804F17" w:rsidRPr="00F64F97">
        <w:rPr>
          <w:bCs/>
          <w:color w:val="000000" w:themeColor="text1"/>
          <w:szCs w:val="24"/>
        </w:rPr>
        <w:t>24 h</w:t>
      </w:r>
      <w:r w:rsidRPr="00F64F97">
        <w:rPr>
          <w:bCs/>
          <w:color w:val="000000" w:themeColor="text1"/>
          <w:szCs w:val="24"/>
        </w:rPr>
        <w:t xml:space="preserve"> oscillations.</w:t>
      </w:r>
    </w:p>
    <w:p w14:paraId="5DED35D9" w14:textId="1AE7C911" w:rsidR="00193561" w:rsidRPr="00F64F97" w:rsidRDefault="00D018E6" w:rsidP="00626F7A">
      <w:pPr>
        <w:spacing w:after="120"/>
        <w:jc w:val="both"/>
        <w:rPr>
          <w:b/>
          <w:color w:val="000000" w:themeColor="text1"/>
          <w:szCs w:val="24"/>
        </w:rPr>
      </w:pPr>
      <w:r w:rsidRPr="00F64F97">
        <w:rPr>
          <w:b/>
          <w:color w:val="000000" w:themeColor="text1"/>
          <w:szCs w:val="24"/>
        </w:rPr>
        <w:t xml:space="preserve">The </w:t>
      </w:r>
      <w:r w:rsidR="00804F17" w:rsidRPr="00F64F97">
        <w:rPr>
          <w:b/>
          <w:color w:val="000000" w:themeColor="text1"/>
          <w:szCs w:val="24"/>
        </w:rPr>
        <w:t>N</w:t>
      </w:r>
      <w:r w:rsidRPr="00F64F97">
        <w:rPr>
          <w:b/>
          <w:color w:val="000000" w:themeColor="text1"/>
          <w:szCs w:val="24"/>
        </w:rPr>
        <w:t>NF(1M8</w:t>
      </w:r>
      <w:r w:rsidR="00A007AE" w:rsidRPr="00F64F97">
        <w:rPr>
          <w:b/>
          <w:color w:val="000000" w:themeColor="text1"/>
          <w:szCs w:val="24"/>
        </w:rPr>
        <w:t>)</w:t>
      </w:r>
      <w:r w:rsidRPr="00F64F97">
        <w:rPr>
          <w:b/>
          <w:color w:val="000000" w:themeColor="text1"/>
          <w:szCs w:val="24"/>
        </w:rPr>
        <w:t xml:space="preserve"> Model Is </w:t>
      </w:r>
      <w:r w:rsidR="00804F17" w:rsidRPr="00F64F97">
        <w:rPr>
          <w:b/>
          <w:color w:val="000000" w:themeColor="text1"/>
          <w:szCs w:val="24"/>
        </w:rPr>
        <w:t>Most</w:t>
      </w:r>
      <w:r w:rsidR="00A007AE" w:rsidRPr="00F64F97">
        <w:rPr>
          <w:b/>
          <w:color w:val="000000" w:themeColor="text1"/>
          <w:szCs w:val="24"/>
        </w:rPr>
        <w:t xml:space="preserve"> </w:t>
      </w:r>
      <w:r w:rsidRPr="00F64F97">
        <w:rPr>
          <w:b/>
          <w:color w:val="000000" w:themeColor="text1"/>
          <w:szCs w:val="24"/>
        </w:rPr>
        <w:t>Robust</w:t>
      </w:r>
      <w:r w:rsidR="00A007AE" w:rsidRPr="00F64F97">
        <w:rPr>
          <w:b/>
          <w:color w:val="000000" w:themeColor="text1"/>
          <w:szCs w:val="24"/>
        </w:rPr>
        <w:t xml:space="preserve"> with Respect to </w:t>
      </w:r>
      <w:r w:rsidR="00804F17" w:rsidRPr="00F64F97">
        <w:rPr>
          <w:b/>
          <w:color w:val="000000" w:themeColor="text1"/>
          <w:szCs w:val="24"/>
        </w:rPr>
        <w:t>Circadian</w:t>
      </w:r>
      <w:r w:rsidR="00A007AE" w:rsidRPr="00F64F97">
        <w:rPr>
          <w:b/>
          <w:color w:val="000000" w:themeColor="text1"/>
          <w:szCs w:val="24"/>
        </w:rPr>
        <w:t xml:space="preserve"> Oscillations</w:t>
      </w:r>
      <w:r w:rsidR="00CC46D3" w:rsidRPr="00F64F97">
        <w:rPr>
          <w:b/>
          <w:color w:val="000000" w:themeColor="text1"/>
          <w:szCs w:val="24"/>
        </w:rPr>
        <w:t>.</w:t>
      </w:r>
    </w:p>
    <w:p w14:paraId="4BD38A1D" w14:textId="2B08C90E" w:rsidR="00804F17" w:rsidRPr="00F64F97" w:rsidRDefault="00776165" w:rsidP="00626F7A">
      <w:pPr>
        <w:spacing w:after="120"/>
        <w:jc w:val="both"/>
        <w:rPr>
          <w:bCs/>
          <w:color w:val="000000" w:themeColor="text1"/>
          <w:szCs w:val="24"/>
        </w:rPr>
      </w:pPr>
      <w:r w:rsidRPr="00F64F97">
        <w:rPr>
          <w:bCs/>
          <w:color w:val="000000" w:themeColor="text1"/>
          <w:szCs w:val="24"/>
        </w:rPr>
        <w:t xml:space="preserve">Figure </w:t>
      </w:r>
      <w:r w:rsidR="00585AA5" w:rsidRPr="00F64F97">
        <w:rPr>
          <w:bCs/>
          <w:color w:val="000000" w:themeColor="text1"/>
          <w:szCs w:val="24"/>
        </w:rPr>
        <w:t>5</w:t>
      </w:r>
      <w:r w:rsidRPr="00F64F97">
        <w:rPr>
          <w:bCs/>
          <w:color w:val="000000" w:themeColor="text1"/>
          <w:szCs w:val="24"/>
        </w:rPr>
        <w:t xml:space="preserve"> </w:t>
      </w:r>
      <w:r w:rsidR="000F3C22" w:rsidRPr="00F64F97">
        <w:rPr>
          <w:bCs/>
          <w:color w:val="000000" w:themeColor="text1"/>
          <w:szCs w:val="24"/>
        </w:rPr>
        <w:t>redraws</w:t>
      </w:r>
      <w:r w:rsidRPr="00F64F97">
        <w:rPr>
          <w:bCs/>
          <w:color w:val="000000" w:themeColor="text1"/>
          <w:szCs w:val="24"/>
        </w:rPr>
        <w:t xml:space="preserve"> the bifurcation plots</w:t>
      </w:r>
      <w:r w:rsidR="00534D7D" w:rsidRPr="00F64F97">
        <w:rPr>
          <w:bCs/>
          <w:color w:val="000000" w:themeColor="text1"/>
          <w:szCs w:val="24"/>
        </w:rPr>
        <w:t xml:space="preserve"> for the ‘1</w:t>
      </w:r>
      <w:r w:rsidR="00CC3C3B" w:rsidRPr="00F64F97">
        <w:rPr>
          <w:bCs/>
          <w:color w:val="000000" w:themeColor="text1"/>
          <w:szCs w:val="24"/>
        </w:rPr>
        <w:t>M8’ models</w:t>
      </w:r>
      <w:r w:rsidRPr="00F64F97">
        <w:rPr>
          <w:bCs/>
          <w:color w:val="000000" w:themeColor="text1"/>
          <w:szCs w:val="24"/>
        </w:rPr>
        <w:t xml:space="preserve"> in </w:t>
      </w:r>
      <w:r w:rsidR="00AE3C01" w:rsidRPr="00F64F97">
        <w:rPr>
          <w:bCs/>
          <w:color w:val="000000" w:themeColor="text1"/>
          <w:szCs w:val="24"/>
        </w:rPr>
        <w:t xml:space="preserve">Figure </w:t>
      </w:r>
      <w:r w:rsidR="00585AA5" w:rsidRPr="00F64F97">
        <w:rPr>
          <w:bCs/>
          <w:color w:val="000000" w:themeColor="text1"/>
          <w:szCs w:val="24"/>
        </w:rPr>
        <w:t>4</w:t>
      </w:r>
      <w:r w:rsidR="00A2254B" w:rsidRPr="00F64F97">
        <w:rPr>
          <w:bCs/>
          <w:color w:val="000000" w:themeColor="text1"/>
          <w:szCs w:val="24"/>
        </w:rPr>
        <w:t>c</w:t>
      </w:r>
      <w:r w:rsidRPr="00F64F97">
        <w:rPr>
          <w:bCs/>
          <w:color w:val="000000" w:themeColor="text1"/>
          <w:szCs w:val="24"/>
        </w:rPr>
        <w:t xml:space="preserve"> </w:t>
      </w:r>
      <w:r w:rsidR="00906D48" w:rsidRPr="00F64F97">
        <w:rPr>
          <w:bCs/>
          <w:color w:val="000000" w:themeColor="text1"/>
          <w:szCs w:val="24"/>
        </w:rPr>
        <w:t>with colors</w:t>
      </w:r>
      <w:r w:rsidR="000F3C22" w:rsidRPr="00F64F97">
        <w:rPr>
          <w:bCs/>
          <w:color w:val="000000" w:themeColor="text1"/>
          <w:szCs w:val="24"/>
        </w:rPr>
        <w:t xml:space="preserve"> to</w:t>
      </w:r>
      <w:r w:rsidR="00906D48" w:rsidRPr="00F64F97">
        <w:rPr>
          <w:bCs/>
          <w:color w:val="000000" w:themeColor="text1"/>
          <w:szCs w:val="24"/>
        </w:rPr>
        <w:t xml:space="preserve"> indicat</w:t>
      </w:r>
      <w:r w:rsidR="000F3C22" w:rsidRPr="00F64F97">
        <w:rPr>
          <w:bCs/>
          <w:color w:val="000000" w:themeColor="text1"/>
          <w:szCs w:val="24"/>
        </w:rPr>
        <w:t>e</w:t>
      </w:r>
      <w:r w:rsidR="00906D48" w:rsidRPr="00F64F97">
        <w:rPr>
          <w:bCs/>
          <w:color w:val="000000" w:themeColor="text1"/>
          <w:szCs w:val="24"/>
        </w:rPr>
        <w:t xml:space="preserve"> </w:t>
      </w:r>
      <w:r w:rsidR="000F3C22" w:rsidRPr="00F64F97">
        <w:rPr>
          <w:bCs/>
          <w:color w:val="000000" w:themeColor="text1"/>
          <w:szCs w:val="24"/>
        </w:rPr>
        <w:t xml:space="preserve">oscillatory </w:t>
      </w:r>
      <w:r w:rsidR="00906D48" w:rsidRPr="00F64F97">
        <w:rPr>
          <w:bCs/>
          <w:color w:val="000000" w:themeColor="text1"/>
          <w:szCs w:val="24"/>
        </w:rPr>
        <w:t>period</w:t>
      </w:r>
      <w:r w:rsidR="000F3C22" w:rsidRPr="00F64F97">
        <w:rPr>
          <w:bCs/>
          <w:color w:val="000000" w:themeColor="text1"/>
          <w:szCs w:val="24"/>
        </w:rPr>
        <w:t>s</w:t>
      </w:r>
      <w:r w:rsidR="00906D48" w:rsidRPr="00F64F97">
        <w:rPr>
          <w:bCs/>
          <w:color w:val="000000" w:themeColor="text1"/>
          <w:szCs w:val="24"/>
        </w:rPr>
        <w:t xml:space="preserve">. </w:t>
      </w:r>
      <w:r w:rsidR="000F3C22" w:rsidRPr="00F64F97">
        <w:rPr>
          <w:bCs/>
          <w:color w:val="000000" w:themeColor="text1"/>
          <w:szCs w:val="24"/>
        </w:rPr>
        <w:t>To convert from dimensionless period</w:t>
      </w:r>
      <w:r w:rsidR="00161CF2" w:rsidRPr="00F64F97">
        <w:rPr>
          <w:bCs/>
          <w:color w:val="000000" w:themeColor="text1"/>
          <w:szCs w:val="24"/>
        </w:rPr>
        <w:t xml:space="preserve"> </w:t>
      </w:r>
      <w:r w:rsidR="00161CF2" w:rsidRPr="00F64F97">
        <w:rPr>
          <w:rFonts w:cstheme="minorHAnsi"/>
          <w:i/>
          <w:color w:val="000000" w:themeColor="text1"/>
          <w:szCs w:val="24"/>
        </w:rPr>
        <w:t>τ</w:t>
      </w:r>
      <w:r w:rsidR="00161CF2" w:rsidRPr="00F64F97">
        <w:rPr>
          <w:rFonts w:cstheme="minorHAnsi"/>
          <w:color w:val="000000" w:themeColor="text1"/>
          <w:szCs w:val="24"/>
        </w:rPr>
        <w:t xml:space="preserve"> to </w:t>
      </w:r>
      <w:r w:rsidR="00161CF2" w:rsidRPr="00F64F97">
        <w:rPr>
          <w:bCs/>
          <w:color w:val="000000" w:themeColor="text1"/>
          <w:szCs w:val="24"/>
        </w:rPr>
        <w:t>period in hours,</w:t>
      </w:r>
      <w:r w:rsidR="00161CF2" w:rsidRPr="00F64F97">
        <w:rPr>
          <w:rFonts w:cstheme="minorHAnsi"/>
          <w:color w:val="000000" w:themeColor="text1"/>
          <w:szCs w:val="24"/>
        </w:rPr>
        <w:t xml:space="preserve"> </w:t>
      </w:r>
      <w:r w:rsidR="00161CF2" w:rsidRPr="00F64F97">
        <w:rPr>
          <w:rFonts w:cstheme="minorHAnsi"/>
          <w:color w:val="FF0000"/>
          <w:szCs w:val="24"/>
        </w:rPr>
        <w:t xml:space="preserve">we </w:t>
      </w:r>
      <w:r w:rsidR="00B8186B" w:rsidRPr="00F64F97">
        <w:rPr>
          <w:rFonts w:cstheme="minorHAnsi"/>
          <w:color w:val="FF0000"/>
          <w:szCs w:val="24"/>
        </w:rPr>
        <w:t>set</w:t>
      </w:r>
      <w:r w:rsidR="000620FC" w:rsidRPr="00F64F97">
        <w:rPr>
          <w:rFonts w:cstheme="minorHAnsi"/>
          <w:color w:val="FF0000"/>
          <w:szCs w:val="24"/>
        </w:rPr>
        <w:t xml:space="preserve"> of </w:t>
      </w:r>
      <w:commentRangeStart w:id="44"/>
      <w:r w:rsidR="00EF02AB" w:rsidRPr="00F64F97">
        <w:rPr>
          <w:rFonts w:ascii="Cambria" w:hAnsi="Cambria" w:cstheme="minorHAnsi"/>
          <w:i/>
          <w:color w:val="FF0000"/>
          <w:szCs w:val="24"/>
        </w:rPr>
        <w:t>β</w:t>
      </w:r>
      <w:r w:rsidR="00EF02AB" w:rsidRPr="00F64F97">
        <w:rPr>
          <w:color w:val="FF0000"/>
          <w:szCs w:val="24"/>
          <w:vertAlign w:val="subscript"/>
        </w:rPr>
        <w:t>1</w:t>
      </w:r>
      <w:r w:rsidR="00EF02AB" w:rsidRPr="00F64F97">
        <w:rPr>
          <w:color w:val="FF0000"/>
          <w:szCs w:val="24"/>
        </w:rPr>
        <w:t xml:space="preserve"> </w:t>
      </w:r>
      <w:commentRangeEnd w:id="44"/>
      <w:r w:rsidR="002677E8" w:rsidRPr="00F64F97">
        <w:rPr>
          <w:rStyle w:val="CommentReference"/>
          <w:color w:val="FF0000"/>
        </w:rPr>
        <w:commentReference w:id="44"/>
      </w:r>
      <w:r w:rsidR="00B8186B" w:rsidRPr="00F64F97">
        <w:rPr>
          <w:color w:val="FF0000"/>
          <w:szCs w:val="24"/>
        </w:rPr>
        <w:t>= 5/6</w:t>
      </w:r>
      <w:r w:rsidR="00CD25FB" w:rsidRPr="00F64F97">
        <w:rPr>
          <w:color w:val="FF0000"/>
          <w:szCs w:val="24"/>
        </w:rPr>
        <w:t>h</w:t>
      </w:r>
      <w:r w:rsidR="00B8186B" w:rsidRPr="00F64F97">
        <w:rPr>
          <w:color w:val="FF0000"/>
          <w:szCs w:val="24"/>
        </w:rPr>
        <w:t xml:space="preserve">, </w:t>
      </w:r>
      <w:r w:rsidR="00B8186B" w:rsidRPr="00F64F97">
        <w:rPr>
          <w:color w:val="000000" w:themeColor="text1"/>
          <w:szCs w:val="24"/>
        </w:rPr>
        <w:t>a value</w:t>
      </w:r>
      <w:r w:rsidR="005F1076" w:rsidRPr="00F64F97">
        <w:rPr>
          <w:color w:val="000000" w:themeColor="text1"/>
          <w:szCs w:val="24"/>
        </w:rPr>
        <w:t xml:space="preserve"> that</w:t>
      </w:r>
      <w:r w:rsidR="002A08DB" w:rsidRPr="00F64F97">
        <w:rPr>
          <w:rFonts w:cstheme="minorHAnsi"/>
          <w:color w:val="000000" w:themeColor="text1"/>
          <w:szCs w:val="24"/>
        </w:rPr>
        <w:t xml:space="preserve"> </w:t>
      </w:r>
      <w:r w:rsidR="000620FC" w:rsidRPr="00F64F97">
        <w:rPr>
          <w:rFonts w:cstheme="minorHAnsi"/>
          <w:color w:val="000000" w:themeColor="text1"/>
          <w:szCs w:val="24"/>
        </w:rPr>
        <w:t>yields a</w:t>
      </w:r>
      <w:r w:rsidR="002A08DB" w:rsidRPr="00F64F97">
        <w:rPr>
          <w:rFonts w:cstheme="minorHAnsi"/>
          <w:color w:val="000000" w:themeColor="text1"/>
          <w:szCs w:val="24"/>
        </w:rPr>
        <w:t xml:space="preserve"> </w:t>
      </w:r>
      <w:r w:rsidR="002A08DB" w:rsidRPr="00F64F97">
        <w:rPr>
          <w:bCs/>
          <w:color w:val="000000" w:themeColor="text1"/>
          <w:szCs w:val="24"/>
        </w:rPr>
        <w:t>period of</w:t>
      </w:r>
      <w:r w:rsidR="000620FC" w:rsidRPr="00F64F97">
        <w:rPr>
          <w:bCs/>
          <w:color w:val="000000" w:themeColor="text1"/>
          <w:szCs w:val="24"/>
        </w:rPr>
        <w:t xml:space="preserve"> ~24 h for </w:t>
      </w:r>
      <w:r w:rsidR="00804F17" w:rsidRPr="00F64F97">
        <w:rPr>
          <w:bCs/>
          <w:color w:val="000000" w:themeColor="text1"/>
          <w:szCs w:val="24"/>
        </w:rPr>
        <w:t xml:space="preserve">the </w:t>
      </w:r>
      <w:r w:rsidR="002A08DB" w:rsidRPr="00F64F97">
        <w:rPr>
          <w:bCs/>
          <w:color w:val="000000" w:themeColor="text1"/>
          <w:szCs w:val="24"/>
        </w:rPr>
        <w:t>model</w:t>
      </w:r>
      <w:r w:rsidR="00B8186B" w:rsidRPr="00F64F97">
        <w:rPr>
          <w:bCs/>
          <w:color w:val="000000" w:themeColor="text1"/>
          <w:szCs w:val="24"/>
        </w:rPr>
        <w:t>s</w:t>
      </w:r>
      <w:r w:rsidR="002A08DB" w:rsidRPr="00F64F97">
        <w:rPr>
          <w:bCs/>
          <w:color w:val="000000" w:themeColor="text1"/>
          <w:szCs w:val="24"/>
        </w:rPr>
        <w:t xml:space="preserve"> with </w:t>
      </w:r>
      <w:r w:rsidR="00B8186B" w:rsidRPr="00F64F97">
        <w:rPr>
          <w:bCs/>
          <w:color w:val="000000" w:themeColor="text1"/>
          <w:szCs w:val="24"/>
        </w:rPr>
        <w:t xml:space="preserve">their </w:t>
      </w:r>
      <w:r w:rsidR="002A08DB" w:rsidRPr="00F64F97">
        <w:rPr>
          <w:bCs/>
          <w:color w:val="000000" w:themeColor="text1"/>
          <w:szCs w:val="24"/>
        </w:rPr>
        <w:t>default parameter values (Table S4)</w:t>
      </w:r>
      <w:r w:rsidR="00B8186B" w:rsidRPr="00F64F97">
        <w:rPr>
          <w:bCs/>
          <w:color w:val="000000" w:themeColor="text1"/>
          <w:szCs w:val="24"/>
        </w:rPr>
        <w:t xml:space="preserve">, in particular, </w:t>
      </w:r>
      <w:r w:rsidR="00B8186B" w:rsidRPr="00F64F97">
        <w:rPr>
          <w:rFonts w:cstheme="minorHAnsi"/>
          <w:bCs/>
          <w:i/>
          <w:color w:val="000000" w:themeColor="text1"/>
          <w:szCs w:val="24"/>
        </w:rPr>
        <w:t xml:space="preserve">λ </w:t>
      </w:r>
      <w:r w:rsidR="00B8186B" w:rsidRPr="00F64F97">
        <w:rPr>
          <w:rFonts w:cstheme="minorHAnsi"/>
          <w:bCs/>
          <w:color w:val="000000" w:themeColor="text1"/>
          <w:szCs w:val="24"/>
        </w:rPr>
        <w:t>=</w:t>
      </w:r>
      <w:r w:rsidR="00B8186B" w:rsidRPr="00F64F97">
        <w:rPr>
          <w:rFonts w:cstheme="minorHAnsi"/>
          <w:bCs/>
          <w:i/>
          <w:color w:val="000000" w:themeColor="text1"/>
          <w:szCs w:val="24"/>
        </w:rPr>
        <w:t xml:space="preserve"> φ</w:t>
      </w:r>
      <w:r w:rsidR="00B8186B" w:rsidRPr="00F64F97">
        <w:rPr>
          <w:rFonts w:cstheme="minorHAnsi"/>
          <w:bCs/>
          <w:color w:val="000000" w:themeColor="text1"/>
          <w:szCs w:val="24"/>
        </w:rPr>
        <w:t xml:space="preserve"> </w:t>
      </w:r>
      <w:r w:rsidR="00B8186B" w:rsidRPr="00F64F97">
        <w:rPr>
          <w:bCs/>
          <w:color w:val="000000" w:themeColor="text1"/>
          <w:szCs w:val="24"/>
        </w:rPr>
        <w:t xml:space="preserve">= 1 </w:t>
      </w:r>
      <w:commentRangeStart w:id="45"/>
      <w:r w:rsidR="002A08DB" w:rsidRPr="00F64F97">
        <w:rPr>
          <w:bCs/>
          <w:color w:val="000000" w:themeColor="text1"/>
          <w:szCs w:val="24"/>
        </w:rPr>
        <w:t>(Figure S</w:t>
      </w:r>
      <w:r w:rsidR="00CD25FB" w:rsidRPr="00F64F97">
        <w:rPr>
          <w:bCs/>
          <w:color w:val="000000" w:themeColor="text1"/>
          <w:szCs w:val="24"/>
        </w:rPr>
        <w:t>1</w:t>
      </w:r>
      <w:r w:rsidR="002A08DB" w:rsidRPr="00F64F97">
        <w:rPr>
          <w:bCs/>
          <w:color w:val="000000" w:themeColor="text1"/>
          <w:szCs w:val="24"/>
        </w:rPr>
        <w:t>)</w:t>
      </w:r>
      <w:commentRangeEnd w:id="45"/>
      <w:r w:rsidR="000620FC" w:rsidRPr="00F64F97">
        <w:rPr>
          <w:rStyle w:val="CommentReference"/>
        </w:rPr>
        <w:commentReference w:id="45"/>
      </w:r>
      <w:r w:rsidR="00161CF2" w:rsidRPr="00F64F97">
        <w:rPr>
          <w:rFonts w:eastAsiaTheme="minorEastAsia" w:cstheme="minorHAnsi"/>
          <w:color w:val="000000" w:themeColor="text1"/>
          <w:szCs w:val="24"/>
        </w:rPr>
        <w:t xml:space="preserve">. </w:t>
      </w:r>
      <w:r w:rsidR="000620FC" w:rsidRPr="00F64F97">
        <w:rPr>
          <w:bCs/>
          <w:color w:val="000000" w:themeColor="text1"/>
          <w:szCs w:val="24"/>
        </w:rPr>
        <w:t xml:space="preserve">For each model the </w:t>
      </w:r>
      <w:r w:rsidR="00EE77C8" w:rsidRPr="00F64F97">
        <w:rPr>
          <w:bCs/>
          <w:color w:val="000000" w:themeColor="text1"/>
          <w:szCs w:val="24"/>
        </w:rPr>
        <w:t xml:space="preserve">oscillatory period varies over </w:t>
      </w:r>
      <w:r w:rsidR="000620FC" w:rsidRPr="00F64F97">
        <w:rPr>
          <w:bCs/>
          <w:color w:val="000000" w:themeColor="text1"/>
          <w:szCs w:val="24"/>
        </w:rPr>
        <w:t xml:space="preserve">a </w:t>
      </w:r>
      <w:r w:rsidR="00EE77C8" w:rsidRPr="00F64F97">
        <w:rPr>
          <w:bCs/>
          <w:color w:val="000000" w:themeColor="text1"/>
          <w:szCs w:val="24"/>
        </w:rPr>
        <w:t>characteristic range</w:t>
      </w:r>
      <w:r w:rsidR="00270899" w:rsidRPr="00F64F97">
        <w:rPr>
          <w:bCs/>
          <w:color w:val="000000" w:themeColor="text1"/>
          <w:szCs w:val="24"/>
        </w:rPr>
        <w:t>.</w:t>
      </w:r>
      <w:r w:rsidR="00804F17" w:rsidRPr="00F64F97">
        <w:rPr>
          <w:bCs/>
          <w:color w:val="000000" w:themeColor="text1"/>
          <w:szCs w:val="24"/>
        </w:rPr>
        <w:t xml:space="preserve"> For SNF(1M8) the period varies from </w:t>
      </w:r>
      <w:commentRangeStart w:id="46"/>
      <w:r w:rsidR="00804F17" w:rsidRPr="00F64F97">
        <w:rPr>
          <w:bCs/>
          <w:color w:val="000000" w:themeColor="text1"/>
          <w:szCs w:val="24"/>
        </w:rPr>
        <w:t>19</w:t>
      </w:r>
      <w:commentRangeEnd w:id="46"/>
      <w:r w:rsidR="00C73E1C" w:rsidRPr="00F64F97">
        <w:rPr>
          <w:rStyle w:val="CommentReference"/>
        </w:rPr>
        <w:commentReference w:id="46"/>
      </w:r>
      <w:r w:rsidR="00804F17" w:rsidRPr="00F64F97">
        <w:rPr>
          <w:bCs/>
          <w:color w:val="000000" w:themeColor="text1"/>
          <w:szCs w:val="24"/>
        </w:rPr>
        <w:t xml:space="preserve"> to </w:t>
      </w:r>
      <w:r w:rsidR="002677E8" w:rsidRPr="00F64F97">
        <w:rPr>
          <w:bCs/>
          <w:color w:val="000000" w:themeColor="text1"/>
          <w:szCs w:val="24"/>
        </w:rPr>
        <w:t xml:space="preserve">36 </w:t>
      </w:r>
      <w:r w:rsidR="00804F17" w:rsidRPr="00F64F97">
        <w:rPr>
          <w:bCs/>
          <w:color w:val="000000" w:themeColor="text1"/>
          <w:szCs w:val="24"/>
        </w:rPr>
        <w:t>h, but the range of circadian rhythms (say, 22</w:t>
      </w:r>
      <w:r w:rsidR="00804F17" w:rsidRPr="00F64F97">
        <w:rPr>
          <w:rFonts w:cstheme="minorHAnsi"/>
          <w:bCs/>
          <w:color w:val="000000" w:themeColor="text1"/>
          <w:szCs w:val="24"/>
        </w:rPr>
        <w:t>‒</w:t>
      </w:r>
      <w:r w:rsidR="00804F17" w:rsidRPr="00F64F97">
        <w:rPr>
          <w:bCs/>
          <w:color w:val="000000" w:themeColor="text1"/>
          <w:szCs w:val="24"/>
        </w:rPr>
        <w:t xml:space="preserve">26 h) is quite limited. The NNF(1M8) model is more robust with respect to circadian periodicity. The PNF(1M8) model is much less robust, exhibiting </w:t>
      </w:r>
      <w:r w:rsidR="009156B8" w:rsidRPr="00F64F97">
        <w:rPr>
          <w:bCs/>
          <w:color w:val="000000" w:themeColor="text1"/>
          <w:szCs w:val="24"/>
        </w:rPr>
        <w:t>very slow oscillations (</w:t>
      </w:r>
      <w:r w:rsidR="00C73E1C" w:rsidRPr="00F64F97">
        <w:rPr>
          <w:bCs/>
          <w:color w:val="000000" w:themeColor="text1"/>
          <w:szCs w:val="24"/>
        </w:rPr>
        <w:t xml:space="preserve">up to </w:t>
      </w:r>
      <w:r w:rsidR="002677E8" w:rsidRPr="00F64F97">
        <w:rPr>
          <w:bCs/>
          <w:color w:val="000000" w:themeColor="text1"/>
          <w:szCs w:val="24"/>
        </w:rPr>
        <w:t xml:space="preserve">45 </w:t>
      </w:r>
      <w:r w:rsidR="009156B8" w:rsidRPr="00F64F97">
        <w:rPr>
          <w:bCs/>
          <w:color w:val="000000" w:themeColor="text1"/>
          <w:szCs w:val="24"/>
        </w:rPr>
        <w:t xml:space="preserve">h) for modest overexpression of BMAL and PER. The broad distribution of oscillatory periods in the PNF model is a common feature of models that combine positive and negative feedback loops </w:t>
      </w:r>
      <w:r w:rsidR="009156B8"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 </w:instrText>
      </w:r>
      <w:r w:rsidR="00504A59"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EN.CITE.DATA </w:instrText>
      </w:r>
      <w:r w:rsidR="00504A59" w:rsidRPr="00F64F97">
        <w:rPr>
          <w:bCs/>
          <w:color w:val="000000" w:themeColor="text1"/>
          <w:szCs w:val="24"/>
        </w:rPr>
      </w:r>
      <w:r w:rsidR="00504A59" w:rsidRPr="00F64F97">
        <w:rPr>
          <w:bCs/>
          <w:color w:val="000000" w:themeColor="text1"/>
          <w:szCs w:val="24"/>
        </w:rPr>
        <w:fldChar w:fldCharType="end"/>
      </w:r>
      <w:r w:rsidR="009156B8" w:rsidRPr="00F64F97">
        <w:rPr>
          <w:bCs/>
          <w:color w:val="000000" w:themeColor="text1"/>
          <w:szCs w:val="24"/>
        </w:rPr>
      </w:r>
      <w:r w:rsidR="009156B8" w:rsidRPr="00F64F97">
        <w:rPr>
          <w:bCs/>
          <w:color w:val="000000" w:themeColor="text1"/>
          <w:szCs w:val="24"/>
        </w:rPr>
        <w:fldChar w:fldCharType="separate"/>
      </w:r>
      <w:r w:rsidR="00504A59" w:rsidRPr="00F64F97">
        <w:rPr>
          <w:bCs/>
          <w:noProof/>
          <w:color w:val="000000" w:themeColor="text1"/>
          <w:szCs w:val="24"/>
        </w:rPr>
        <w:t>(34, 38)</w:t>
      </w:r>
      <w:r w:rsidR="009156B8" w:rsidRPr="00F64F97">
        <w:rPr>
          <w:bCs/>
          <w:color w:val="000000" w:themeColor="text1"/>
          <w:szCs w:val="24"/>
        </w:rPr>
        <w:fldChar w:fldCharType="end"/>
      </w:r>
      <w:r w:rsidR="009156B8" w:rsidRPr="00F64F97">
        <w:rPr>
          <w:bCs/>
          <w:color w:val="000000" w:themeColor="text1"/>
          <w:szCs w:val="24"/>
        </w:rPr>
        <w:t xml:space="preserve">. The NNF model has the nice property that oscillatory period is </w:t>
      </w:r>
      <w:r w:rsidR="002677E8" w:rsidRPr="00F64F97">
        <w:rPr>
          <w:bCs/>
          <w:color w:val="000000" w:themeColor="text1"/>
          <w:szCs w:val="24"/>
        </w:rPr>
        <w:t xml:space="preserve">relatively </w:t>
      </w:r>
      <w:r w:rsidR="009156B8" w:rsidRPr="00F64F97">
        <w:rPr>
          <w:bCs/>
          <w:color w:val="000000" w:themeColor="text1"/>
          <w:szCs w:val="24"/>
        </w:rPr>
        <w:t>insensitive to fold changes in BMAL expression</w:t>
      </w:r>
      <w:r w:rsidR="00C73E1C" w:rsidRPr="00F64F97">
        <w:rPr>
          <w:bCs/>
          <w:color w:val="000000" w:themeColor="text1"/>
          <w:szCs w:val="24"/>
        </w:rPr>
        <w:t>,</w:t>
      </w:r>
      <w:r w:rsidR="009156B8" w:rsidRPr="00F64F97">
        <w:rPr>
          <w:bCs/>
          <w:color w:val="000000" w:themeColor="text1"/>
          <w:szCs w:val="24"/>
        </w:rPr>
        <w:t xml:space="preserve"> as observed in Supplementary Figure 1e of Xu et al. </w: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 </w:instrTex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EN.CITE.DATA </w:instrText>
      </w:r>
      <w:r w:rsidR="002677E8" w:rsidRPr="00F64F97">
        <w:rPr>
          <w:bCs/>
          <w:color w:val="000000" w:themeColor="text1"/>
          <w:szCs w:val="24"/>
        </w:rPr>
      </w:r>
      <w:r w:rsidR="002677E8" w:rsidRPr="00F64F97">
        <w:rPr>
          <w:bCs/>
          <w:color w:val="000000" w:themeColor="text1"/>
          <w:szCs w:val="24"/>
        </w:rPr>
        <w:fldChar w:fldCharType="end"/>
      </w:r>
      <w:r w:rsidR="002677E8" w:rsidRPr="00F64F97">
        <w:rPr>
          <w:bCs/>
          <w:color w:val="000000" w:themeColor="text1"/>
          <w:szCs w:val="24"/>
        </w:rPr>
      </w:r>
      <w:r w:rsidR="002677E8" w:rsidRPr="00F64F97">
        <w:rPr>
          <w:bCs/>
          <w:color w:val="000000" w:themeColor="text1"/>
          <w:szCs w:val="24"/>
        </w:rPr>
        <w:fldChar w:fldCharType="separate"/>
      </w:r>
      <w:r w:rsidR="002677E8" w:rsidRPr="00F64F97">
        <w:rPr>
          <w:bCs/>
          <w:noProof/>
          <w:color w:val="000000" w:themeColor="text1"/>
          <w:szCs w:val="24"/>
        </w:rPr>
        <w:t>(39)</w:t>
      </w:r>
      <w:r w:rsidR="002677E8" w:rsidRPr="00F64F97">
        <w:rPr>
          <w:bCs/>
          <w:color w:val="000000" w:themeColor="text1"/>
          <w:szCs w:val="24"/>
        </w:rPr>
        <w:fldChar w:fldCharType="end"/>
      </w:r>
      <w:r w:rsidR="009156B8" w:rsidRPr="00F64F97">
        <w:rPr>
          <w:bCs/>
          <w:color w:val="000000" w:themeColor="text1"/>
          <w:szCs w:val="24"/>
        </w:rPr>
        <w:t xml:space="preserve">. </w:t>
      </w:r>
      <w:r w:rsidR="001A6583" w:rsidRPr="00F64F97">
        <w:rPr>
          <w:bCs/>
          <w:color w:val="000000" w:themeColor="text1"/>
          <w:szCs w:val="24"/>
        </w:rPr>
        <w:t>All models predict that oscillatory period should be much more sensitive to fold-changes in PER expression than BMAL expression.</w:t>
      </w:r>
    </w:p>
    <w:p w14:paraId="6300A8D9" w14:textId="09D7093B" w:rsidR="009C09D0" w:rsidRPr="00F64F97" w:rsidRDefault="00BB6DF5" w:rsidP="00626F7A">
      <w:pPr>
        <w:spacing w:after="120"/>
        <w:jc w:val="both"/>
        <w:rPr>
          <w:b/>
          <w:szCs w:val="24"/>
        </w:rPr>
      </w:pPr>
      <w:r w:rsidRPr="00F64F97">
        <w:rPr>
          <w:b/>
          <w:szCs w:val="24"/>
        </w:rPr>
        <w:t>CONCLUSION</w:t>
      </w:r>
    </w:p>
    <w:p w14:paraId="4ECDCD57" w14:textId="12B562BC" w:rsidR="00580A7F" w:rsidRPr="00F64F97" w:rsidRDefault="009C09D0" w:rsidP="00626F7A">
      <w:pPr>
        <w:spacing w:after="120"/>
        <w:jc w:val="both"/>
        <w:rPr>
          <w:rFonts w:eastAsiaTheme="minorEastAsia" w:cstheme="minorHAnsi"/>
          <w:szCs w:val="24"/>
        </w:rPr>
      </w:pPr>
      <w:r w:rsidRPr="00F64F97">
        <w:rPr>
          <w:rFonts w:eastAsiaTheme="minorEastAsia" w:cstheme="minorHAnsi"/>
          <w:szCs w:val="24"/>
        </w:rPr>
        <w:lastRenderedPageBreak/>
        <w:t xml:space="preserve">The Kim-Forger </w:t>
      </w:r>
      <w:r w:rsidR="00BC39C3" w:rsidRPr="00F64F97">
        <w:rPr>
          <w:rFonts w:eastAsiaTheme="minorEastAsia" w:cstheme="minorHAnsi"/>
          <w:szCs w:val="24"/>
        </w:rPr>
        <w:t xml:space="preserve">(KF) </w:t>
      </w:r>
      <w:r w:rsidRPr="00F64F97">
        <w:rPr>
          <w:rFonts w:eastAsiaTheme="minorEastAsia" w:cstheme="minorHAnsi"/>
          <w:szCs w:val="24"/>
        </w:rPr>
        <w:t>models of mammalian circadian rhythm</w:t>
      </w:r>
      <w:r w:rsidR="00300056" w:rsidRPr="00F64F97">
        <w:rPr>
          <w:rFonts w:eastAsiaTheme="minorEastAsia" w:cstheme="minorHAnsi"/>
          <w:szCs w:val="24"/>
        </w:rPr>
        <w:t>s</w:t>
      </w:r>
      <w:r w:rsidR="00D73218" w:rsidRPr="00F64F97">
        <w:rPr>
          <w:rFonts w:eastAsiaTheme="minorEastAsia" w:cstheme="minorHAnsi"/>
          <w:szCs w:val="24"/>
        </w:rPr>
        <w:t xml:space="preserve"> (called SNF, NNF and PNF)</w:t>
      </w:r>
      <w:r w:rsidR="00DE2CE6" w:rsidRPr="00F64F97">
        <w:rPr>
          <w:rFonts w:eastAsiaTheme="minorEastAsia" w:cstheme="minorHAnsi"/>
          <w:szCs w:val="24"/>
        </w:rPr>
        <w:t xml:space="preserve"> are appealing in many respects</w:t>
      </w:r>
      <w:r w:rsidR="00D73218" w:rsidRPr="00F64F97">
        <w:rPr>
          <w:rFonts w:eastAsiaTheme="minorEastAsia" w:cstheme="minorHAnsi"/>
          <w:szCs w:val="24"/>
        </w:rPr>
        <w:t>;</w:t>
      </w:r>
      <w:r w:rsidR="00DE2CE6" w:rsidRPr="00F64F97">
        <w:rPr>
          <w:rFonts w:eastAsiaTheme="minorEastAsia" w:cstheme="minorHAnsi"/>
          <w:szCs w:val="24"/>
        </w:rPr>
        <w:t xml:space="preserve"> but they</w:t>
      </w:r>
      <w:r w:rsidR="00300056" w:rsidRPr="00F64F97">
        <w:rPr>
          <w:rFonts w:eastAsiaTheme="minorEastAsia" w:cstheme="minorHAnsi"/>
          <w:szCs w:val="24"/>
        </w:rPr>
        <w:t xml:space="preserve"> rely on an unrealistic requirement for</w:t>
      </w:r>
      <w:r w:rsidR="000652DE" w:rsidRPr="00F64F97">
        <w:rPr>
          <w:rFonts w:eastAsiaTheme="minorEastAsia" w:cstheme="minorHAnsi"/>
          <w:szCs w:val="24"/>
        </w:rPr>
        <w:t xml:space="preserve"> robust</w:t>
      </w:r>
      <w:r w:rsidR="00300056" w:rsidRPr="00F64F97">
        <w:rPr>
          <w:rFonts w:eastAsiaTheme="minorEastAsia" w:cstheme="minorHAnsi"/>
          <w:szCs w:val="24"/>
        </w:rPr>
        <w:t xml:space="preserve"> oscillations</w:t>
      </w:r>
      <w:r w:rsidR="006B67C0" w:rsidRPr="00F64F97">
        <w:rPr>
          <w:rFonts w:eastAsiaTheme="minorEastAsia" w:cstheme="minorHAnsi"/>
          <w:szCs w:val="24"/>
        </w:rPr>
        <w:t>, namely that t</w:t>
      </w:r>
      <w:r w:rsidR="00300056" w:rsidRPr="00F64F97">
        <w:rPr>
          <w:rFonts w:eastAsiaTheme="minorEastAsia" w:cstheme="minorHAnsi"/>
          <w:szCs w:val="24"/>
        </w:rPr>
        <w:t>he</w:t>
      </w:r>
      <w:r w:rsidR="007F3943" w:rsidRPr="00F64F97">
        <w:rPr>
          <w:rFonts w:eastAsiaTheme="minorEastAsia" w:cstheme="minorHAnsi"/>
          <w:szCs w:val="24"/>
        </w:rPr>
        <w:t xml:space="preserve"> (dimensionless)</w:t>
      </w:r>
      <w:r w:rsidR="006B67C0" w:rsidRPr="00F64F97">
        <w:rPr>
          <w:rFonts w:eastAsiaTheme="minorEastAsia" w:cstheme="minorHAnsi"/>
          <w:szCs w:val="24"/>
        </w:rPr>
        <w:t xml:space="preserve"> </w:t>
      </w:r>
      <w:r w:rsidR="00557CF7" w:rsidRPr="00F64F97">
        <w:rPr>
          <w:rFonts w:eastAsiaTheme="minorEastAsia" w:cstheme="minorHAnsi"/>
          <w:szCs w:val="24"/>
        </w:rPr>
        <w:t>equilibrium</w:t>
      </w:r>
      <w:r w:rsidR="00300056" w:rsidRPr="00F64F97">
        <w:rPr>
          <w:rFonts w:eastAsiaTheme="minorEastAsia" w:cstheme="minorHAnsi"/>
          <w:szCs w:val="24"/>
        </w:rPr>
        <w:t xml:space="preserve"> dissociation constant</w:t>
      </w:r>
      <w:r w:rsidR="00FE5C5D" w:rsidRPr="00F64F97">
        <w:rPr>
          <w:rFonts w:eastAsiaTheme="minorEastAsia" w:cstheme="minorHAnsi"/>
          <w:szCs w:val="24"/>
        </w:rPr>
        <w:t xml:space="preserve"> of the </w:t>
      </w:r>
      <w:r w:rsidR="00300056" w:rsidRPr="00F64F97">
        <w:rPr>
          <w:rFonts w:eastAsiaTheme="minorEastAsia" w:cstheme="minorHAnsi"/>
          <w:szCs w:val="24"/>
        </w:rPr>
        <w:t>PER</w:t>
      </w:r>
      <w:r w:rsidR="006B67C0" w:rsidRPr="00F64F97">
        <w:rPr>
          <w:rFonts w:eastAsiaTheme="minorEastAsia" w:cstheme="minorHAnsi"/>
          <w:szCs w:val="24"/>
        </w:rPr>
        <w:t>:CRY:</w:t>
      </w:r>
      <w:r w:rsidR="00FE5C5D" w:rsidRPr="00F64F97">
        <w:rPr>
          <w:rFonts w:eastAsiaTheme="minorEastAsia" w:cstheme="minorHAnsi"/>
          <w:szCs w:val="24"/>
        </w:rPr>
        <w:t>:</w:t>
      </w:r>
      <w:r w:rsidR="00300056" w:rsidRPr="00F64F97">
        <w:rPr>
          <w:rFonts w:eastAsiaTheme="minorEastAsia" w:cstheme="minorHAnsi"/>
          <w:szCs w:val="24"/>
        </w:rPr>
        <w:t>BMAL</w:t>
      </w:r>
      <w:r w:rsidR="006B67C0" w:rsidRPr="00F64F97">
        <w:rPr>
          <w:rFonts w:eastAsiaTheme="minorEastAsia" w:cstheme="minorHAnsi"/>
          <w:szCs w:val="24"/>
        </w:rPr>
        <w:t>:CLOCK</w:t>
      </w:r>
      <w:r w:rsidR="00300056" w:rsidRPr="00F64F97">
        <w:rPr>
          <w:rFonts w:eastAsiaTheme="minorEastAsia" w:cstheme="minorHAnsi"/>
          <w:szCs w:val="24"/>
        </w:rPr>
        <w:t xml:space="preserve"> </w:t>
      </w:r>
      <w:r w:rsidR="00FE5C5D" w:rsidRPr="00F64F97">
        <w:rPr>
          <w:rFonts w:eastAsiaTheme="minorEastAsia" w:cstheme="minorHAnsi"/>
          <w:szCs w:val="24"/>
        </w:rPr>
        <w:t>complex</w:t>
      </w:r>
      <w:r w:rsidR="006B67C0" w:rsidRPr="00F64F97">
        <w:rPr>
          <w:rFonts w:eastAsiaTheme="minorEastAsia" w:cstheme="minorHAnsi"/>
          <w:szCs w:val="24"/>
        </w:rPr>
        <w:t xml:space="preserve"> </w:t>
      </w:r>
      <w:r w:rsidR="000801AD" w:rsidRPr="00F64F97">
        <w:rPr>
          <w:rFonts w:eastAsiaTheme="minorEastAsia" w:cstheme="minorHAnsi"/>
          <w:szCs w:val="24"/>
        </w:rPr>
        <w:t>must be</w:t>
      </w:r>
      <w:r w:rsidR="007F3943" w:rsidRPr="00F64F97">
        <w:rPr>
          <w:rFonts w:eastAsiaTheme="minorEastAsia" w:cstheme="minorHAnsi"/>
          <w:szCs w:val="24"/>
        </w:rPr>
        <w:t xml:space="preserve"> </w:t>
      </w:r>
      <w:r w:rsidR="007F3943" w:rsidRPr="00F64F97">
        <w:rPr>
          <w:rFonts w:ascii="Cambria" w:eastAsiaTheme="minorEastAsia" w:hAnsi="Cambria" w:cstheme="minorHAnsi"/>
          <w:i/>
          <w:szCs w:val="24"/>
        </w:rPr>
        <w:t>K</w:t>
      </w:r>
      <w:r w:rsidR="007F3943" w:rsidRPr="00F64F97">
        <w:rPr>
          <w:rFonts w:ascii="Cambria" w:eastAsiaTheme="minorEastAsia" w:hAnsi="Cambria" w:cstheme="minorHAnsi"/>
          <w:szCs w:val="24"/>
          <w:vertAlign w:val="subscript"/>
        </w:rPr>
        <w:t>d</w:t>
      </w:r>
      <w:r w:rsidR="007F3943" w:rsidRPr="00F64F97">
        <w:rPr>
          <w:rFonts w:eastAsiaTheme="minorEastAsia" w:cstheme="minorHAnsi"/>
          <w:szCs w:val="24"/>
        </w:rPr>
        <w:t xml:space="preserve"> &lt; 10</w:t>
      </w:r>
      <w:r w:rsidR="007F3943" w:rsidRPr="00F64F97">
        <w:rPr>
          <w:rFonts w:eastAsiaTheme="minorEastAsia" w:cstheme="minorHAnsi"/>
          <w:szCs w:val="24"/>
          <w:vertAlign w:val="superscript"/>
        </w:rPr>
        <w:t>−4</w:t>
      </w:r>
      <w:r w:rsidR="0001357F" w:rsidRPr="00F64F97">
        <w:rPr>
          <w:rFonts w:eastAsiaTheme="minorEastAsia" w:cstheme="minorHAnsi"/>
          <w:szCs w:val="24"/>
        </w:rPr>
        <w:t xml:space="preserve">. To understand why this value is ‘unrealistic’, we must convert </w:t>
      </w:r>
      <w:r w:rsidR="0001357F" w:rsidRPr="00F64F97">
        <w:rPr>
          <w:rFonts w:ascii="Cambria" w:eastAsiaTheme="minorEastAsia" w:hAnsi="Cambria" w:cstheme="minorHAnsi"/>
          <w:i/>
          <w:szCs w:val="24"/>
        </w:rPr>
        <w:t>K</w:t>
      </w:r>
      <w:r w:rsidR="0001357F" w:rsidRPr="00F64F97">
        <w:rPr>
          <w:rFonts w:ascii="Cambria" w:eastAsiaTheme="minorEastAsia" w:hAnsi="Cambria" w:cstheme="minorHAnsi"/>
          <w:szCs w:val="24"/>
          <w:vertAlign w:val="subscript"/>
        </w:rPr>
        <w:t>d</w:t>
      </w:r>
      <w:r w:rsidR="0001357F" w:rsidRPr="00F64F97">
        <w:rPr>
          <w:rFonts w:eastAsiaTheme="minorEastAsia" w:cstheme="minorHAnsi"/>
          <w:szCs w:val="24"/>
        </w:rPr>
        <w:t xml:space="preserve"> into </w:t>
      </w:r>
      <w:r w:rsidR="007F3943" w:rsidRPr="00F64F97">
        <w:rPr>
          <w:rFonts w:eastAsiaTheme="minorEastAsia" w:cstheme="minorHAnsi"/>
          <w:szCs w:val="24"/>
        </w:rPr>
        <w:t xml:space="preserve">dimensioned terms,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oMath>
      <w:r w:rsidR="0001357F" w:rsidRPr="00F64F97">
        <w:rPr>
          <w:rFonts w:eastAsiaTheme="minorEastAsia" w:cstheme="minorHAnsi"/>
          <w:szCs w:val="24"/>
        </w:rPr>
        <w:t xml:space="preserve">, where </w:t>
      </w:r>
      <w:r w:rsidR="00E0687F" w:rsidRPr="00F64F97">
        <w:rPr>
          <w:rFonts w:ascii="Cambria" w:eastAsiaTheme="minorEastAsia" w:hAnsi="Cambria" w:cstheme="minorHAnsi"/>
          <w:i/>
          <w:szCs w:val="24"/>
        </w:rPr>
        <w:t>P</w:t>
      </w:r>
      <w:r w:rsidR="00E0687F" w:rsidRPr="00F64F97">
        <w:rPr>
          <w:rFonts w:ascii="Cambria" w:eastAsiaTheme="minorEastAsia" w:hAnsi="Cambria" w:cstheme="minorHAnsi"/>
          <w:szCs w:val="24"/>
        </w:rPr>
        <w:t>*</w:t>
      </w:r>
      <w:r w:rsidR="00E0687F">
        <w:rPr>
          <w:rFonts w:ascii="Cambria" w:eastAsiaTheme="minorEastAsia" w:hAnsi="Cambria" w:cstheme="minorHAnsi"/>
          <w:szCs w:val="24"/>
        </w:rPr>
        <w:t xml:space="preserve"> </w:t>
      </w:r>
      <w:r w:rsidR="0001357F" w:rsidRPr="00F64F97">
        <w:rPr>
          <w:rFonts w:eastAsiaTheme="minorEastAsia" w:cstheme="minorHAnsi"/>
          <w:szCs w:val="24"/>
        </w:rPr>
        <w:t xml:space="preserve">is </w:t>
      </w:r>
      <w:r w:rsidR="00AD2638" w:rsidRPr="00F64F97">
        <w:rPr>
          <w:rFonts w:eastAsiaTheme="minorEastAsia" w:cstheme="minorHAnsi"/>
          <w:szCs w:val="24"/>
        </w:rPr>
        <w:t xml:space="preserve">the </w:t>
      </w:r>
      <w:r w:rsidR="0001357F" w:rsidRPr="00F64F97">
        <w:rPr>
          <w:rFonts w:eastAsiaTheme="minorEastAsia" w:cstheme="minorHAnsi"/>
          <w:szCs w:val="24"/>
        </w:rPr>
        <w:t xml:space="preserve">‘characteristic’ concentration for PER </w:t>
      </w:r>
      <w:r w:rsidR="00AD2638" w:rsidRPr="00F64F97">
        <w:rPr>
          <w:rFonts w:eastAsiaTheme="minorEastAsia" w:cstheme="minorHAnsi"/>
          <w:szCs w:val="24"/>
        </w:rPr>
        <w:t xml:space="preserve">in </w:t>
      </w:r>
      <w:r w:rsidR="005A29C5" w:rsidRPr="00F64F97">
        <w:rPr>
          <w:rFonts w:eastAsiaTheme="minorEastAsia" w:cstheme="minorHAnsi"/>
          <w:szCs w:val="24"/>
        </w:rPr>
        <w:t>KF’s SNF model</w:t>
      </w:r>
      <w:r w:rsidR="00E0687F">
        <w:rPr>
          <w:rFonts w:eastAsiaTheme="minorEastAsia" w:cstheme="minorHAnsi"/>
          <w:szCs w:val="24"/>
        </w:rPr>
        <w:t>, i.e.,</w:t>
      </w:r>
      <w:r w:rsidR="00AD2638" w:rsidRPr="00F64F97">
        <w:rPr>
          <w:rFonts w:eastAsiaTheme="minorEastAsia" w:cstheme="minorHAnsi"/>
          <w:szCs w:val="24"/>
        </w:rPr>
        <w:t xml:space="preserve"> </w:t>
      </w:r>
      <w:r w:rsidR="00AD2638" w:rsidRPr="00F64F97">
        <w:rPr>
          <w:rFonts w:ascii="Cambria" w:eastAsiaTheme="minorEastAsia" w:hAnsi="Cambria" w:cstheme="minorHAnsi"/>
          <w:i/>
          <w:szCs w:val="24"/>
        </w:rPr>
        <w:t>P</w:t>
      </w:r>
      <w:r w:rsidR="00AD2638" w:rsidRPr="00F64F97">
        <w:rPr>
          <w:rFonts w:ascii="Cambria" w:eastAsiaTheme="minorEastAsia" w:hAnsi="Cambria" w:cstheme="minorHAnsi"/>
          <w:szCs w:val="24"/>
        </w:rPr>
        <w:t xml:space="preserve">* </w:t>
      </w:r>
      <w:r w:rsidR="00AD2638" w:rsidRPr="00F64F97">
        <w:rPr>
          <w:rFonts w:eastAsiaTheme="minorEastAsia" w:cstheme="minorHAnsi"/>
          <w:szCs w:val="24"/>
        </w:rPr>
        <w:t>= 500 nM</w:t>
      </w:r>
      <w:r w:rsidR="005A29C5" w:rsidRPr="00F64F97">
        <w:rPr>
          <w:rFonts w:eastAsiaTheme="minorEastAsia" w:cstheme="minorHAnsi"/>
          <w:szCs w:val="24"/>
        </w:rPr>
        <w:t>, which</w:t>
      </w:r>
      <w:r w:rsidR="00617019" w:rsidRPr="00F64F97">
        <w:rPr>
          <w:rFonts w:eastAsiaTheme="minorEastAsia" w:cstheme="minorHAnsi"/>
          <w:szCs w:val="24"/>
        </w:rPr>
        <w:t xml:space="preserve"> we</w:t>
      </w:r>
      <w:r w:rsidR="0001357F" w:rsidRPr="00F64F97">
        <w:rPr>
          <w:rFonts w:eastAsiaTheme="minorEastAsia" w:cstheme="minorHAnsi"/>
          <w:szCs w:val="24"/>
        </w:rPr>
        <w:t xml:space="preserve"> estimated from experimental data. </w:t>
      </w:r>
      <w:r w:rsidR="00617019" w:rsidRPr="00F64F97">
        <w:rPr>
          <w:rFonts w:eastAsiaTheme="minorEastAsia" w:cstheme="minorHAnsi"/>
          <w:iCs/>
          <w:szCs w:val="24"/>
        </w:rPr>
        <w:t>Hence</w:t>
      </w:r>
      <w:r w:rsidR="000801AD"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5123E9" w:rsidRPr="00F64F97">
        <w:rPr>
          <w:rFonts w:eastAsiaTheme="minorEastAsia" w:cstheme="minorHAnsi"/>
          <w:szCs w:val="24"/>
        </w:rPr>
        <w:t xml:space="preserve"> &lt;</w:t>
      </w:r>
      <w:r w:rsidR="00617019" w:rsidRPr="00F64F97">
        <w:rPr>
          <w:rFonts w:eastAsiaTheme="minorEastAsia" w:cstheme="minorHAnsi"/>
          <w:szCs w:val="24"/>
        </w:rPr>
        <w:t xml:space="preserve"> </w:t>
      </w:r>
      <w:r w:rsidR="000652DE" w:rsidRPr="00F64F97">
        <w:rPr>
          <w:rFonts w:eastAsiaTheme="minorEastAsia" w:cstheme="minorHAnsi"/>
          <w:szCs w:val="24"/>
        </w:rPr>
        <w:t>0.05</w:t>
      </w:r>
      <w:r w:rsidR="00617019" w:rsidRPr="00F64F97">
        <w:rPr>
          <w:rFonts w:eastAsiaTheme="minorEastAsia" w:cstheme="minorHAnsi"/>
          <w:szCs w:val="24"/>
        </w:rPr>
        <w:t xml:space="preserve"> nM,</w:t>
      </w:r>
      <w:r w:rsidR="0001357F" w:rsidRPr="00F64F97">
        <w:rPr>
          <w:rFonts w:eastAsiaTheme="minorEastAsia" w:cstheme="minorHAnsi"/>
          <w:szCs w:val="24"/>
        </w:rPr>
        <w:t xml:space="preserve"> </w:t>
      </w:r>
      <w:r w:rsidR="000801AD" w:rsidRPr="00F64F97">
        <w:rPr>
          <w:rFonts w:eastAsiaTheme="minorEastAsia" w:cstheme="minorHAnsi"/>
          <w:szCs w:val="24"/>
        </w:rPr>
        <w:t>which</w:t>
      </w:r>
      <w:r w:rsidR="00FE5C5D" w:rsidRPr="00F64F97">
        <w:rPr>
          <w:rFonts w:eastAsiaTheme="minorEastAsia" w:cstheme="minorHAnsi"/>
          <w:szCs w:val="24"/>
        </w:rPr>
        <w:t xml:space="preserve"> </w:t>
      </w:r>
      <w:r w:rsidR="00300056" w:rsidRPr="00F64F97">
        <w:rPr>
          <w:rFonts w:eastAsiaTheme="minorEastAsia" w:cstheme="minorHAnsi"/>
          <w:szCs w:val="24"/>
        </w:rPr>
        <w:t>is</w:t>
      </w:r>
      <w:r w:rsidR="006B67C0" w:rsidRPr="00F64F97">
        <w:rPr>
          <w:rFonts w:eastAsiaTheme="minorEastAsia" w:cstheme="minorHAnsi"/>
          <w:szCs w:val="24"/>
        </w:rPr>
        <w:t xml:space="preserve"> </w:t>
      </w:r>
      <w:r w:rsidR="000652DE" w:rsidRPr="00F64F97">
        <w:rPr>
          <w:rFonts w:eastAsiaTheme="minorEastAsia" w:cstheme="minorHAnsi"/>
          <w:szCs w:val="24"/>
        </w:rPr>
        <w:t>200</w:t>
      </w:r>
      <w:r w:rsidR="00ED0DFB" w:rsidRPr="00F64F97">
        <w:rPr>
          <w:rFonts w:eastAsiaTheme="minorEastAsia" w:cstheme="minorHAnsi"/>
          <w:szCs w:val="24"/>
        </w:rPr>
        <w:t>-fold</w:t>
      </w:r>
      <w:r w:rsidR="00300056" w:rsidRPr="00F64F97">
        <w:rPr>
          <w:rFonts w:eastAsiaTheme="minorEastAsia" w:cstheme="minorHAnsi"/>
          <w:szCs w:val="24"/>
        </w:rPr>
        <w:t xml:space="preserve"> </w:t>
      </w:r>
      <w:r w:rsidR="006B67C0" w:rsidRPr="00F64F97">
        <w:rPr>
          <w:rFonts w:eastAsiaTheme="minorEastAsia" w:cstheme="minorHAnsi"/>
          <w:szCs w:val="24"/>
        </w:rPr>
        <w:t xml:space="preserve">smaller than a reasonable value for </w:t>
      </w:r>
      <w:r w:rsidR="00AD2638" w:rsidRPr="00F64F97">
        <w:rPr>
          <w:rFonts w:eastAsiaTheme="minorEastAsia" w:cstheme="minorHAnsi"/>
          <w:szCs w:val="24"/>
        </w:rPr>
        <w:t xml:space="preserve">the PER:CRY::BMAL:CLOCK complex,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7F3943" w:rsidRPr="00F64F97">
        <w:rPr>
          <w:rFonts w:eastAsiaTheme="minorEastAsia" w:cstheme="minorHAnsi"/>
          <w:szCs w:val="24"/>
        </w:rPr>
        <w:t xml:space="preserve"> &gt; </w:t>
      </w:r>
      <w:r w:rsidR="00FF0953" w:rsidRPr="00F64F97">
        <w:rPr>
          <w:rFonts w:eastAsiaTheme="minorEastAsia" w:cstheme="minorHAnsi"/>
          <w:szCs w:val="24"/>
        </w:rPr>
        <w:t>10</w:t>
      </w:r>
      <w:r w:rsidR="007F3943" w:rsidRPr="00F64F97">
        <w:rPr>
          <w:rFonts w:eastAsiaTheme="minorEastAsia" w:cstheme="minorHAnsi"/>
          <w:szCs w:val="24"/>
        </w:rPr>
        <w:t xml:space="preserve"> nM</w:t>
      </w:r>
      <w:r w:rsidR="00300056" w:rsidRPr="00F64F97">
        <w:rPr>
          <w:rFonts w:eastAsiaTheme="minorEastAsia" w:cstheme="minorHAnsi"/>
          <w:szCs w:val="24"/>
        </w:rPr>
        <w:t xml:space="preserve">. </w:t>
      </w:r>
      <w:r w:rsidR="006B67C0" w:rsidRPr="00F64F97">
        <w:rPr>
          <w:rFonts w:eastAsiaTheme="minorEastAsia" w:cstheme="minorHAnsi"/>
          <w:szCs w:val="24"/>
        </w:rPr>
        <w:t>This difficulty can be ameliorated (1)</w:t>
      </w:r>
      <w:r w:rsidR="00300056" w:rsidRPr="00F64F97">
        <w:rPr>
          <w:rFonts w:eastAsiaTheme="minorEastAsia" w:cstheme="minorHAnsi"/>
          <w:szCs w:val="24"/>
        </w:rPr>
        <w:t xml:space="preserve"> </w:t>
      </w:r>
      <w:r w:rsidR="006B67C0" w:rsidRPr="00F64F97">
        <w:rPr>
          <w:rFonts w:eastAsiaTheme="minorEastAsia" w:cstheme="minorHAnsi"/>
          <w:szCs w:val="24"/>
        </w:rPr>
        <w:t xml:space="preserve">by </w:t>
      </w:r>
      <w:r w:rsidR="00300056" w:rsidRPr="00F64F97">
        <w:rPr>
          <w:rFonts w:eastAsiaTheme="minorEastAsia" w:cstheme="minorHAnsi"/>
          <w:szCs w:val="24"/>
        </w:rPr>
        <w:t>lengthening the core negative feedback loop between</w:t>
      </w:r>
      <w:r w:rsidR="006F6B7A" w:rsidRPr="00F64F97">
        <w:rPr>
          <w:rFonts w:eastAsiaTheme="minorEastAsia" w:cstheme="minorHAnsi"/>
          <w:szCs w:val="24"/>
        </w:rPr>
        <w:t xml:space="preserve"> </w:t>
      </w:r>
      <w:r w:rsidR="006B67C0" w:rsidRPr="00F64F97">
        <w:rPr>
          <w:rFonts w:eastAsiaTheme="minorEastAsia" w:cstheme="minorHAnsi"/>
          <w:i/>
          <w:szCs w:val="24"/>
        </w:rPr>
        <w:t>PER</w:t>
      </w:r>
      <w:r w:rsidR="006F6B7A" w:rsidRPr="00F64F97">
        <w:rPr>
          <w:rFonts w:eastAsiaTheme="minorEastAsia" w:cstheme="minorHAnsi"/>
          <w:szCs w:val="24"/>
        </w:rPr>
        <w:t xml:space="preserve"> mRNA transcription and</w:t>
      </w:r>
      <w:r w:rsidR="00300056" w:rsidRPr="00F64F97">
        <w:rPr>
          <w:rFonts w:eastAsiaTheme="minorEastAsia" w:cstheme="minorHAnsi"/>
          <w:szCs w:val="24"/>
        </w:rPr>
        <w:t xml:space="preserve"> PER</w:t>
      </w:r>
      <w:r w:rsidR="000801AD" w:rsidRPr="00F64F97">
        <w:rPr>
          <w:rFonts w:eastAsiaTheme="minorEastAsia" w:cstheme="minorHAnsi"/>
          <w:szCs w:val="24"/>
        </w:rPr>
        <w:t>:CRY</w:t>
      </w:r>
      <w:r w:rsidR="006F6B7A" w:rsidRPr="00F64F97">
        <w:rPr>
          <w:rFonts w:eastAsiaTheme="minorEastAsia" w:cstheme="minorHAnsi"/>
          <w:szCs w:val="24"/>
        </w:rPr>
        <w:t xml:space="preserve"> inactivation of</w:t>
      </w:r>
      <w:r w:rsidR="00300056" w:rsidRPr="00F64F97">
        <w:rPr>
          <w:rFonts w:eastAsiaTheme="minorEastAsia" w:cstheme="minorHAnsi"/>
          <w:szCs w:val="24"/>
        </w:rPr>
        <w:t xml:space="preserve"> BMA</w:t>
      </w:r>
      <w:r w:rsidR="006B67C0" w:rsidRPr="00F64F97">
        <w:rPr>
          <w:rFonts w:eastAsiaTheme="minorEastAsia" w:cstheme="minorHAnsi"/>
          <w:szCs w:val="24"/>
        </w:rPr>
        <w:t xml:space="preserve">L:CLOCK (the transcription factor driving </w:t>
      </w:r>
      <w:r w:rsidR="006B67C0" w:rsidRPr="00F64F97">
        <w:rPr>
          <w:rFonts w:eastAsiaTheme="minorEastAsia" w:cstheme="minorHAnsi"/>
          <w:i/>
          <w:szCs w:val="24"/>
        </w:rPr>
        <w:t>PER</w:t>
      </w:r>
      <w:r w:rsidR="006B67C0" w:rsidRPr="00F64F97">
        <w:rPr>
          <w:rFonts w:eastAsiaTheme="minorEastAsia" w:cstheme="minorHAnsi"/>
          <w:szCs w:val="24"/>
        </w:rPr>
        <w:t xml:space="preserve"> expression),</w:t>
      </w:r>
      <w:r w:rsidR="00300056" w:rsidRPr="00F64F97">
        <w:rPr>
          <w:rFonts w:eastAsiaTheme="minorEastAsia" w:cstheme="minorHAnsi"/>
          <w:szCs w:val="24"/>
        </w:rPr>
        <w:t xml:space="preserve"> and</w:t>
      </w:r>
      <w:r w:rsidR="006B67C0" w:rsidRPr="00F64F97">
        <w:rPr>
          <w:rFonts w:eastAsiaTheme="minorEastAsia" w:cstheme="minorHAnsi"/>
          <w:szCs w:val="24"/>
        </w:rPr>
        <w:t>/or</w:t>
      </w:r>
      <w:r w:rsidR="006F6B7A" w:rsidRPr="00F64F97">
        <w:rPr>
          <w:rFonts w:eastAsiaTheme="minorEastAsia" w:cstheme="minorHAnsi"/>
          <w:szCs w:val="24"/>
        </w:rPr>
        <w:t xml:space="preserve"> </w:t>
      </w:r>
      <w:r w:rsidR="006B67C0" w:rsidRPr="00F64F97">
        <w:rPr>
          <w:rFonts w:eastAsiaTheme="minorEastAsia" w:cstheme="minorHAnsi"/>
          <w:szCs w:val="24"/>
        </w:rPr>
        <w:t xml:space="preserve">(2) </w:t>
      </w:r>
      <w:r w:rsidR="006F6B7A" w:rsidRPr="00F64F97">
        <w:rPr>
          <w:rFonts w:eastAsiaTheme="minorEastAsia" w:cstheme="minorHAnsi"/>
          <w:szCs w:val="24"/>
        </w:rPr>
        <w:t>by</w:t>
      </w:r>
      <w:r w:rsidR="00300056" w:rsidRPr="00F64F97">
        <w:rPr>
          <w:rFonts w:eastAsiaTheme="minorEastAsia" w:cstheme="minorHAnsi"/>
          <w:szCs w:val="24"/>
        </w:rPr>
        <w:t xml:space="preserve"> implementing a Michaelis-Menten rate law for the degradation of nuclear PER</w:t>
      </w:r>
      <w:r w:rsidR="006B67C0" w:rsidRPr="00F64F97">
        <w:rPr>
          <w:rFonts w:eastAsiaTheme="minorEastAsia" w:cstheme="minorHAnsi"/>
          <w:szCs w:val="24"/>
        </w:rPr>
        <w:t>.</w:t>
      </w:r>
      <w:r w:rsidR="00300056" w:rsidRPr="00F64F97">
        <w:rPr>
          <w:rFonts w:eastAsiaTheme="minorEastAsia" w:cstheme="minorHAnsi"/>
          <w:szCs w:val="24"/>
        </w:rPr>
        <w:t xml:space="preserve"> </w:t>
      </w:r>
      <w:r w:rsidR="00E3383F" w:rsidRPr="00F64F97">
        <w:rPr>
          <w:rFonts w:eastAsiaTheme="minorEastAsia" w:cstheme="minorHAnsi"/>
          <w:szCs w:val="24"/>
        </w:rPr>
        <w:t xml:space="preserve">The KF models were further modified by introducing </w:t>
      </w:r>
      <w:r w:rsidR="000801AD" w:rsidRPr="00F64F97">
        <w:rPr>
          <w:rFonts w:eastAsiaTheme="minorEastAsia" w:cstheme="minorHAnsi"/>
          <w:szCs w:val="24"/>
        </w:rPr>
        <w:t>alternative</w:t>
      </w:r>
      <w:r w:rsidR="003F0F5F" w:rsidRPr="00F64F97">
        <w:rPr>
          <w:rFonts w:eastAsiaTheme="minorEastAsia" w:cstheme="minorHAnsi"/>
          <w:szCs w:val="24"/>
        </w:rPr>
        <w:t xml:space="preserve"> </w:t>
      </w:r>
      <w:r w:rsidR="006F6B7A" w:rsidRPr="00F64F97">
        <w:rPr>
          <w:rFonts w:eastAsiaTheme="minorEastAsia" w:cstheme="minorHAnsi"/>
          <w:szCs w:val="24"/>
        </w:rPr>
        <w:t>rate law</w:t>
      </w:r>
      <w:r w:rsidR="000801AD" w:rsidRPr="00F64F97">
        <w:rPr>
          <w:rFonts w:eastAsiaTheme="minorEastAsia" w:cstheme="minorHAnsi"/>
          <w:szCs w:val="24"/>
        </w:rPr>
        <w:t>s</w:t>
      </w:r>
      <w:r w:rsidR="006F6B7A" w:rsidRPr="00F64F97">
        <w:rPr>
          <w:rFonts w:eastAsiaTheme="minorEastAsia" w:cstheme="minorHAnsi"/>
          <w:szCs w:val="24"/>
        </w:rPr>
        <w:t xml:space="preserve"> for </w:t>
      </w:r>
      <w:r w:rsidR="00B4788E" w:rsidRPr="00F64F97">
        <w:rPr>
          <w:rFonts w:eastAsiaTheme="minorEastAsia" w:cstheme="minorHAnsi"/>
          <w:iCs/>
          <w:szCs w:val="24"/>
        </w:rPr>
        <w:t>BMAL</w:t>
      </w:r>
      <w:r w:rsidR="00E3383F" w:rsidRPr="00F64F97">
        <w:rPr>
          <w:rFonts w:eastAsiaTheme="minorEastAsia" w:cstheme="minorHAnsi"/>
          <w:iCs/>
          <w:szCs w:val="24"/>
        </w:rPr>
        <w:t>:CLOCK</w:t>
      </w:r>
      <w:r w:rsidR="00B4788E" w:rsidRPr="00F64F97">
        <w:rPr>
          <w:rFonts w:eastAsiaTheme="minorEastAsia" w:cstheme="minorHAnsi"/>
          <w:iCs/>
          <w:szCs w:val="24"/>
        </w:rPr>
        <w:t xml:space="preserve">-mediated </w:t>
      </w:r>
      <w:r w:rsidR="003F0F5F" w:rsidRPr="00F64F97">
        <w:rPr>
          <w:rFonts w:eastAsiaTheme="minorEastAsia" w:cstheme="minorHAnsi"/>
          <w:szCs w:val="24"/>
        </w:rPr>
        <w:t>transcription</w:t>
      </w:r>
      <w:r w:rsidR="00B4788E" w:rsidRPr="00F64F97">
        <w:rPr>
          <w:rFonts w:eastAsiaTheme="minorEastAsia" w:cstheme="minorHAnsi"/>
          <w:szCs w:val="24"/>
        </w:rPr>
        <w:t xml:space="preserve"> </w:t>
      </w:r>
      <w:r w:rsidR="00E3383F" w:rsidRPr="00F64F97">
        <w:rPr>
          <w:rFonts w:eastAsiaTheme="minorEastAsia" w:cstheme="minorHAnsi"/>
          <w:szCs w:val="24"/>
        </w:rPr>
        <w:t>of clock genes</w:t>
      </w:r>
      <w:r w:rsidR="00245027" w:rsidRPr="00F64F97">
        <w:rPr>
          <w:rFonts w:eastAsiaTheme="minorEastAsia" w:cstheme="minorHAnsi"/>
          <w:szCs w:val="24"/>
        </w:rPr>
        <w:t xml:space="preserve"> (</w:t>
      </w:r>
      <w:r w:rsidR="00245027" w:rsidRPr="00F64F97">
        <w:rPr>
          <w:rFonts w:eastAsiaTheme="minorEastAsia" w:cstheme="minorHAnsi"/>
          <w:i/>
          <w:szCs w:val="24"/>
        </w:rPr>
        <w:t>PER</w:t>
      </w:r>
      <w:r w:rsidR="00245027" w:rsidRPr="00F64F97">
        <w:rPr>
          <w:rFonts w:eastAsiaTheme="minorEastAsia" w:cstheme="minorHAnsi"/>
          <w:szCs w:val="24"/>
        </w:rPr>
        <w:t xml:space="preserve">, </w:t>
      </w:r>
      <w:r w:rsidR="00245027" w:rsidRPr="00F64F97">
        <w:rPr>
          <w:rFonts w:eastAsiaTheme="minorEastAsia" w:cstheme="minorHAnsi"/>
          <w:i/>
          <w:szCs w:val="24"/>
        </w:rPr>
        <w:t>REV-ERB</w:t>
      </w:r>
      <w:r w:rsidR="00245027" w:rsidRPr="00F64F97">
        <w:rPr>
          <w:rFonts w:eastAsiaTheme="minorEastAsia" w:cstheme="minorHAnsi"/>
          <w:szCs w:val="24"/>
        </w:rPr>
        <w:t xml:space="preserve"> and </w:t>
      </w:r>
      <w:r w:rsidR="00245027" w:rsidRPr="00F64F97">
        <w:rPr>
          <w:rFonts w:eastAsiaTheme="minorEastAsia" w:cstheme="minorHAnsi"/>
          <w:i/>
          <w:szCs w:val="24"/>
        </w:rPr>
        <w:t>ROR</w:t>
      </w:r>
      <w:r w:rsidR="00245027" w:rsidRPr="00F64F97">
        <w:rPr>
          <w:rFonts w:eastAsiaTheme="minorEastAsia" w:cstheme="minorHAnsi"/>
          <w:szCs w:val="24"/>
        </w:rPr>
        <w:t>)</w:t>
      </w:r>
      <w:r w:rsidR="00E3383F" w:rsidRPr="00F64F97">
        <w:rPr>
          <w:rFonts w:eastAsiaTheme="minorEastAsia" w:cstheme="minorHAnsi"/>
          <w:szCs w:val="24"/>
        </w:rPr>
        <w:t xml:space="preserve"> to</w:t>
      </w:r>
      <w:r w:rsidR="00245027" w:rsidRPr="00F64F97">
        <w:rPr>
          <w:rFonts w:eastAsiaTheme="minorEastAsia" w:cstheme="minorHAnsi"/>
          <w:szCs w:val="24"/>
        </w:rPr>
        <w:t xml:space="preserve"> correct a problem</w:t>
      </w:r>
      <w:r w:rsidR="00E3383F" w:rsidRPr="00F64F97">
        <w:rPr>
          <w:rFonts w:eastAsiaTheme="minorEastAsia" w:cstheme="minorHAnsi"/>
          <w:szCs w:val="24"/>
        </w:rPr>
        <w:t xml:space="preserve"> at low expression of the </w:t>
      </w:r>
      <w:r w:rsidR="00E3383F" w:rsidRPr="00F64F97">
        <w:rPr>
          <w:rFonts w:eastAsiaTheme="minorEastAsia" w:cstheme="minorHAnsi"/>
          <w:i/>
          <w:szCs w:val="24"/>
        </w:rPr>
        <w:t>BMAL</w:t>
      </w:r>
      <w:r w:rsidR="00E3383F" w:rsidRPr="00F64F97">
        <w:rPr>
          <w:rFonts w:eastAsiaTheme="minorEastAsia" w:cstheme="minorHAnsi"/>
          <w:szCs w:val="24"/>
        </w:rPr>
        <w:t xml:space="preserve"> gene</w:t>
      </w:r>
      <w:r w:rsidR="00245027" w:rsidRPr="00F64F97">
        <w:rPr>
          <w:rFonts w:eastAsiaTheme="minorEastAsia" w:cstheme="minorHAnsi"/>
          <w:szCs w:val="24"/>
        </w:rPr>
        <w:t xml:space="preserve">, and </w:t>
      </w:r>
      <w:r w:rsidR="00082E36" w:rsidRPr="00F64F97">
        <w:rPr>
          <w:rFonts w:eastAsiaTheme="minorEastAsia" w:cstheme="minorHAnsi"/>
          <w:szCs w:val="24"/>
        </w:rPr>
        <w:t xml:space="preserve">to provide </w:t>
      </w:r>
      <w:r w:rsidR="00245027" w:rsidRPr="00F64F97">
        <w:rPr>
          <w:rFonts w:eastAsiaTheme="minorEastAsia" w:cstheme="minorHAnsi"/>
          <w:szCs w:val="24"/>
        </w:rPr>
        <w:t xml:space="preserve">more accurate rate laws for the effects of REV-ERB and ROR on </w:t>
      </w:r>
      <w:r w:rsidR="00245027" w:rsidRPr="00F64F97">
        <w:rPr>
          <w:rFonts w:eastAsiaTheme="minorEastAsia" w:cstheme="minorHAnsi"/>
          <w:i/>
          <w:szCs w:val="24"/>
        </w:rPr>
        <w:t>BMAL</w:t>
      </w:r>
      <w:r w:rsidR="00245027" w:rsidRPr="00F64F97">
        <w:rPr>
          <w:rFonts w:eastAsiaTheme="minorEastAsia" w:cstheme="minorHAnsi"/>
          <w:szCs w:val="24"/>
        </w:rPr>
        <w:t xml:space="preserve"> expression.</w:t>
      </w:r>
      <w:r w:rsidR="00FF0953" w:rsidRPr="00F64F97">
        <w:rPr>
          <w:rFonts w:eastAsiaTheme="minorEastAsia" w:cstheme="minorHAnsi"/>
          <w:szCs w:val="24"/>
        </w:rPr>
        <w:t xml:space="preserve"> </w:t>
      </w:r>
    </w:p>
    <w:p w14:paraId="3F52E797" w14:textId="100F47FC" w:rsidR="00257B2A" w:rsidRPr="00F64F97" w:rsidRDefault="00257B2A" w:rsidP="00626F7A">
      <w:pPr>
        <w:spacing w:after="120"/>
        <w:jc w:val="both"/>
        <w:rPr>
          <w:rFonts w:eastAsiaTheme="minorEastAsia" w:cstheme="minorHAnsi"/>
          <w:szCs w:val="24"/>
        </w:rPr>
      </w:pPr>
      <w:r w:rsidRPr="00F64F97">
        <w:rPr>
          <w:rFonts w:eastAsiaTheme="minorEastAsia" w:cstheme="minorHAnsi"/>
          <w:szCs w:val="24"/>
        </w:rPr>
        <w:t>With these modifications, we find (Figure 3</w:t>
      </w:r>
      <w:r w:rsidR="006A654A" w:rsidRPr="00F64F97">
        <w:rPr>
          <w:rFonts w:eastAsiaTheme="minorEastAsia" w:cstheme="minorHAnsi"/>
          <w:szCs w:val="24"/>
        </w:rPr>
        <w:t>d</w:t>
      </w:r>
      <w:r w:rsidRPr="00F64F97">
        <w:rPr>
          <w:rFonts w:eastAsiaTheme="minorEastAsia" w:cstheme="minorHAnsi"/>
          <w:szCs w:val="24"/>
        </w:rPr>
        <w:t>) that the SNF</w:t>
      </w:r>
      <w:r w:rsidR="00BB3128" w:rsidRPr="00F64F97">
        <w:rPr>
          <w:rFonts w:eastAsiaTheme="minorEastAsia" w:cstheme="minorHAnsi"/>
          <w:szCs w:val="24"/>
        </w:rPr>
        <w:t>(1M8)</w:t>
      </w:r>
      <w:r w:rsidRPr="00F64F97">
        <w:rPr>
          <w:rFonts w:eastAsiaTheme="minorEastAsia" w:cstheme="minorHAnsi"/>
          <w:szCs w:val="24"/>
        </w:rPr>
        <w:t xml:space="preserve"> model can exhibit oscillations for</w:t>
      </w:r>
      <w:r w:rsidR="00BB3128" w:rsidRPr="00F64F97">
        <w:rPr>
          <w:rFonts w:eastAsiaTheme="minorEastAsia" w:cstheme="minorHAnsi"/>
          <w:szCs w:val="24"/>
        </w:rPr>
        <w:t xml:space="preserve"> </w:t>
      </w:r>
      <w:r w:rsidR="00BB3128" w:rsidRPr="00F64F97">
        <w:rPr>
          <w:rFonts w:ascii="Cambria" w:eastAsiaTheme="minorEastAsia" w:hAnsi="Cambria" w:cstheme="minorHAnsi"/>
          <w:i/>
          <w:szCs w:val="24"/>
        </w:rPr>
        <w:t>K</w:t>
      </w:r>
      <w:r w:rsidR="00BB3128" w:rsidRPr="00F64F97">
        <w:rPr>
          <w:rFonts w:ascii="Cambria" w:eastAsiaTheme="minorEastAsia" w:hAnsi="Cambria" w:cstheme="minorHAnsi"/>
          <w:szCs w:val="24"/>
          <w:vertAlign w:val="subscript"/>
        </w:rPr>
        <w:t>d</w:t>
      </w:r>
      <w:r w:rsidR="00BB3128" w:rsidRPr="00F64F97">
        <w:rPr>
          <w:rFonts w:eastAsiaTheme="minorEastAsia" w:cstheme="minorHAnsi"/>
          <w:szCs w:val="24"/>
        </w:rPr>
        <w:t xml:space="preserve"> </w:t>
      </w:r>
      <w:r w:rsidR="00E0687F">
        <w:rPr>
          <w:rFonts w:eastAsiaTheme="minorEastAsia" w:cstheme="minorHAnsi"/>
          <w:szCs w:val="24"/>
        </w:rPr>
        <w:t>≥ 0.1;</w:t>
      </w:r>
      <w:r w:rsidR="00C73E1C" w:rsidRPr="00F64F97">
        <w:rPr>
          <w:rFonts w:eastAsiaTheme="minorEastAsia" w:cstheme="minorHAnsi"/>
          <w:szCs w:val="24"/>
        </w:rPr>
        <w:t xml:space="preserve"> e.g., for </w:t>
      </w:r>
      <w:r w:rsidR="00C73E1C" w:rsidRPr="00F64F97">
        <w:rPr>
          <w:rFonts w:ascii="Cambria" w:eastAsiaTheme="minorEastAsia" w:hAnsi="Cambria" w:cstheme="minorHAnsi"/>
          <w:i/>
          <w:szCs w:val="24"/>
        </w:rPr>
        <w:t>K</w:t>
      </w:r>
      <w:r w:rsidR="00C73E1C" w:rsidRPr="00F64F97">
        <w:rPr>
          <w:rFonts w:ascii="Cambria" w:eastAsiaTheme="minorEastAsia" w:hAnsi="Cambria" w:cstheme="minorHAnsi"/>
          <w:szCs w:val="24"/>
          <w:vertAlign w:val="subscript"/>
        </w:rPr>
        <w:t>d</w:t>
      </w:r>
      <w:r w:rsidR="00C73E1C" w:rsidRPr="00F64F97">
        <w:rPr>
          <w:rFonts w:eastAsiaTheme="minorEastAsia" w:cstheme="minorHAnsi"/>
          <w:szCs w:val="24"/>
        </w:rPr>
        <w:t xml:space="preserve"> = 0.3 the model oscillates over a six-fold range of total BMAL,</w:t>
      </w:r>
      <w:r w:rsidR="00617019" w:rsidRPr="00F64F97">
        <w:rPr>
          <w:rFonts w:eastAsiaTheme="minorEastAsia" w:cstheme="minorHAnsi"/>
          <w:szCs w:val="24"/>
        </w:rPr>
        <w:t xml:space="preserve"> 0.</w:t>
      </w:r>
      <w:r w:rsidR="00C73E1C" w:rsidRPr="00F64F97">
        <w:rPr>
          <w:rFonts w:eastAsiaTheme="minorEastAsia" w:cstheme="minorHAnsi"/>
          <w:szCs w:val="24"/>
        </w:rPr>
        <w:t xml:space="preserve">2 </w:t>
      </w:r>
      <w:r w:rsidR="00617019" w:rsidRPr="00F64F97">
        <w:rPr>
          <w:rFonts w:eastAsiaTheme="minorEastAsia" w:cstheme="minorHAnsi"/>
          <w:szCs w:val="24"/>
        </w:rPr>
        <w:t xml:space="preserve">&lt; </w:t>
      </w:r>
      <w:r w:rsidR="00617019" w:rsidRPr="00F64F97">
        <w:rPr>
          <w:rFonts w:ascii="Cambria" w:eastAsiaTheme="minorEastAsia" w:hAnsi="Cambria" w:cstheme="minorHAnsi"/>
          <w:i/>
          <w:szCs w:val="24"/>
        </w:rPr>
        <w:t>A</w:t>
      </w:r>
      <w:r w:rsidR="00617019" w:rsidRPr="00F64F97">
        <w:rPr>
          <w:rFonts w:ascii="Cambria" w:eastAsiaTheme="minorEastAsia" w:hAnsi="Cambria" w:cstheme="minorHAnsi"/>
          <w:szCs w:val="24"/>
          <w:vertAlign w:val="subscript"/>
        </w:rPr>
        <w:t>T</w:t>
      </w:r>
      <w:r w:rsidR="00617019" w:rsidRPr="00F64F97">
        <w:rPr>
          <w:rFonts w:eastAsiaTheme="minorEastAsia" w:cstheme="minorHAnsi"/>
          <w:szCs w:val="24"/>
        </w:rPr>
        <w:t xml:space="preserve"> &lt; </w:t>
      </w:r>
      <w:r w:rsidR="00C73E1C" w:rsidRPr="00F64F97">
        <w:rPr>
          <w:rFonts w:eastAsiaTheme="minorEastAsia" w:cstheme="minorHAnsi"/>
          <w:szCs w:val="24"/>
        </w:rPr>
        <w:t>1.2</w:t>
      </w:r>
      <w:r w:rsidR="00617019" w:rsidRPr="00F64F97">
        <w:rPr>
          <w:rFonts w:eastAsiaTheme="minorEastAsia" w:cstheme="minorHAnsi"/>
          <w:szCs w:val="24"/>
        </w:rPr>
        <w:t>. To convert these dimensionless parameters into concentrations in nM, we</w:t>
      </w:r>
      <w:r w:rsidR="00B12C0B" w:rsidRPr="00F64F97">
        <w:rPr>
          <w:rFonts w:eastAsiaTheme="minorEastAsia" w:cstheme="minorHAnsi"/>
          <w:szCs w:val="24"/>
        </w:rPr>
        <w:t xml:space="preserve"> must</w:t>
      </w:r>
      <w:r w:rsidR="00617019" w:rsidRPr="00F64F97">
        <w:rPr>
          <w:rFonts w:eastAsiaTheme="minorEastAsia" w:cstheme="minorHAnsi"/>
          <w:szCs w:val="24"/>
        </w:rPr>
        <w:t xml:space="preserve"> re-compute </w:t>
      </w:r>
      <w:r w:rsidR="00617019" w:rsidRPr="00F64F97">
        <w:rPr>
          <w:rFonts w:ascii="Cambria" w:eastAsiaTheme="minorEastAsia" w:hAnsi="Cambria" w:cstheme="minorHAnsi"/>
          <w:i/>
          <w:szCs w:val="24"/>
        </w:rPr>
        <w:t>P</w:t>
      </w:r>
      <w:r w:rsidR="00617019" w:rsidRPr="00F64F97">
        <w:rPr>
          <w:rFonts w:ascii="Cambria" w:eastAsiaTheme="minorEastAsia" w:hAnsi="Cambria" w:cstheme="minorHAnsi"/>
          <w:szCs w:val="24"/>
        </w:rPr>
        <w:t xml:space="preserve">* </w:t>
      </w:r>
      <w:r w:rsidR="00617019" w:rsidRPr="00F64F97">
        <w:rPr>
          <w:rFonts w:eastAsiaTheme="minorEastAsia" w:cstheme="minorHAnsi"/>
          <w:szCs w:val="24"/>
        </w:rPr>
        <w:t xml:space="preserve">= </w:t>
      </w:r>
      <w:r w:rsidR="005A29C5" w:rsidRPr="00F64F97">
        <w:rPr>
          <w:rFonts w:eastAsiaTheme="minorEastAsia" w:cstheme="minorHAnsi"/>
          <w:szCs w:val="24"/>
        </w:rPr>
        <w:t>30</w:t>
      </w:r>
      <w:r w:rsidR="00617019" w:rsidRPr="00F64F97">
        <w:rPr>
          <w:rFonts w:eastAsiaTheme="minorEastAsia" w:cstheme="minorHAnsi"/>
          <w:szCs w:val="24"/>
        </w:rPr>
        <w:t xml:space="preserve"> nM for the SNF(1M8) model</w:t>
      </w:r>
      <w:r w:rsidR="00B12C0B" w:rsidRPr="00F64F97">
        <w:rPr>
          <w:rFonts w:eastAsiaTheme="minorEastAsia" w:cstheme="minorHAnsi"/>
          <w:szCs w:val="24"/>
        </w:rPr>
        <w:t>. In this case, then,</w:t>
      </w:r>
      <w:r w:rsidR="00617019"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Pr="00F64F97">
        <w:rPr>
          <w:rFonts w:eastAsiaTheme="minorEastAsia" w:cstheme="minorHAnsi"/>
          <w:szCs w:val="24"/>
        </w:rPr>
        <w:t xml:space="preserve"> </w:t>
      </w:r>
      <w:r w:rsidR="00617019" w:rsidRPr="00F64F97">
        <w:rPr>
          <w:rFonts w:eastAsiaTheme="minorEastAsia" w:cstheme="minorHAnsi"/>
          <w:szCs w:val="24"/>
        </w:rPr>
        <w:t xml:space="preserve">can be </w:t>
      </w:r>
      <w:r w:rsidRPr="00F64F97">
        <w:rPr>
          <w:rFonts w:eastAsiaTheme="minorEastAsia" w:cstheme="minorHAnsi"/>
          <w:szCs w:val="24"/>
        </w:rPr>
        <w:t xml:space="preserve">as large as </w:t>
      </w:r>
      <w:r w:rsidR="00DC2DCE" w:rsidRPr="00F64F97">
        <w:rPr>
          <w:rFonts w:eastAsiaTheme="minorEastAsia" w:cstheme="minorHAnsi"/>
          <w:szCs w:val="24"/>
        </w:rPr>
        <w:t xml:space="preserve">9 </w:t>
      </w:r>
      <w:r w:rsidRPr="00F64F97">
        <w:rPr>
          <w:rFonts w:eastAsiaTheme="minorEastAsia" w:cstheme="minorHAnsi"/>
          <w:szCs w:val="24"/>
        </w:rPr>
        <w:t>nM</w:t>
      </w:r>
      <w:r w:rsidR="00B12C0B" w:rsidRPr="00F64F97">
        <w:rPr>
          <w:rFonts w:eastAsiaTheme="minorEastAsia" w:cstheme="minorHAnsi"/>
          <w:szCs w:val="24"/>
        </w:rPr>
        <w:t>, for</w:t>
      </w:r>
      <w:r w:rsidRPr="00F64F97">
        <w:rPr>
          <w:rFonts w:eastAsiaTheme="minorEastAsia" w:cstheme="minorHAnsi"/>
          <w:szCs w:val="24"/>
        </w:rPr>
        <w:t xml:space="preserve"> </w:t>
      </w:r>
      <w:commentRangeStart w:id="47"/>
      <w:r w:rsidR="00C73E1C" w:rsidRPr="00F64F97">
        <w:rPr>
          <w:rFonts w:eastAsiaTheme="minorEastAsia" w:cstheme="minorHAnsi"/>
          <w:szCs w:val="24"/>
        </w:rPr>
        <w:t xml:space="preserve">6 </w:t>
      </w:r>
      <w:r w:rsidRPr="00F64F97">
        <w:rPr>
          <w:rFonts w:eastAsiaTheme="minorEastAsia" w:cstheme="minorHAnsi"/>
          <w:szCs w:val="24"/>
        </w:rPr>
        <w:t xml:space="preserve">nM &lt; </w:t>
      </w:r>
      <w:r w:rsidR="00BD02DC" w:rsidRPr="00F64F97">
        <w:rPr>
          <w:rFonts w:ascii="Cambria" w:eastAsiaTheme="minorEastAsia" w:hAnsi="Cambria" w:cstheme="minorHAnsi"/>
          <w:i/>
          <w:szCs w:val="24"/>
        </w:rPr>
        <w:t>Â</w:t>
      </w:r>
      <w:r w:rsidR="00BD02DC" w:rsidRPr="00F64F97">
        <w:rPr>
          <w:rFonts w:ascii="Cambria" w:eastAsiaTheme="minorEastAsia" w:hAnsi="Cambria" w:cstheme="minorHAnsi"/>
          <w:szCs w:val="24"/>
          <w:vertAlign w:val="subscript"/>
        </w:rPr>
        <w:t>T</w:t>
      </w:r>
      <w:r w:rsidRPr="00F64F97">
        <w:rPr>
          <w:rFonts w:eastAsiaTheme="minorEastAsia" w:cstheme="minorHAnsi"/>
          <w:szCs w:val="24"/>
        </w:rPr>
        <w:t xml:space="preserve"> &lt; </w:t>
      </w:r>
      <w:r w:rsidR="00DC2DCE" w:rsidRPr="00F64F97">
        <w:rPr>
          <w:rFonts w:eastAsiaTheme="minorEastAsia" w:cstheme="minorHAnsi"/>
          <w:szCs w:val="24"/>
        </w:rPr>
        <w:t xml:space="preserve">36 </w:t>
      </w:r>
      <w:r w:rsidRPr="00F64F97">
        <w:rPr>
          <w:rFonts w:eastAsiaTheme="minorEastAsia" w:cstheme="minorHAnsi"/>
          <w:szCs w:val="24"/>
        </w:rPr>
        <w:t>nM</w:t>
      </w:r>
      <w:commentRangeEnd w:id="47"/>
      <w:r w:rsidR="002A6A0A" w:rsidRPr="00F64F97">
        <w:rPr>
          <w:rStyle w:val="CommentReference"/>
        </w:rPr>
        <w:commentReference w:id="47"/>
      </w:r>
      <w:r w:rsidRPr="00F64F97">
        <w:rPr>
          <w:rFonts w:eastAsiaTheme="minorEastAsia" w:cstheme="minorHAnsi"/>
          <w:szCs w:val="24"/>
        </w:rPr>
        <w:t>.</w:t>
      </w:r>
      <w:r w:rsidR="00B12C0B" w:rsidRPr="00F64F97">
        <w:rPr>
          <w:rFonts w:eastAsiaTheme="minorEastAsia" w:cstheme="minorHAnsi"/>
          <w:szCs w:val="24"/>
        </w:rPr>
        <w:t xml:space="preserve"> These order-of-magnitude estimates accord reasonably well with</w:t>
      </w:r>
      <w:r w:rsidRPr="00F64F97">
        <w:rPr>
          <w:rFonts w:eastAsiaTheme="minorEastAsia" w:cstheme="minorHAnsi"/>
          <w:szCs w:val="24"/>
        </w:rPr>
        <w:t xml:space="preserve"> </w:t>
      </w:r>
      <w:r w:rsidR="00B12C0B" w:rsidRPr="00F64F97">
        <w:rPr>
          <w:rFonts w:eastAsiaTheme="minorEastAsia" w:cstheme="minorHAnsi"/>
          <w:szCs w:val="24"/>
        </w:rPr>
        <w:t xml:space="preserve">our estimated value of the dissociation constant of the PER:CRY::BMAL:CLOCK complex, 10 nM &lt; </w:t>
      </w:r>
      <m:oMath>
        <m:sSub>
          <m:sSubPr>
            <m:ctrlPr>
              <w:rPr>
                <w:rFonts w:ascii="Cambria Math" w:eastAsiaTheme="minorEastAsia" w:hAnsi="Cambria Math" w:cstheme="minorHAnsi"/>
                <w:i/>
                <w:sz w:val="22"/>
              </w:rPr>
            </m:ctrlPr>
          </m:sSubPr>
          <m:e>
            <m:acc>
              <m:accPr>
                <m:ctrlPr>
                  <w:rPr>
                    <w:rFonts w:ascii="Cambria Math" w:eastAsiaTheme="minorEastAsia" w:hAnsi="Cambria Math" w:cstheme="minorHAnsi"/>
                    <w:i/>
                    <w:sz w:val="22"/>
                  </w:rPr>
                </m:ctrlPr>
              </m:accPr>
              <m:e>
                <m:r>
                  <w:rPr>
                    <w:rFonts w:ascii="Cambria Math" w:eastAsiaTheme="minorEastAsia" w:hAnsi="Cambria Math" w:cstheme="minorHAnsi"/>
                    <w:sz w:val="22"/>
                  </w:rPr>
                  <m:t>K</m:t>
                </m:r>
              </m:e>
            </m:acc>
          </m:e>
          <m:sub>
            <m:r>
              <m:rPr>
                <m:nor/>
              </m:rPr>
              <w:rPr>
                <w:rFonts w:ascii="Cambria Math" w:eastAsiaTheme="minorEastAsia" w:hAnsi="Cambria Math" w:cstheme="minorHAnsi"/>
                <w:sz w:val="22"/>
              </w:rPr>
              <m:t>d</m:t>
            </m:r>
          </m:sub>
        </m:sSub>
      </m:oMath>
      <w:r w:rsidR="00B12C0B" w:rsidRPr="00F64F97">
        <w:rPr>
          <w:rFonts w:eastAsiaTheme="minorEastAsia" w:cstheme="minorHAnsi"/>
          <w:sz w:val="22"/>
        </w:rPr>
        <w:t xml:space="preserve"> &lt;</w:t>
      </w:r>
      <w:r w:rsidR="00B12C0B" w:rsidRPr="00F64F97">
        <w:rPr>
          <w:rFonts w:eastAsiaTheme="minorEastAsia" w:cstheme="minorHAnsi"/>
          <w:szCs w:val="24"/>
        </w:rPr>
        <w:t xml:space="preserve"> 100 nM </w:t>
      </w:r>
      <w:r w:rsidR="00B12C0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 </w:instrText>
      </w:r>
      <w:r w:rsidR="00DC483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EN.CITE.DATA </w:instrText>
      </w:r>
      <w:r w:rsidR="00DC483B" w:rsidRPr="00F64F97">
        <w:rPr>
          <w:rFonts w:eastAsiaTheme="minorEastAsia" w:cstheme="minorHAnsi"/>
          <w:szCs w:val="24"/>
        </w:rPr>
      </w:r>
      <w:r w:rsidR="00DC483B" w:rsidRPr="00F64F97">
        <w:rPr>
          <w:rFonts w:eastAsiaTheme="minorEastAsia" w:cstheme="minorHAnsi"/>
          <w:szCs w:val="24"/>
        </w:rPr>
        <w:fldChar w:fldCharType="end"/>
      </w:r>
      <w:r w:rsidR="00B12C0B" w:rsidRPr="00F64F97">
        <w:rPr>
          <w:rFonts w:eastAsiaTheme="minorEastAsia" w:cstheme="minorHAnsi"/>
          <w:szCs w:val="24"/>
        </w:rPr>
      </w:r>
      <w:r w:rsidR="00B12C0B" w:rsidRPr="00F64F97">
        <w:rPr>
          <w:rFonts w:eastAsiaTheme="minorEastAsia" w:cstheme="minorHAnsi"/>
          <w:szCs w:val="24"/>
        </w:rPr>
        <w:fldChar w:fldCharType="separate"/>
      </w:r>
      <w:r w:rsidR="00313A94" w:rsidRPr="00F64F97">
        <w:rPr>
          <w:rFonts w:eastAsiaTheme="minorEastAsia" w:cstheme="minorHAnsi"/>
          <w:noProof/>
          <w:szCs w:val="24"/>
        </w:rPr>
        <w:t>(31)</w:t>
      </w:r>
      <w:r w:rsidR="00B12C0B" w:rsidRPr="00F64F97">
        <w:rPr>
          <w:rFonts w:eastAsiaTheme="minorEastAsia" w:cstheme="minorHAnsi"/>
          <w:szCs w:val="24"/>
        </w:rPr>
        <w:fldChar w:fldCharType="end"/>
      </w:r>
      <w:r w:rsidR="002A6A0A" w:rsidRPr="00F64F97">
        <w:rPr>
          <w:rFonts w:eastAsiaTheme="minorEastAsia" w:cstheme="minorHAnsi"/>
          <w:szCs w:val="24"/>
        </w:rPr>
        <w:t xml:space="preserve">. </w:t>
      </w:r>
      <w:r w:rsidR="00DC2DCE" w:rsidRPr="00F64F97">
        <w:rPr>
          <w:rFonts w:eastAsiaTheme="minorEastAsia" w:cstheme="minorHAnsi"/>
          <w:color w:val="FF0000"/>
          <w:szCs w:val="24"/>
        </w:rPr>
        <w:t xml:space="preserve">For </w:t>
      </w:r>
      <w:r w:rsidR="00841DEA" w:rsidRPr="00F64F97">
        <w:rPr>
          <w:rFonts w:ascii="Cambria" w:eastAsiaTheme="minorEastAsia" w:hAnsi="Cambria" w:cstheme="minorHAnsi"/>
          <w:i/>
          <w:color w:val="FF0000"/>
          <w:szCs w:val="24"/>
        </w:rPr>
        <w:t>Â</w:t>
      </w:r>
      <w:r w:rsidR="00841DEA" w:rsidRPr="00F64F97">
        <w:rPr>
          <w:rFonts w:ascii="Cambria" w:eastAsiaTheme="minorEastAsia" w:hAnsi="Cambria" w:cstheme="minorHAnsi"/>
          <w:color w:val="FF0000"/>
          <w:szCs w:val="24"/>
          <w:vertAlign w:val="subscript"/>
        </w:rPr>
        <w:t>T</w:t>
      </w:r>
      <w:r w:rsidR="00841DEA" w:rsidRPr="00F64F97">
        <w:rPr>
          <w:rFonts w:eastAsiaTheme="minorEastAsia" w:cstheme="minorHAnsi"/>
          <w:color w:val="FF0000"/>
          <w:szCs w:val="24"/>
        </w:rPr>
        <w:t xml:space="preserve"> = 30 nM</w:t>
      </w:r>
      <w:r w:rsidR="00841DEA" w:rsidRPr="00F64F97">
        <w:rPr>
          <w:rStyle w:val="CommentReference"/>
          <w:color w:val="FF0000"/>
        </w:rPr>
        <w:commentReference w:id="48"/>
      </w:r>
      <w:r w:rsidR="00DC2DCE" w:rsidRPr="00F64F97">
        <w:rPr>
          <w:rFonts w:eastAsiaTheme="minorEastAsia" w:cstheme="minorHAnsi"/>
          <w:color w:val="FF0000"/>
          <w:szCs w:val="24"/>
        </w:rPr>
        <w:t>, t</w:t>
      </w:r>
      <w:r w:rsidR="002A6A0A" w:rsidRPr="00F64F97">
        <w:rPr>
          <w:rFonts w:eastAsiaTheme="minorEastAsia" w:cstheme="minorHAnsi"/>
          <w:color w:val="FF0000"/>
          <w:szCs w:val="24"/>
        </w:rPr>
        <w:t xml:space="preserve">he corresponding number of BMAL proteins in a nucleus of volume 500 fL </w:t>
      </w:r>
      <w:r w:rsidR="00D25140" w:rsidRPr="00F64F97">
        <w:rPr>
          <w:rFonts w:eastAsiaTheme="minorEastAsia" w:cstheme="minorHAnsi"/>
          <w:color w:val="FF0000"/>
          <w:szCs w:val="24"/>
        </w:rPr>
        <w:t xml:space="preserve">would be </w:t>
      </w:r>
      <m:oMath>
        <m:d>
          <m:dPr>
            <m:ctrlPr>
              <w:rPr>
                <w:rFonts w:ascii="Cambria Math" w:eastAsiaTheme="minorEastAsia" w:hAnsi="Cambria Math" w:cstheme="minorHAnsi"/>
                <w:i/>
                <w:color w:val="FF0000"/>
                <w:szCs w:val="24"/>
              </w:rPr>
            </m:ctrlPr>
          </m:dPr>
          <m:e>
            <m:r>
              <w:rPr>
                <w:rFonts w:ascii="Cambria Math" w:eastAsiaTheme="minorEastAsia" w:hAnsi="Cambria Math" w:cstheme="minorHAnsi"/>
                <w:color w:val="FF0000"/>
                <w:szCs w:val="24"/>
              </w:rPr>
              <m:t>30</m:t>
            </m:r>
            <m:r>
              <m:rPr>
                <m:sty m:val="p"/>
              </m:rPr>
              <w:rPr>
                <w:rFonts w:ascii="Cambria Math" w:eastAsiaTheme="minorEastAsia" w:hAnsi="Cambria Math" w:cstheme="minorHAnsi"/>
                <w:color w:val="FF0000"/>
                <w:szCs w:val="24"/>
              </w:rPr>
              <m:t xml:space="preserve"> nM</m:t>
            </m:r>
            <m:r>
              <w:rPr>
                <w:rFonts w:ascii="Cambria Math" w:eastAsiaTheme="minorEastAsia" w:hAnsi="Cambria Math" w:cstheme="minorHAnsi"/>
                <w:color w:val="FF0000"/>
                <w:szCs w:val="24"/>
              </w:rPr>
              <m:t xml:space="preserve">×500 </m:t>
            </m:r>
            <m:r>
              <m:rPr>
                <m:sty m:val="p"/>
              </m:rPr>
              <w:rPr>
                <w:rFonts w:ascii="Cambria Math" w:eastAsiaTheme="minorEastAsia" w:hAnsi="Cambria Math" w:cstheme="minorHAnsi"/>
                <w:color w:val="FF0000"/>
                <w:szCs w:val="24"/>
              </w:rPr>
              <m:t>fL</m:t>
            </m:r>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r>
                  <w:rPr>
                    <w:rFonts w:ascii="Cambria Math" w:eastAsiaTheme="minorEastAsia" w:hAnsi="Cambria Math" w:cstheme="minorHAnsi"/>
                    <w:color w:val="FF0000"/>
                    <w:szCs w:val="24"/>
                  </w:rPr>
                  <m:t>6×</m:t>
                </m:r>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14</m:t>
                    </m:r>
                  </m:sup>
                </m:sSup>
              </m:num>
              <m:den>
                <m:r>
                  <w:rPr>
                    <w:rFonts w:ascii="Cambria Math" w:eastAsiaTheme="minorEastAsia" w:hAnsi="Cambria Math" w:cstheme="minorHAnsi"/>
                    <w:color w:val="FF0000"/>
                    <w:szCs w:val="24"/>
                  </w:rPr>
                  <m:t>1</m:t>
                </m:r>
                <m:r>
                  <m:rPr>
                    <m:sty m:val="p"/>
                  </m:rPr>
                  <w:rPr>
                    <w:rFonts w:ascii="Cambria Math" w:eastAsiaTheme="minorEastAsia" w:hAnsi="Cambria Math" w:cstheme="minorHAnsi"/>
                    <w:color w:val="FF0000"/>
                    <w:szCs w:val="24"/>
                  </w:rPr>
                  <m:t xml:space="preserve"> nmol</m:t>
                </m:r>
              </m:den>
            </m:f>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-15</m:t>
                    </m:r>
                  </m:sup>
                </m:sSup>
                <m:r>
                  <m:rPr>
                    <m:sty m:val="p"/>
                  </m:rPr>
                  <w:rPr>
                    <w:rFonts w:ascii="Cambria Math" w:eastAsiaTheme="minorEastAsia" w:hAnsi="Cambria Math" w:cstheme="minorHAnsi"/>
                    <w:color w:val="FF0000"/>
                    <w:szCs w:val="24"/>
                  </w:rPr>
                  <m:t>L</m:t>
                </m:r>
              </m:num>
              <m:den>
                <m:r>
                  <w:rPr>
                    <w:rFonts w:ascii="Cambria Math" w:eastAsiaTheme="minorEastAsia" w:hAnsi="Cambria Math" w:cstheme="minorHAnsi"/>
                    <w:color w:val="FF0000"/>
                    <w:szCs w:val="24"/>
                  </w:rPr>
                  <m:t xml:space="preserve">1 </m:t>
                </m:r>
                <m:r>
                  <m:rPr>
                    <m:sty m:val="p"/>
                  </m:rPr>
                  <w:rPr>
                    <w:rFonts w:ascii="Cambria Math" w:eastAsiaTheme="minorEastAsia" w:hAnsi="Cambria Math" w:cstheme="minorHAnsi"/>
                    <w:color w:val="FF0000"/>
                    <w:szCs w:val="24"/>
                  </w:rPr>
                  <m:t>fL</m:t>
                </m:r>
              </m:den>
            </m:f>
          </m:e>
        </m:d>
        <m:r>
          <w:rPr>
            <w:rFonts w:ascii="Cambria Math" w:eastAsiaTheme="minorEastAsia" w:hAnsi="Cambria Math" w:cstheme="minorHAnsi"/>
            <w:color w:val="FF0000"/>
            <w:szCs w:val="24"/>
          </w:rPr>
          <m:t>=9,000</m:t>
        </m:r>
      </m:oMath>
      <w:r w:rsidR="00B60993" w:rsidRPr="00F64F97">
        <w:rPr>
          <w:rFonts w:eastAsiaTheme="minorEastAsia" w:cstheme="minorHAnsi"/>
          <w:color w:val="FF0000"/>
          <w:szCs w:val="24"/>
        </w:rPr>
        <w:t xml:space="preserve">, </w:t>
      </w:r>
      <w:r w:rsidR="00C9308C" w:rsidRPr="00F64F97">
        <w:rPr>
          <w:rFonts w:eastAsiaTheme="minorEastAsia" w:cstheme="minorHAnsi"/>
          <w:color w:val="FF0000"/>
          <w:szCs w:val="24"/>
        </w:rPr>
        <w:t xml:space="preserve">which is </w:t>
      </w:r>
      <w:r w:rsidR="00D25140" w:rsidRPr="00F64F97">
        <w:rPr>
          <w:rFonts w:eastAsiaTheme="minorEastAsia" w:cstheme="minorHAnsi"/>
          <w:color w:val="FF0000"/>
          <w:szCs w:val="24"/>
        </w:rPr>
        <w:t xml:space="preserve">about half </w:t>
      </w:r>
      <w:r w:rsidR="00C9308C" w:rsidRPr="00F64F97">
        <w:rPr>
          <w:rFonts w:eastAsiaTheme="minorEastAsia" w:cstheme="minorHAnsi"/>
          <w:color w:val="FF0000"/>
          <w:szCs w:val="24"/>
        </w:rPr>
        <w:t>the</w:t>
      </w:r>
      <w:r w:rsidR="006813A0" w:rsidRPr="00F64F97">
        <w:rPr>
          <w:rFonts w:eastAsiaTheme="minorEastAsia" w:cstheme="minorHAnsi"/>
          <w:color w:val="FF0000"/>
          <w:szCs w:val="24"/>
        </w:rPr>
        <w:t xml:space="preserve"> observed </w:t>
      </w:r>
      <w:r w:rsidR="00C9308C" w:rsidRPr="00F64F97">
        <w:rPr>
          <w:rFonts w:eastAsiaTheme="minorEastAsia" w:cstheme="minorHAnsi"/>
          <w:color w:val="FF0000"/>
          <w:szCs w:val="24"/>
        </w:rPr>
        <w:t>number</w:t>
      </w:r>
      <w:r w:rsidR="00D25140" w:rsidRPr="00F64F97">
        <w:rPr>
          <w:rFonts w:eastAsiaTheme="minorEastAsia" w:cstheme="minorHAnsi"/>
          <w:color w:val="FF0000"/>
          <w:szCs w:val="24"/>
        </w:rPr>
        <w:t xml:space="preserve"> </w:t>
      </w:r>
      <w:r w:rsidR="00D25140" w:rsidRPr="00F64F97">
        <w:rPr>
          <w:rFonts w:eastAsiaTheme="minorEastAsia" w:cstheme="minorHAnsi"/>
          <w:color w:val="FF0000"/>
          <w:szCs w:val="24"/>
        </w:rPr>
        <w:lastRenderedPageBreak/>
        <w:t xml:space="preserve">(~24,000) </w:t>
      </w:r>
      <w:r w:rsidR="00C9308C" w:rsidRPr="00F64F97">
        <w:rPr>
          <w:rFonts w:eastAsiaTheme="minorEastAsia" w:cstheme="minorHAnsi"/>
          <w:color w:val="FF0000"/>
          <w:szCs w:val="24"/>
        </w:rPr>
        <w:t xml:space="preserve">of </w:t>
      </w:r>
      <w:r w:rsidR="006813A0" w:rsidRPr="00F64F97">
        <w:rPr>
          <w:rFonts w:eastAsiaTheme="minorEastAsia" w:cstheme="minorHAnsi"/>
          <w:color w:val="FF0000"/>
          <w:szCs w:val="24"/>
        </w:rPr>
        <w:t>BMAL</w:t>
      </w:r>
      <w:r w:rsidR="00D25140" w:rsidRPr="00F64F97">
        <w:rPr>
          <w:rFonts w:eastAsiaTheme="minorEastAsia" w:cstheme="minorHAnsi"/>
          <w:color w:val="FF0000"/>
          <w:szCs w:val="24"/>
        </w:rPr>
        <w:t xml:space="preserve"> molecules</w:t>
      </w:r>
      <w:r w:rsidR="006813A0" w:rsidRPr="00F64F97">
        <w:rPr>
          <w:rFonts w:eastAsiaTheme="minorEastAsia" w:cstheme="minorHAnsi"/>
          <w:color w:val="FF0000"/>
          <w:szCs w:val="24"/>
        </w:rPr>
        <w:t xml:space="preserve"> in </w:t>
      </w:r>
      <w:r w:rsidR="00D25140" w:rsidRPr="00F64F97">
        <w:rPr>
          <w:rFonts w:eastAsiaTheme="minorEastAsia" w:cstheme="minorHAnsi"/>
          <w:color w:val="FF0000"/>
          <w:szCs w:val="24"/>
        </w:rPr>
        <w:t xml:space="preserve">a mammalian </w:t>
      </w:r>
      <w:r w:rsidR="00C9308C" w:rsidRPr="00F64F97">
        <w:rPr>
          <w:rFonts w:eastAsiaTheme="minorEastAsia" w:cstheme="minorHAnsi"/>
          <w:color w:val="FF0000"/>
          <w:szCs w:val="24"/>
        </w:rPr>
        <w:t>cell</w:t>
      </w:r>
      <w:r w:rsidR="006813A0" w:rsidRPr="00F64F97">
        <w:rPr>
          <w:rFonts w:eastAsiaTheme="minorEastAsia" w:cstheme="minorHAnsi"/>
          <w:color w:val="FF0000"/>
          <w:szCs w:val="24"/>
        </w:rPr>
        <w:t xml:space="preserve"> </w:t>
      </w:r>
      <w:r w:rsidR="006813A0"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 </w:instrText>
      </w:r>
      <w:r w:rsidR="00313A94"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EN.CITE.DATA </w:instrText>
      </w:r>
      <w:r w:rsidR="00313A94" w:rsidRPr="00F64F97">
        <w:rPr>
          <w:rFonts w:eastAsiaTheme="minorEastAsia" w:cstheme="minorHAnsi"/>
          <w:color w:val="FF0000"/>
          <w:szCs w:val="24"/>
        </w:rPr>
      </w:r>
      <w:r w:rsidR="00313A94" w:rsidRPr="00F64F97">
        <w:rPr>
          <w:rFonts w:eastAsiaTheme="minorEastAsia" w:cstheme="minorHAnsi"/>
          <w:color w:val="FF0000"/>
          <w:szCs w:val="24"/>
        </w:rPr>
        <w:fldChar w:fldCharType="end"/>
      </w:r>
      <w:r w:rsidR="006813A0" w:rsidRPr="00F64F97">
        <w:rPr>
          <w:rFonts w:eastAsiaTheme="minorEastAsia" w:cstheme="minorHAnsi"/>
          <w:color w:val="FF0000"/>
          <w:szCs w:val="24"/>
        </w:rPr>
      </w:r>
      <w:r w:rsidR="006813A0" w:rsidRPr="00F64F97">
        <w:rPr>
          <w:rFonts w:eastAsiaTheme="minorEastAsia" w:cstheme="minorHAnsi"/>
          <w:color w:val="FF0000"/>
          <w:szCs w:val="24"/>
        </w:rPr>
        <w:fldChar w:fldCharType="separate"/>
      </w:r>
      <w:r w:rsidR="00313A94" w:rsidRPr="00F64F97">
        <w:rPr>
          <w:rFonts w:eastAsiaTheme="minorEastAsia" w:cstheme="minorHAnsi"/>
          <w:noProof/>
          <w:color w:val="FF0000"/>
          <w:szCs w:val="24"/>
        </w:rPr>
        <w:t>(28)</w:t>
      </w:r>
      <w:r w:rsidR="006813A0" w:rsidRPr="00F64F97">
        <w:rPr>
          <w:rFonts w:eastAsiaTheme="minorEastAsia" w:cstheme="minorHAnsi"/>
          <w:color w:val="FF0000"/>
          <w:szCs w:val="24"/>
        </w:rPr>
        <w:fldChar w:fldCharType="end"/>
      </w:r>
      <w:r w:rsidR="00B12C0B" w:rsidRPr="00F64F97">
        <w:rPr>
          <w:rFonts w:eastAsiaTheme="minorEastAsia" w:cstheme="minorHAnsi"/>
          <w:color w:val="FF0000"/>
          <w:szCs w:val="24"/>
        </w:rPr>
        <w:t>.</w:t>
      </w:r>
      <w:r w:rsidR="00D25140" w:rsidRPr="00F64F97">
        <w:rPr>
          <w:rFonts w:eastAsiaTheme="minorEastAsia" w:cstheme="minorHAnsi"/>
          <w:color w:val="FF0000"/>
          <w:szCs w:val="24"/>
        </w:rPr>
        <w:t xml:space="preserve"> If the remaining BMAL molecules are </w:t>
      </w:r>
      <w:r w:rsidR="00D25140" w:rsidRPr="00F64F97">
        <w:rPr>
          <w:rFonts w:eastAsiaTheme="minorEastAsia" w:cstheme="minorHAnsi"/>
          <w:szCs w:val="24"/>
        </w:rPr>
        <w:t xml:space="preserve">dispersed through the cytoplasm of volume 5000 fL, the cytoplasmic concentration of BMAL would be </w:t>
      </w:r>
      <w:r w:rsidR="00BE29C8" w:rsidRPr="00F64F97">
        <w:rPr>
          <w:rFonts w:eastAsiaTheme="minorEastAsia" w:cstheme="minorHAnsi"/>
          <w:szCs w:val="24"/>
        </w:rPr>
        <w:t>about one-tenth</w:t>
      </w:r>
      <w:r w:rsidR="00D25140" w:rsidRPr="00F64F97">
        <w:rPr>
          <w:rFonts w:eastAsiaTheme="minorEastAsia" w:cstheme="minorHAnsi"/>
          <w:szCs w:val="24"/>
        </w:rPr>
        <w:t xml:space="preserve"> the nuclear concentration, which is not unreasonable for a ‘nuclear’ protein such as BMAL. Furthermore, the model</w:t>
      </w:r>
      <w:r w:rsidR="006813A0" w:rsidRPr="00F64F97">
        <w:rPr>
          <w:rFonts w:eastAsiaTheme="minorEastAsia" w:cstheme="minorHAnsi"/>
          <w:szCs w:val="24"/>
        </w:rPr>
        <w:t xml:space="preserve"> </w:t>
      </w:r>
      <w:r w:rsidR="00D20D99" w:rsidRPr="00F64F97">
        <w:rPr>
          <w:rFonts w:eastAsiaTheme="minorEastAsia" w:cstheme="minorHAnsi"/>
          <w:szCs w:val="24"/>
        </w:rPr>
        <w:t>focus</w:t>
      </w:r>
      <w:r w:rsidR="00D25140" w:rsidRPr="00F64F97">
        <w:rPr>
          <w:rFonts w:eastAsiaTheme="minorEastAsia" w:cstheme="minorHAnsi"/>
          <w:szCs w:val="24"/>
        </w:rPr>
        <w:t>ses</w:t>
      </w:r>
      <w:r w:rsidR="00D20D99" w:rsidRPr="00F64F97">
        <w:rPr>
          <w:rFonts w:eastAsiaTheme="minorEastAsia" w:cstheme="minorHAnsi"/>
          <w:szCs w:val="24"/>
        </w:rPr>
        <w:t xml:space="preserve"> on</w:t>
      </w:r>
      <w:r w:rsidR="00C9308C" w:rsidRPr="00F64F97">
        <w:rPr>
          <w:rFonts w:eastAsiaTheme="minorEastAsia" w:cstheme="minorHAnsi"/>
          <w:szCs w:val="24"/>
        </w:rPr>
        <w:t xml:space="preserve"> BMAL:CLOCK complex</w:t>
      </w:r>
      <w:r w:rsidR="00D20D99" w:rsidRPr="00F64F97">
        <w:rPr>
          <w:rFonts w:eastAsiaTheme="minorEastAsia" w:cstheme="minorHAnsi"/>
          <w:szCs w:val="24"/>
        </w:rPr>
        <w:t>es</w:t>
      </w:r>
      <w:r w:rsidR="00C9308C" w:rsidRPr="00F64F97">
        <w:rPr>
          <w:rFonts w:eastAsiaTheme="minorEastAsia" w:cstheme="minorHAnsi"/>
          <w:szCs w:val="24"/>
        </w:rPr>
        <w:t xml:space="preserve"> that </w:t>
      </w:r>
      <w:r w:rsidR="008D36C4" w:rsidRPr="00F64F97">
        <w:rPr>
          <w:rFonts w:eastAsiaTheme="minorEastAsia" w:cstheme="minorHAnsi"/>
          <w:szCs w:val="24"/>
        </w:rPr>
        <w:t xml:space="preserve">bind </w:t>
      </w:r>
      <w:r w:rsidR="00C9308C" w:rsidRPr="00F64F97">
        <w:rPr>
          <w:rFonts w:eastAsiaTheme="minorEastAsia" w:cstheme="minorHAnsi"/>
          <w:szCs w:val="24"/>
        </w:rPr>
        <w:t>E-box</w:t>
      </w:r>
      <w:r w:rsidR="00D20D99" w:rsidRPr="00F64F97">
        <w:rPr>
          <w:rFonts w:eastAsiaTheme="minorEastAsia" w:cstheme="minorHAnsi"/>
          <w:szCs w:val="24"/>
        </w:rPr>
        <w:t>es</w:t>
      </w:r>
      <w:r w:rsidR="008D36C4" w:rsidRPr="00F64F97">
        <w:rPr>
          <w:rFonts w:eastAsiaTheme="minorEastAsia" w:cstheme="minorHAnsi"/>
          <w:szCs w:val="24"/>
        </w:rPr>
        <w:t xml:space="preserve"> to regulate gene expression</w:t>
      </w:r>
      <w:r w:rsidR="00D20D99" w:rsidRPr="00F64F97">
        <w:rPr>
          <w:rFonts w:eastAsiaTheme="minorEastAsia" w:cstheme="minorHAnsi"/>
          <w:szCs w:val="24"/>
        </w:rPr>
        <w:t>.</w:t>
      </w:r>
      <w:r w:rsidR="00C9308C" w:rsidRPr="00F64F97">
        <w:rPr>
          <w:rFonts w:eastAsiaTheme="minorEastAsia" w:cstheme="minorHAnsi"/>
          <w:szCs w:val="24"/>
        </w:rPr>
        <w:t xml:space="preserve"> BMAL in this form may </w:t>
      </w:r>
      <w:r w:rsidR="008D36C4" w:rsidRPr="00F64F97">
        <w:rPr>
          <w:rFonts w:eastAsiaTheme="minorEastAsia" w:cstheme="minorHAnsi"/>
          <w:szCs w:val="24"/>
        </w:rPr>
        <w:t>ac</w:t>
      </w:r>
      <w:r w:rsidR="00C9308C" w:rsidRPr="00F64F97">
        <w:rPr>
          <w:rFonts w:eastAsiaTheme="minorEastAsia" w:cstheme="minorHAnsi"/>
          <w:szCs w:val="24"/>
        </w:rPr>
        <w:t xml:space="preserve">count for </w:t>
      </w:r>
      <w:r w:rsidR="00D20D99" w:rsidRPr="00F64F97">
        <w:rPr>
          <w:rFonts w:eastAsiaTheme="minorEastAsia" w:cstheme="minorHAnsi"/>
          <w:szCs w:val="24"/>
        </w:rPr>
        <w:t xml:space="preserve">only </w:t>
      </w:r>
      <w:r w:rsidR="00C9308C" w:rsidRPr="00F64F97">
        <w:rPr>
          <w:rFonts w:eastAsiaTheme="minorEastAsia" w:cstheme="minorHAnsi"/>
          <w:szCs w:val="24"/>
        </w:rPr>
        <w:t xml:space="preserve">a fraction of total BMAL, if BMAL, like PER, undergoes multi-step post-translational modifications. Indeed, </w:t>
      </w:r>
      <w:r w:rsidR="003F110A" w:rsidRPr="00F64F97">
        <w:rPr>
          <w:rFonts w:eastAsiaTheme="minorEastAsia" w:cstheme="minorHAnsi"/>
          <w:szCs w:val="24"/>
        </w:rPr>
        <w:t xml:space="preserve">both </w:t>
      </w:r>
      <w:r w:rsidR="00C9308C" w:rsidRPr="00F64F97">
        <w:rPr>
          <w:rFonts w:eastAsiaTheme="minorEastAsia" w:cstheme="minorHAnsi"/>
          <w:szCs w:val="24"/>
        </w:rPr>
        <w:t>BMAL</w:t>
      </w:r>
      <w:r w:rsidR="003F110A" w:rsidRPr="00F64F97">
        <w:rPr>
          <w:rFonts w:eastAsiaTheme="minorEastAsia" w:cstheme="minorHAnsi"/>
          <w:szCs w:val="24"/>
        </w:rPr>
        <w:t xml:space="preserve"> and CLOCK</w:t>
      </w:r>
      <w:r w:rsidR="00C9308C" w:rsidRPr="00F64F97">
        <w:rPr>
          <w:rFonts w:eastAsiaTheme="minorEastAsia" w:cstheme="minorHAnsi"/>
          <w:szCs w:val="24"/>
        </w:rPr>
        <w:t xml:space="preserve"> </w:t>
      </w:r>
      <w:r w:rsidR="00D20D99" w:rsidRPr="00F64F97">
        <w:rPr>
          <w:rFonts w:eastAsiaTheme="minorEastAsia" w:cstheme="minorHAnsi"/>
          <w:szCs w:val="24"/>
        </w:rPr>
        <w:t>are known</w:t>
      </w:r>
      <w:r w:rsidR="00C9308C" w:rsidRPr="00F64F97">
        <w:rPr>
          <w:rFonts w:eastAsiaTheme="minorEastAsia" w:cstheme="minorHAnsi"/>
          <w:szCs w:val="24"/>
        </w:rPr>
        <w:t xml:space="preserve"> to be phosphorylated at multiple sites, which affects </w:t>
      </w:r>
      <w:r w:rsidR="003F110A" w:rsidRPr="00F64F97">
        <w:rPr>
          <w:rFonts w:eastAsiaTheme="minorEastAsia" w:cstheme="minorHAnsi"/>
          <w:szCs w:val="24"/>
        </w:rPr>
        <w:t>their</w:t>
      </w:r>
      <w:r w:rsidR="00C9308C" w:rsidRPr="00F64F97">
        <w:rPr>
          <w:rFonts w:eastAsiaTheme="minorEastAsia" w:cstheme="minorHAnsi"/>
          <w:szCs w:val="24"/>
        </w:rPr>
        <w:t xml:space="preserve"> stability</w:t>
      </w:r>
      <w:r w:rsidR="003F110A" w:rsidRPr="00F64F97">
        <w:rPr>
          <w:rFonts w:eastAsiaTheme="minorEastAsia" w:cstheme="minorHAnsi"/>
          <w:szCs w:val="24"/>
        </w:rPr>
        <w:t>,</w:t>
      </w:r>
      <w:r w:rsidR="00C9308C" w:rsidRPr="00F64F97">
        <w:rPr>
          <w:rFonts w:eastAsiaTheme="minorEastAsia" w:cstheme="minorHAnsi"/>
          <w:szCs w:val="24"/>
        </w:rPr>
        <w:t xml:space="preserve"> nuclear accumulation</w:t>
      </w:r>
      <w:r w:rsidR="003F110A" w:rsidRPr="00F64F97">
        <w:rPr>
          <w:rFonts w:eastAsiaTheme="minorEastAsia" w:cstheme="minorHAnsi"/>
          <w:szCs w:val="24"/>
        </w:rPr>
        <w:t xml:space="preserve">, and activity of the BMAL:CLOCK complex </w:t>
      </w:r>
      <w:r w:rsidR="003F110A"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3F110A" w:rsidRPr="00F64F97">
        <w:rPr>
          <w:rFonts w:eastAsiaTheme="minorEastAsia" w:cstheme="minorHAnsi"/>
          <w:szCs w:val="24"/>
        </w:rPr>
      </w:r>
      <w:r w:rsidR="003F110A" w:rsidRPr="00F64F97">
        <w:rPr>
          <w:rFonts w:eastAsiaTheme="minorEastAsia" w:cstheme="minorHAnsi"/>
          <w:szCs w:val="24"/>
        </w:rPr>
        <w:fldChar w:fldCharType="separate"/>
      </w:r>
      <w:r w:rsidR="002677E8" w:rsidRPr="00F64F97">
        <w:rPr>
          <w:rFonts w:eastAsiaTheme="minorEastAsia" w:cstheme="minorHAnsi"/>
          <w:noProof/>
          <w:szCs w:val="24"/>
        </w:rPr>
        <w:t>(40-42)</w:t>
      </w:r>
      <w:r w:rsidR="003F110A" w:rsidRPr="00F64F97">
        <w:rPr>
          <w:rFonts w:eastAsiaTheme="minorEastAsia" w:cstheme="minorHAnsi"/>
          <w:szCs w:val="24"/>
        </w:rPr>
        <w:fldChar w:fldCharType="end"/>
      </w:r>
      <w:r w:rsidR="00C9308C" w:rsidRPr="00F64F97">
        <w:rPr>
          <w:rFonts w:eastAsiaTheme="minorEastAsia" w:cstheme="minorHAnsi"/>
          <w:szCs w:val="24"/>
        </w:rPr>
        <w:t xml:space="preserve">. </w:t>
      </w:r>
    </w:p>
    <w:p w14:paraId="695919F8" w14:textId="488E85E5" w:rsidR="00DE541F" w:rsidRPr="00F64F97" w:rsidRDefault="00DE541F" w:rsidP="00626F7A">
      <w:pPr>
        <w:spacing w:after="120"/>
        <w:jc w:val="both"/>
        <w:rPr>
          <w:rFonts w:eastAsiaTheme="minorEastAsia" w:cstheme="minorHAnsi"/>
          <w:szCs w:val="24"/>
        </w:rPr>
      </w:pPr>
      <w:r w:rsidRPr="00F64F97">
        <w:rPr>
          <w:rFonts w:eastAsiaTheme="minorEastAsia" w:cstheme="minorHAnsi"/>
          <w:szCs w:val="24"/>
        </w:rPr>
        <w:t xml:space="preserve">Replacing the linear rate law </w:t>
      </w:r>
      <w:r w:rsidR="00D20D99" w:rsidRPr="00F64F97">
        <w:rPr>
          <w:rFonts w:eastAsiaTheme="minorEastAsia" w:cstheme="minorHAnsi"/>
          <w:szCs w:val="24"/>
        </w:rPr>
        <w:t xml:space="preserve">for nuclear PER degradation </w:t>
      </w:r>
      <w:r w:rsidRPr="00F64F97">
        <w:rPr>
          <w:rFonts w:eastAsiaTheme="minorEastAsia" w:cstheme="minorHAnsi"/>
          <w:szCs w:val="24"/>
        </w:rPr>
        <w:t xml:space="preserve">by a Michaelis-Menten rate law causes a dramatic change in the sensitivity of oscillation to the expression levels of PER and BMAL (Figure 4). Models with linear PER degradation predict </w:t>
      </w:r>
      <w:r w:rsidR="00FA24A3" w:rsidRPr="00F64F97">
        <w:rPr>
          <w:rFonts w:eastAsiaTheme="minorEastAsia" w:cstheme="minorHAnsi"/>
          <w:szCs w:val="24"/>
        </w:rPr>
        <w:t>that oscillations are possible over a</w:t>
      </w:r>
      <w:r w:rsidR="00D25140" w:rsidRPr="00F64F97">
        <w:rPr>
          <w:rFonts w:eastAsiaTheme="minorEastAsia" w:cstheme="minorHAnsi"/>
          <w:szCs w:val="24"/>
        </w:rPr>
        <w:t xml:space="preserve"> very broad range of</w:t>
      </w:r>
      <w:r w:rsidRPr="00F64F97">
        <w:rPr>
          <w:rFonts w:eastAsiaTheme="minorEastAsia" w:cstheme="minorHAnsi"/>
          <w:szCs w:val="24"/>
        </w:rPr>
        <w:t xml:space="preserve"> </w:t>
      </w:r>
      <w:r w:rsidR="00D25140" w:rsidRPr="00F64F97">
        <w:rPr>
          <w:rFonts w:eastAsiaTheme="minorEastAsia" w:cstheme="minorHAnsi"/>
          <w:szCs w:val="24"/>
        </w:rPr>
        <w:t>‘</w:t>
      </w:r>
      <w:r w:rsidRPr="00F64F97">
        <w:rPr>
          <w:rFonts w:eastAsiaTheme="minorEastAsia" w:cstheme="minorHAnsi"/>
          <w:szCs w:val="24"/>
        </w:rPr>
        <w:t>stoichiometric balance</w:t>
      </w:r>
      <w:r w:rsidR="00D25140" w:rsidRPr="00F64F97">
        <w:rPr>
          <w:rFonts w:eastAsiaTheme="minorEastAsia" w:cstheme="minorHAnsi"/>
          <w:szCs w:val="24"/>
        </w:rPr>
        <w:t>’</w:t>
      </w:r>
      <w:r w:rsidRPr="00F64F97">
        <w:rPr>
          <w:rFonts w:eastAsiaTheme="minorEastAsia" w:cstheme="minorHAnsi"/>
          <w:szCs w:val="24"/>
        </w:rPr>
        <w:t xml:space="preserve"> between</w:t>
      </w:r>
      <w:r w:rsidR="00D25140" w:rsidRPr="00F64F97">
        <w:rPr>
          <w:rFonts w:eastAsiaTheme="minorEastAsia" w:cstheme="minorHAnsi"/>
          <w:szCs w:val="24"/>
        </w:rPr>
        <w:t xml:space="preserve"> the rates of</w:t>
      </w:r>
      <w:r w:rsidRPr="00F64F97">
        <w:rPr>
          <w:rFonts w:eastAsiaTheme="minorEastAsia" w:cstheme="minorHAnsi"/>
          <w:szCs w:val="24"/>
        </w:rPr>
        <w:t xml:space="preserve"> PER and BMAL expression</w:t>
      </w:r>
      <w:r w:rsidR="00D25140" w:rsidRPr="00F64F97">
        <w:rPr>
          <w:rFonts w:eastAsiaTheme="minorEastAsia" w:cstheme="minorHAnsi"/>
          <w:szCs w:val="24"/>
        </w:rPr>
        <w:t xml:space="preserve"> (denoted</w:t>
      </w:r>
      <w:r w:rsidR="00D25140" w:rsidRPr="00F64F97">
        <w:rPr>
          <w:rFonts w:eastAsiaTheme="minorEastAsia" w:cstheme="minorHAnsi"/>
          <w:i/>
          <w:szCs w:val="24"/>
        </w:rPr>
        <w:t xml:space="preserve"> φ</w:t>
      </w:r>
      <w:r w:rsidR="00D25140" w:rsidRPr="00F64F97">
        <w:rPr>
          <w:rFonts w:eastAsiaTheme="minorEastAsia" w:cstheme="minorHAnsi"/>
          <w:szCs w:val="24"/>
        </w:rPr>
        <w:t xml:space="preserve"> and </w:t>
      </w:r>
      <w:r w:rsidR="00D25140" w:rsidRPr="00F64F97">
        <w:rPr>
          <w:rFonts w:eastAsiaTheme="minorEastAsia" w:cstheme="minorHAnsi"/>
          <w:i/>
          <w:szCs w:val="24"/>
        </w:rPr>
        <w:t>λ</w:t>
      </w:r>
      <w:r w:rsidR="00D25140" w:rsidRPr="00F64F97">
        <w:rPr>
          <w:rFonts w:eastAsiaTheme="minorEastAsia" w:cstheme="minorHAnsi"/>
          <w:szCs w:val="24"/>
        </w:rPr>
        <w:t>, respectively)</w:t>
      </w:r>
      <w:r w:rsidR="00FA24A3" w:rsidRPr="00F64F97">
        <w:rPr>
          <w:rFonts w:eastAsiaTheme="minorEastAsia" w:cstheme="minorHAnsi"/>
          <w:szCs w:val="24"/>
        </w:rPr>
        <w:t xml:space="preserve">; e.g., in Figure 4a, 0.02 &lt; </w:t>
      </w:r>
      <w:r w:rsidR="00FA24A3" w:rsidRPr="00F64F97">
        <w:rPr>
          <w:rFonts w:eastAsiaTheme="minorEastAsia" w:cstheme="minorHAnsi"/>
          <w:i/>
          <w:szCs w:val="24"/>
        </w:rPr>
        <w:t>λ</w:t>
      </w:r>
      <w:r w:rsidR="00FA24A3" w:rsidRPr="00F64F97">
        <w:rPr>
          <w:rFonts w:eastAsiaTheme="minorEastAsia" w:cstheme="minorHAnsi"/>
          <w:szCs w:val="24"/>
        </w:rPr>
        <w:t>/</w:t>
      </w:r>
      <w:r w:rsidR="00FA24A3" w:rsidRPr="00F64F97">
        <w:rPr>
          <w:rFonts w:eastAsiaTheme="minorEastAsia" w:cstheme="minorHAnsi"/>
          <w:i/>
          <w:szCs w:val="24"/>
        </w:rPr>
        <w:t>φ</w:t>
      </w:r>
      <w:r w:rsidR="00FA24A3" w:rsidRPr="00F64F97">
        <w:rPr>
          <w:rFonts w:eastAsiaTheme="minorEastAsia" w:cstheme="minorHAnsi"/>
          <w:szCs w:val="24"/>
        </w:rPr>
        <w:t xml:space="preserve"> &lt; 2 (approximately). On the contrary,</w:t>
      </w:r>
      <w:r w:rsidRPr="00F64F97">
        <w:rPr>
          <w:rFonts w:eastAsiaTheme="minorEastAsia" w:cstheme="minorHAnsi"/>
          <w:szCs w:val="24"/>
        </w:rPr>
        <w:t xml:space="preserve"> models with Michaelis-Menten degradation predict that oscillation</w:t>
      </w:r>
      <w:r w:rsidR="00FA24A3" w:rsidRPr="00F64F97">
        <w:rPr>
          <w:rFonts w:eastAsiaTheme="minorEastAsia" w:cstheme="minorHAnsi"/>
          <w:szCs w:val="24"/>
        </w:rPr>
        <w:t>s are</w:t>
      </w:r>
      <w:r w:rsidRPr="00F64F97">
        <w:rPr>
          <w:rFonts w:eastAsiaTheme="minorEastAsia" w:cstheme="minorHAnsi"/>
          <w:szCs w:val="24"/>
        </w:rPr>
        <w:t xml:space="preserve"> favored by a divergent trend between </w:t>
      </w:r>
      <w:r w:rsidR="00FA24A3" w:rsidRPr="00F64F97">
        <w:rPr>
          <w:rFonts w:eastAsiaTheme="minorEastAsia" w:cstheme="minorHAnsi"/>
          <w:i/>
          <w:szCs w:val="24"/>
        </w:rPr>
        <w:t>λ</w:t>
      </w:r>
      <w:r w:rsidR="00FA24A3" w:rsidRPr="00F64F97" w:rsidDel="00FA24A3">
        <w:rPr>
          <w:rFonts w:eastAsiaTheme="minorEastAsia" w:cstheme="minorHAnsi"/>
          <w:szCs w:val="24"/>
        </w:rPr>
        <w:t xml:space="preserve"> </w:t>
      </w:r>
      <w:r w:rsidR="00FA24A3" w:rsidRPr="00F64F97">
        <w:rPr>
          <w:rFonts w:eastAsiaTheme="minorEastAsia" w:cstheme="minorHAnsi"/>
          <w:szCs w:val="24"/>
        </w:rPr>
        <w:t xml:space="preserve">and </w:t>
      </w:r>
      <w:r w:rsidR="00FA24A3" w:rsidRPr="00F64F97">
        <w:rPr>
          <w:rFonts w:eastAsiaTheme="minorEastAsia" w:cstheme="minorHAnsi"/>
          <w:i/>
          <w:szCs w:val="24"/>
        </w:rPr>
        <w:t>φ</w:t>
      </w:r>
      <w:r w:rsidR="00FA24A3" w:rsidRPr="00F64F97">
        <w:rPr>
          <w:rFonts w:eastAsiaTheme="minorEastAsia" w:cstheme="minorHAnsi"/>
          <w:szCs w:val="24"/>
        </w:rPr>
        <w:t>; e.g., Figure 4c</w:t>
      </w:r>
      <w:r w:rsidRPr="00F64F97">
        <w:rPr>
          <w:rFonts w:eastAsiaTheme="minorEastAsia" w:cstheme="minorHAnsi"/>
          <w:szCs w:val="24"/>
        </w:rPr>
        <w:t xml:space="preserve">. These contrasting results provide </w:t>
      </w:r>
      <w:r w:rsidR="00D20D99" w:rsidRPr="00F64F97">
        <w:rPr>
          <w:rFonts w:eastAsiaTheme="minorEastAsia" w:cstheme="minorHAnsi"/>
          <w:szCs w:val="24"/>
        </w:rPr>
        <w:t xml:space="preserve">a </w:t>
      </w:r>
      <w:r w:rsidRPr="00F64F97">
        <w:rPr>
          <w:rFonts w:eastAsiaTheme="minorEastAsia" w:cstheme="minorHAnsi"/>
          <w:szCs w:val="24"/>
        </w:rPr>
        <w:t xml:space="preserve">testable prediction for future experimental exploration. </w:t>
      </w:r>
      <w:r w:rsidR="00FA24A3" w:rsidRPr="00F64F97">
        <w:rPr>
          <w:rFonts w:eastAsiaTheme="minorEastAsia" w:cstheme="minorHAnsi"/>
          <w:szCs w:val="24"/>
        </w:rPr>
        <w:t>By</w:t>
      </w:r>
      <w:r w:rsidRPr="00F64F97">
        <w:rPr>
          <w:rFonts w:eastAsiaTheme="minorEastAsia" w:cstheme="minorHAnsi"/>
          <w:szCs w:val="24"/>
        </w:rPr>
        <w:t xml:space="preserve"> overexpress</w:t>
      </w:r>
      <w:r w:rsidR="00FA24A3" w:rsidRPr="00F64F97">
        <w:rPr>
          <w:rFonts w:eastAsiaTheme="minorEastAsia" w:cstheme="minorHAnsi"/>
          <w:szCs w:val="24"/>
        </w:rPr>
        <w:t>ing</w:t>
      </w:r>
      <w:r w:rsidRPr="00F64F97">
        <w:rPr>
          <w:rFonts w:eastAsiaTheme="minorEastAsia" w:cstheme="minorHAnsi"/>
          <w:szCs w:val="24"/>
        </w:rPr>
        <w:t xml:space="preserve"> </w:t>
      </w:r>
      <w:r w:rsidRPr="00F64F97">
        <w:rPr>
          <w:rFonts w:eastAsiaTheme="minorEastAsia" w:cstheme="minorHAnsi"/>
          <w:i/>
          <w:szCs w:val="24"/>
        </w:rPr>
        <w:t>PER/CRY</w:t>
      </w:r>
      <w:r w:rsidRPr="00F64F97">
        <w:rPr>
          <w:rFonts w:eastAsiaTheme="minorEastAsia" w:cstheme="minorHAnsi"/>
          <w:szCs w:val="24"/>
        </w:rPr>
        <w:t xml:space="preserve"> </w:t>
      </w:r>
      <w:r w:rsidR="00FA24A3" w:rsidRPr="00F64F97">
        <w:rPr>
          <w:rFonts w:eastAsiaTheme="minorEastAsia" w:cstheme="minorHAnsi"/>
          <w:szCs w:val="24"/>
        </w:rPr>
        <w:t xml:space="preserve">genes </w:t>
      </w:r>
      <w:r w:rsidRPr="00F64F97">
        <w:rPr>
          <w:rFonts w:eastAsiaTheme="minorEastAsia" w:cstheme="minorHAnsi"/>
          <w:szCs w:val="24"/>
        </w:rPr>
        <w:t xml:space="preserve">and/or </w:t>
      </w:r>
      <w:r w:rsidRPr="00F64F97">
        <w:rPr>
          <w:rFonts w:eastAsiaTheme="minorEastAsia" w:cstheme="minorHAnsi"/>
          <w:i/>
          <w:szCs w:val="24"/>
        </w:rPr>
        <w:t>BMAL/CLOCK</w:t>
      </w:r>
      <w:r w:rsidRPr="00F64F97">
        <w:rPr>
          <w:rFonts w:eastAsiaTheme="minorEastAsia" w:cstheme="minorHAnsi"/>
          <w:szCs w:val="24"/>
        </w:rPr>
        <w:t xml:space="preserve"> </w:t>
      </w:r>
      <w:r w:rsidR="00FA24A3" w:rsidRPr="00F64F97">
        <w:rPr>
          <w:rFonts w:eastAsiaTheme="minorEastAsia" w:cstheme="minorHAnsi"/>
          <w:szCs w:val="24"/>
        </w:rPr>
        <w:t>genes under control of their normal (regulated) promoters</w:t>
      </w:r>
      <w:r w:rsidR="0061723D" w:rsidRPr="00F64F97">
        <w:rPr>
          <w:rFonts w:eastAsiaTheme="minorEastAsia" w:cstheme="minorHAnsi"/>
          <w:szCs w:val="24"/>
        </w:rPr>
        <w:t xml:space="preserve"> (i.e., by manipulating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w:t>
      </w:r>
      <w:r w:rsidR="00FA24A3" w:rsidRPr="00F64F97">
        <w:rPr>
          <w:rFonts w:eastAsiaTheme="minorEastAsia" w:cstheme="minorHAnsi"/>
          <w:szCs w:val="24"/>
        </w:rPr>
        <w:t xml:space="preserve"> </w:t>
      </w:r>
      <w:r w:rsidR="0061723D" w:rsidRPr="00F64F97">
        <w:rPr>
          <w:rFonts w:eastAsiaTheme="minorEastAsia" w:cstheme="minorHAnsi"/>
          <w:szCs w:val="24"/>
        </w:rPr>
        <w:t>one could test</w:t>
      </w:r>
      <w:r w:rsidRPr="00F64F97">
        <w:rPr>
          <w:rFonts w:eastAsiaTheme="minorEastAsia" w:cstheme="minorHAnsi"/>
          <w:szCs w:val="24"/>
        </w:rPr>
        <w:t xml:space="preserve"> whether nuclear PER degradation operates in a saturated (Michaelis-Menten) or unsaturated (linear) manner</w:t>
      </w:r>
      <w:r w:rsidR="007F5478" w:rsidRPr="00F64F97">
        <w:rPr>
          <w:rFonts w:eastAsiaTheme="minorEastAsia" w:cstheme="minorHAnsi"/>
          <w:szCs w:val="24"/>
        </w:rPr>
        <w:t xml:space="preserve">, which would be difficult to measure directly </w:t>
      </w:r>
      <w:r w:rsidR="007F5478" w:rsidRPr="00F64F97">
        <w:rPr>
          <w:rFonts w:eastAsiaTheme="minorEastAsia" w:cstheme="minorHAnsi"/>
          <w:i/>
          <w:szCs w:val="24"/>
        </w:rPr>
        <w:t>in vivo</w:t>
      </w:r>
      <w:r w:rsidRPr="00F64F97">
        <w:rPr>
          <w:rFonts w:eastAsiaTheme="minorEastAsia" w:cstheme="minorHAnsi"/>
          <w:szCs w:val="24"/>
        </w:rPr>
        <w:t>.</w:t>
      </w:r>
      <w:r w:rsidR="0061723D" w:rsidRPr="00F64F97">
        <w:rPr>
          <w:rFonts w:eastAsiaTheme="minorEastAsia" w:cstheme="minorHAnsi"/>
          <w:szCs w:val="24"/>
        </w:rPr>
        <w:t xml:space="preserve"> In the same experiment, by measuring the dependence of oscillation period on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 xml:space="preserve">, one could test a second robust prediction of our models (Figure 5) that period length is much more sensitive to </w:t>
      </w:r>
      <w:r w:rsidR="0061723D" w:rsidRPr="00F64F97">
        <w:rPr>
          <w:rFonts w:eastAsiaTheme="minorEastAsia" w:cstheme="minorHAnsi"/>
          <w:i/>
          <w:szCs w:val="24"/>
        </w:rPr>
        <w:t>φ</w:t>
      </w:r>
      <w:r w:rsidR="0061723D" w:rsidRPr="00F64F97">
        <w:rPr>
          <w:rFonts w:eastAsiaTheme="minorEastAsia" w:cstheme="minorHAnsi"/>
          <w:szCs w:val="24"/>
        </w:rPr>
        <w:t xml:space="preserve"> than to </w:t>
      </w:r>
      <w:r w:rsidR="0061723D" w:rsidRPr="00F64F97">
        <w:rPr>
          <w:rFonts w:eastAsiaTheme="minorEastAsia" w:cstheme="minorHAnsi"/>
          <w:i/>
          <w:szCs w:val="24"/>
        </w:rPr>
        <w:t>λ</w:t>
      </w:r>
      <w:r w:rsidR="0061723D" w:rsidRPr="00F64F97">
        <w:rPr>
          <w:rFonts w:eastAsiaTheme="minorEastAsia" w:cstheme="minorHAnsi"/>
          <w:szCs w:val="24"/>
        </w:rPr>
        <w:t>.</w:t>
      </w:r>
    </w:p>
    <w:p w14:paraId="4A977A78" w14:textId="2AB18AA8" w:rsidR="0048454A" w:rsidRPr="00F64F97" w:rsidRDefault="00580A7F" w:rsidP="00626F7A">
      <w:pPr>
        <w:spacing w:after="120"/>
        <w:jc w:val="both"/>
        <w:rPr>
          <w:rFonts w:eastAsiaTheme="minorEastAsia" w:cstheme="minorHAnsi"/>
          <w:szCs w:val="24"/>
        </w:rPr>
      </w:pPr>
      <w:r w:rsidRPr="00F64F97">
        <w:rPr>
          <w:rFonts w:eastAsiaTheme="minorEastAsia" w:cstheme="minorHAnsi"/>
          <w:szCs w:val="24"/>
        </w:rPr>
        <w:lastRenderedPageBreak/>
        <w:t>The</w:t>
      </w:r>
      <w:r w:rsidR="00D73218" w:rsidRPr="00F64F97">
        <w:rPr>
          <w:rFonts w:eastAsiaTheme="minorEastAsia" w:cstheme="minorHAnsi"/>
          <w:szCs w:val="24"/>
        </w:rPr>
        <w:t xml:space="preserve"> </w:t>
      </w:r>
      <w:del w:id="49" w:author="Chen, Jing" w:date="2021-04-29T00:07:00Z">
        <w:r w:rsidR="00D73218" w:rsidRPr="00F64F97" w:rsidDel="00E931A6">
          <w:rPr>
            <w:rFonts w:eastAsiaTheme="minorEastAsia" w:cstheme="minorHAnsi"/>
            <w:szCs w:val="24"/>
          </w:rPr>
          <w:delText xml:space="preserve">simple </w:delText>
        </w:r>
      </w:del>
      <w:ins w:id="50" w:author="Chen, Jing" w:date="2021-04-29T00:07:00Z">
        <w:r w:rsidR="00E931A6">
          <w:rPr>
            <w:rFonts w:eastAsiaTheme="minorEastAsia" w:cstheme="minorHAnsi"/>
            <w:szCs w:val="24"/>
          </w:rPr>
          <w:t>single</w:t>
        </w:r>
        <w:r w:rsidR="00E931A6" w:rsidRPr="00F64F97">
          <w:rPr>
            <w:rFonts w:eastAsiaTheme="minorEastAsia" w:cstheme="minorHAnsi"/>
            <w:szCs w:val="24"/>
          </w:rPr>
          <w:t xml:space="preserve"> </w:t>
        </w:r>
      </w:ins>
      <w:r w:rsidR="00D73218" w:rsidRPr="00F64F97">
        <w:rPr>
          <w:rFonts w:eastAsiaTheme="minorEastAsia" w:cstheme="minorHAnsi"/>
          <w:szCs w:val="24"/>
        </w:rPr>
        <w:t>negative feedback loop (SNF)</w:t>
      </w:r>
      <w:r w:rsidR="000801AD" w:rsidRPr="00F64F97">
        <w:rPr>
          <w:rFonts w:eastAsiaTheme="minorEastAsia" w:cstheme="minorHAnsi"/>
          <w:szCs w:val="24"/>
        </w:rPr>
        <w:t>,</w:t>
      </w:r>
      <w:r w:rsidR="00D73218" w:rsidRPr="00F64F97">
        <w:rPr>
          <w:rFonts w:eastAsiaTheme="minorEastAsia" w:cstheme="minorHAnsi"/>
          <w:szCs w:val="24"/>
        </w:rPr>
        <w:t xml:space="preserve"> whereby PER inhibits its own synthesis</w:t>
      </w:r>
      <w:r w:rsidR="000801AD" w:rsidRPr="00F64F97">
        <w:rPr>
          <w:rFonts w:eastAsiaTheme="minorEastAsia" w:cstheme="minorHAnsi"/>
          <w:szCs w:val="24"/>
        </w:rPr>
        <w:t>,</w:t>
      </w:r>
      <w:r w:rsidR="00D73218" w:rsidRPr="00F64F97">
        <w:rPr>
          <w:rFonts w:eastAsiaTheme="minorEastAsia" w:cstheme="minorHAnsi"/>
          <w:szCs w:val="24"/>
        </w:rPr>
        <w:t xml:space="preserve"> can be supplemented with an a</w:t>
      </w:r>
      <w:r w:rsidR="00C16BC4" w:rsidRPr="00F64F97">
        <w:rPr>
          <w:rFonts w:eastAsiaTheme="minorEastAsia" w:cstheme="minorHAnsi"/>
          <w:szCs w:val="24"/>
        </w:rPr>
        <w:t xml:space="preserve">uxiliary positive </w:t>
      </w:r>
      <w:r w:rsidR="00D73218" w:rsidRPr="00F64F97">
        <w:rPr>
          <w:rFonts w:eastAsiaTheme="minorEastAsia" w:cstheme="minorHAnsi"/>
          <w:szCs w:val="24"/>
        </w:rPr>
        <w:t>feedback</w:t>
      </w:r>
      <w:r w:rsidR="00C16BC4" w:rsidRPr="00F64F97">
        <w:rPr>
          <w:rFonts w:eastAsiaTheme="minorEastAsia" w:cstheme="minorHAnsi"/>
          <w:szCs w:val="24"/>
        </w:rPr>
        <w:t xml:space="preserve"> from ROR</w:t>
      </w:r>
      <w:r w:rsidR="00433B54" w:rsidRPr="00F64F97">
        <w:rPr>
          <w:rFonts w:eastAsiaTheme="minorEastAsia" w:cstheme="minorHAnsi"/>
          <w:szCs w:val="24"/>
        </w:rPr>
        <w:t xml:space="preserve"> (PNF)</w:t>
      </w:r>
      <w:r w:rsidR="00C16BC4" w:rsidRPr="00F64F97">
        <w:rPr>
          <w:rFonts w:eastAsiaTheme="minorEastAsia" w:cstheme="minorHAnsi"/>
          <w:szCs w:val="24"/>
        </w:rPr>
        <w:t xml:space="preserve"> </w:t>
      </w:r>
      <w:r w:rsidR="00433B54" w:rsidRPr="00F64F97">
        <w:rPr>
          <w:rFonts w:eastAsiaTheme="minorEastAsia" w:cstheme="minorHAnsi"/>
          <w:szCs w:val="24"/>
        </w:rPr>
        <w:t>or</w:t>
      </w:r>
      <w:r w:rsidR="00C16BC4" w:rsidRPr="00F64F97">
        <w:rPr>
          <w:rFonts w:eastAsiaTheme="minorEastAsia" w:cstheme="minorHAnsi"/>
          <w:szCs w:val="24"/>
        </w:rPr>
        <w:t xml:space="preserve"> </w:t>
      </w:r>
      <w:r w:rsidR="00D73218" w:rsidRPr="00F64F97">
        <w:rPr>
          <w:rFonts w:eastAsiaTheme="minorEastAsia" w:cstheme="minorHAnsi"/>
          <w:szCs w:val="24"/>
        </w:rPr>
        <w:t xml:space="preserve">a </w:t>
      </w:r>
      <w:r w:rsidR="00C16BC4" w:rsidRPr="00F64F97">
        <w:rPr>
          <w:rFonts w:eastAsiaTheme="minorEastAsia" w:cstheme="minorHAnsi"/>
          <w:szCs w:val="24"/>
        </w:rPr>
        <w:t xml:space="preserve">negative </w:t>
      </w:r>
      <w:r w:rsidR="00D73218" w:rsidRPr="00F64F97">
        <w:rPr>
          <w:rFonts w:eastAsiaTheme="minorEastAsia" w:cstheme="minorHAnsi"/>
          <w:szCs w:val="24"/>
        </w:rPr>
        <w:t>feedback</w:t>
      </w:r>
      <w:r w:rsidR="00C16BC4" w:rsidRPr="00F64F97">
        <w:rPr>
          <w:rFonts w:eastAsiaTheme="minorEastAsia" w:cstheme="minorHAnsi"/>
          <w:szCs w:val="24"/>
        </w:rPr>
        <w:t xml:space="preserve"> from REV-ERB</w:t>
      </w:r>
      <w:r w:rsidR="00433B54" w:rsidRPr="00F64F97">
        <w:rPr>
          <w:rFonts w:eastAsiaTheme="minorEastAsia" w:cstheme="minorHAnsi"/>
          <w:szCs w:val="24"/>
        </w:rPr>
        <w:t xml:space="preserve"> (</w:t>
      </w:r>
      <w:r w:rsidR="00686630" w:rsidRPr="00F64F97">
        <w:rPr>
          <w:rFonts w:eastAsiaTheme="minorEastAsia" w:cstheme="minorHAnsi"/>
          <w:szCs w:val="24"/>
        </w:rPr>
        <w:t>N</w:t>
      </w:r>
      <w:r w:rsidR="00433B54" w:rsidRPr="00F64F97">
        <w:rPr>
          <w:rFonts w:eastAsiaTheme="minorEastAsia" w:cstheme="minorHAnsi"/>
          <w:szCs w:val="24"/>
        </w:rPr>
        <w:t>NF)</w:t>
      </w:r>
      <w:r w:rsidR="00C16BC4" w:rsidRPr="00F64F97">
        <w:rPr>
          <w:rFonts w:eastAsiaTheme="minorEastAsia" w:cstheme="minorHAnsi"/>
          <w:szCs w:val="24"/>
        </w:rPr>
        <w:t xml:space="preserve"> on</w:t>
      </w:r>
      <w:r w:rsidR="00D73218" w:rsidRPr="00F64F97">
        <w:rPr>
          <w:rFonts w:eastAsiaTheme="minorEastAsia" w:cstheme="minorHAnsi"/>
          <w:szCs w:val="24"/>
        </w:rPr>
        <w:t xml:space="preserve"> the synthesis of BMAL. </w:t>
      </w:r>
      <w:r w:rsidR="00176559" w:rsidRPr="00F64F97">
        <w:rPr>
          <w:rFonts w:eastAsiaTheme="minorEastAsia" w:cstheme="minorHAnsi"/>
          <w:color w:val="000000" w:themeColor="text1"/>
          <w:szCs w:val="24"/>
        </w:rPr>
        <w:t>For</w:t>
      </w:r>
      <w:r w:rsidR="000579ED" w:rsidRPr="00F64F97">
        <w:rPr>
          <w:rFonts w:eastAsiaTheme="minorEastAsia" w:cstheme="minorHAnsi"/>
          <w:color w:val="000000" w:themeColor="text1"/>
          <w:szCs w:val="24"/>
        </w:rPr>
        <w:t xml:space="preserve"> their versions of these three models,</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Kim &amp; Forger observed</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a ‘robustness </w:t>
      </w:r>
      <w:r w:rsidR="00176559" w:rsidRPr="00F64F97">
        <w:rPr>
          <w:rFonts w:eastAsiaTheme="minorEastAsia" w:cstheme="minorHAnsi"/>
          <w:color w:val="000000" w:themeColor="text1"/>
          <w:szCs w:val="24"/>
        </w:rPr>
        <w:t>trend</w:t>
      </w:r>
      <w:r w:rsidR="000579ED" w:rsidRPr="00F64F97">
        <w:rPr>
          <w:rFonts w:eastAsiaTheme="minorEastAsia" w:cstheme="minorHAnsi"/>
          <w:color w:val="000000" w:themeColor="text1"/>
          <w:szCs w:val="24"/>
        </w:rPr>
        <w:t>’</w:t>
      </w:r>
      <w:r w:rsidR="00F9206A"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NNF &gt; SNF &gt; PNF, </w:t>
      </w:r>
      <w:r w:rsidR="00F9206A" w:rsidRPr="00F64F97">
        <w:rPr>
          <w:rFonts w:eastAsiaTheme="minorEastAsia" w:cstheme="minorHAnsi"/>
          <w:color w:val="000000" w:themeColor="text1"/>
          <w:szCs w:val="24"/>
        </w:rPr>
        <w:t>in terms of the size of the oscillatory domain in parameter space</w:t>
      </w:r>
      <w:r w:rsidR="000579ED" w:rsidRPr="00F64F97">
        <w:rPr>
          <w:rFonts w:eastAsiaTheme="minorEastAsia" w:cstheme="minorHAnsi"/>
          <w:color w:val="000000" w:themeColor="text1"/>
          <w:szCs w:val="24"/>
        </w:rPr>
        <w:t>. For our versions of these models,</w:t>
      </w:r>
      <w:r w:rsidR="00176559" w:rsidRPr="00F64F97">
        <w:rPr>
          <w:rFonts w:eastAsiaTheme="minorEastAsia" w:cstheme="minorHAnsi"/>
          <w:color w:val="000000" w:themeColor="text1"/>
          <w:szCs w:val="24"/>
        </w:rPr>
        <w:t xml:space="preserve"> we observed the opposite trend</w:t>
      </w:r>
      <w:r w:rsidR="0099769F" w:rsidRPr="00F64F97">
        <w:rPr>
          <w:rFonts w:eastAsiaTheme="minorEastAsia" w:cstheme="minorHAnsi"/>
          <w:color w:val="000000" w:themeColor="text1"/>
          <w:szCs w:val="24"/>
        </w:rPr>
        <w:t xml:space="preserve">. </w:t>
      </w:r>
      <w:r w:rsidR="00176559" w:rsidRPr="00F64F97">
        <w:rPr>
          <w:rFonts w:eastAsiaTheme="minorEastAsia" w:cstheme="minorHAnsi"/>
          <w:color w:val="000000" w:themeColor="text1"/>
          <w:szCs w:val="24"/>
        </w:rPr>
        <w:t xml:space="preserve">If we define </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robustness</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 xml:space="preserve"> in terms of the size of</w:t>
      </w:r>
      <w:r w:rsidR="00245027" w:rsidRPr="00F64F97">
        <w:rPr>
          <w:rFonts w:eastAsiaTheme="minorEastAsia" w:cstheme="minorHAnsi"/>
          <w:color w:val="000000" w:themeColor="text1"/>
          <w:szCs w:val="24"/>
        </w:rPr>
        <w:t xml:space="preserve"> </w:t>
      </w:r>
      <w:r w:rsidR="004D5004" w:rsidRPr="00F64F97">
        <w:rPr>
          <w:rFonts w:eastAsiaTheme="minorEastAsia" w:cstheme="minorHAnsi"/>
          <w:color w:val="000000" w:themeColor="text1"/>
          <w:szCs w:val="24"/>
        </w:rPr>
        <w:t>the domai</w:t>
      </w:r>
      <w:r w:rsidR="00176559" w:rsidRPr="00F64F97">
        <w:rPr>
          <w:rFonts w:eastAsiaTheme="minorEastAsia" w:cstheme="minorHAnsi"/>
          <w:color w:val="000000" w:themeColor="text1"/>
          <w:szCs w:val="24"/>
        </w:rPr>
        <w:t>ns of circadian oscillations (22-26</w:t>
      </w:r>
      <w:r w:rsidR="004D5004" w:rsidRPr="00F64F97">
        <w:rPr>
          <w:rFonts w:eastAsiaTheme="minorEastAsia" w:cstheme="minorHAnsi"/>
          <w:color w:val="000000" w:themeColor="text1"/>
          <w:szCs w:val="24"/>
        </w:rPr>
        <w:t xml:space="preserve"> h)</w:t>
      </w:r>
      <w:r w:rsidR="00176559" w:rsidRPr="00F64F97">
        <w:rPr>
          <w:rFonts w:eastAsiaTheme="minorEastAsia" w:cstheme="minorHAnsi"/>
          <w:color w:val="000000" w:themeColor="text1"/>
          <w:szCs w:val="24"/>
        </w:rPr>
        <w:t xml:space="preserve"> in parameter space, then the trend is NNF &gt; SNF ≈ PNF. </w:t>
      </w:r>
      <w:r w:rsidR="004D5004" w:rsidRPr="00F64F97">
        <w:rPr>
          <w:rFonts w:eastAsiaTheme="minorEastAsia" w:cstheme="minorHAnsi"/>
          <w:color w:val="000000" w:themeColor="text1"/>
          <w:szCs w:val="24"/>
        </w:rPr>
        <w:t xml:space="preserve"> </w:t>
      </w:r>
    </w:p>
    <w:p w14:paraId="14BFD3AE" w14:textId="5318DFFA" w:rsidR="00776722" w:rsidRPr="00F64F97" w:rsidRDefault="00BD02DC" w:rsidP="00626F7A">
      <w:pPr>
        <w:spacing w:after="120"/>
        <w:jc w:val="both"/>
        <w:rPr>
          <w:rFonts w:eastAsiaTheme="minorEastAsia" w:cstheme="minorHAnsi"/>
          <w:szCs w:val="24"/>
          <w:vertAlign w:val="superscript"/>
        </w:rPr>
      </w:pPr>
      <w:r w:rsidRPr="00F64F97">
        <w:rPr>
          <w:rFonts w:eastAsiaTheme="minorEastAsia" w:cstheme="minorHAnsi"/>
          <w:szCs w:val="24"/>
        </w:rPr>
        <w:t>Our</w:t>
      </w:r>
      <w:r w:rsidR="00D05EDA" w:rsidRPr="00F64F97">
        <w:rPr>
          <w:rFonts w:eastAsiaTheme="minorEastAsia" w:cstheme="minorHAnsi"/>
          <w:szCs w:val="24"/>
        </w:rPr>
        <w:t xml:space="preserve"> </w:t>
      </w:r>
      <w:r w:rsidR="009B664A" w:rsidRPr="00F64F97">
        <w:rPr>
          <w:rFonts w:eastAsiaTheme="minorEastAsia" w:cstheme="minorHAnsi"/>
          <w:szCs w:val="24"/>
        </w:rPr>
        <w:t xml:space="preserve">models </w:t>
      </w:r>
      <w:r w:rsidRPr="00F64F97">
        <w:rPr>
          <w:rFonts w:eastAsiaTheme="minorEastAsia" w:cstheme="minorHAnsi"/>
          <w:szCs w:val="24"/>
        </w:rPr>
        <w:t xml:space="preserve">could </w:t>
      </w:r>
      <w:r w:rsidR="009B664A" w:rsidRPr="00F64F97">
        <w:rPr>
          <w:rFonts w:eastAsiaTheme="minorEastAsia" w:cstheme="minorHAnsi"/>
          <w:szCs w:val="24"/>
        </w:rPr>
        <w:t xml:space="preserve">be </w:t>
      </w:r>
      <w:r w:rsidR="00D05EDA" w:rsidRPr="00F64F97">
        <w:rPr>
          <w:rFonts w:eastAsiaTheme="minorEastAsia" w:cstheme="minorHAnsi"/>
          <w:szCs w:val="24"/>
        </w:rPr>
        <w:t xml:space="preserve">employed </w:t>
      </w:r>
      <w:r w:rsidR="000801AD" w:rsidRPr="00F64F97">
        <w:rPr>
          <w:rFonts w:eastAsiaTheme="minorEastAsia" w:cstheme="minorHAnsi"/>
          <w:szCs w:val="24"/>
        </w:rPr>
        <w:t>in</w:t>
      </w:r>
      <w:r w:rsidRPr="00F64F97">
        <w:rPr>
          <w:rFonts w:eastAsiaTheme="minorEastAsia" w:cstheme="minorHAnsi"/>
          <w:szCs w:val="24"/>
        </w:rPr>
        <w:t xml:space="preserve"> the</w:t>
      </w:r>
      <w:r w:rsidR="000801AD" w:rsidRPr="00F64F97">
        <w:rPr>
          <w:rFonts w:eastAsiaTheme="minorEastAsia" w:cstheme="minorHAnsi"/>
          <w:szCs w:val="24"/>
        </w:rPr>
        <w:t xml:space="preserve"> future </w:t>
      </w:r>
      <w:r w:rsidR="009B664A" w:rsidRPr="00F64F97">
        <w:rPr>
          <w:rFonts w:eastAsiaTheme="minorEastAsia" w:cstheme="minorHAnsi"/>
          <w:szCs w:val="24"/>
        </w:rPr>
        <w:t xml:space="preserve">to explore other </w:t>
      </w:r>
      <w:r w:rsidRPr="00F64F97">
        <w:rPr>
          <w:rFonts w:eastAsiaTheme="minorEastAsia" w:cstheme="minorHAnsi"/>
          <w:szCs w:val="24"/>
        </w:rPr>
        <w:t>features</w:t>
      </w:r>
      <w:r w:rsidR="009B664A" w:rsidRPr="00F64F97">
        <w:rPr>
          <w:rFonts w:eastAsiaTheme="minorEastAsia" w:cstheme="minorHAnsi"/>
          <w:szCs w:val="24"/>
        </w:rPr>
        <w:t xml:space="preserve"> of the mammalian circadian clock. For instance,</w:t>
      </w:r>
      <w:r w:rsidR="00D05EDA" w:rsidRPr="00F64F97">
        <w:rPr>
          <w:rFonts w:eastAsiaTheme="minorEastAsia" w:cstheme="minorHAnsi"/>
          <w:szCs w:val="24"/>
        </w:rPr>
        <w:t xml:space="preserve"> following the lead of Kim and colleagues </w:t>
      </w:r>
      <w:r w:rsidR="00293723"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293723" w:rsidRPr="00F64F97">
        <w:rPr>
          <w:rFonts w:eastAsiaTheme="minorEastAsia" w:cstheme="minorHAnsi"/>
          <w:szCs w:val="24"/>
        </w:rPr>
      </w:r>
      <w:r w:rsidR="00293723" w:rsidRPr="00F64F97">
        <w:rPr>
          <w:rFonts w:eastAsiaTheme="minorEastAsia" w:cstheme="minorHAnsi"/>
          <w:szCs w:val="24"/>
        </w:rPr>
        <w:fldChar w:fldCharType="separate"/>
      </w:r>
      <w:r w:rsidR="002677E8" w:rsidRPr="00F64F97">
        <w:rPr>
          <w:rFonts w:eastAsiaTheme="minorEastAsia" w:cstheme="minorHAnsi"/>
          <w:noProof/>
          <w:szCs w:val="24"/>
        </w:rPr>
        <w:t>(43, 44)</w:t>
      </w:r>
      <w:r w:rsidR="00293723" w:rsidRPr="00F64F97">
        <w:rPr>
          <w:rFonts w:eastAsiaTheme="minorEastAsia" w:cstheme="minorHAnsi"/>
          <w:szCs w:val="24"/>
        </w:rPr>
        <w:fldChar w:fldCharType="end"/>
      </w:r>
      <w:r w:rsidR="00D05EDA" w:rsidRPr="00F64F97">
        <w:rPr>
          <w:rFonts w:eastAsiaTheme="minorEastAsia" w:cstheme="minorHAnsi"/>
          <w:szCs w:val="24"/>
        </w:rPr>
        <w:t>, we could address</w:t>
      </w:r>
      <w:r w:rsidR="009B664A" w:rsidRPr="00F64F97">
        <w:rPr>
          <w:rFonts w:eastAsiaTheme="minorEastAsia" w:cstheme="minorHAnsi"/>
          <w:szCs w:val="24"/>
        </w:rPr>
        <w:t xml:space="preserve"> our models </w:t>
      </w:r>
      <w:r w:rsidR="00D05EDA" w:rsidRPr="00F64F97">
        <w:rPr>
          <w:rFonts w:eastAsiaTheme="minorEastAsia" w:cstheme="minorHAnsi"/>
          <w:szCs w:val="24"/>
        </w:rPr>
        <w:t>to</w:t>
      </w:r>
      <w:r w:rsidR="009B664A" w:rsidRPr="00F64F97">
        <w:rPr>
          <w:rFonts w:eastAsiaTheme="minorEastAsia" w:cstheme="minorHAnsi"/>
          <w:szCs w:val="24"/>
        </w:rPr>
        <w:t xml:space="preserve"> the circadian clock’s temperature-compensation </w:t>
      </w:r>
      <w:r w:rsidRPr="00F64F97">
        <w:rPr>
          <w:rFonts w:eastAsiaTheme="minorEastAsia" w:cstheme="minorHAnsi"/>
          <w:szCs w:val="24"/>
        </w:rPr>
        <w:t>and/</w:t>
      </w:r>
      <w:r w:rsidR="009B664A" w:rsidRPr="00F64F97">
        <w:rPr>
          <w:rFonts w:eastAsiaTheme="minorEastAsia" w:cstheme="minorHAnsi"/>
          <w:szCs w:val="24"/>
        </w:rPr>
        <w:t>or phase</w:t>
      </w:r>
      <w:r w:rsidR="00922F6E" w:rsidRPr="00F64F97">
        <w:rPr>
          <w:rFonts w:eastAsiaTheme="minorEastAsia" w:cstheme="minorHAnsi"/>
          <w:szCs w:val="24"/>
        </w:rPr>
        <w:t>-</w:t>
      </w:r>
      <w:r w:rsidR="009B664A" w:rsidRPr="00F64F97">
        <w:rPr>
          <w:rFonts w:eastAsiaTheme="minorEastAsia" w:cstheme="minorHAnsi"/>
          <w:szCs w:val="24"/>
        </w:rPr>
        <w:t xml:space="preserve">shifting </w:t>
      </w:r>
      <w:r w:rsidR="00922F6E" w:rsidRPr="00F64F97">
        <w:rPr>
          <w:rFonts w:eastAsiaTheme="minorEastAsia" w:cstheme="minorHAnsi"/>
          <w:szCs w:val="24"/>
        </w:rPr>
        <w:t>properties</w:t>
      </w:r>
      <w:r w:rsidR="009B664A" w:rsidRPr="00F64F97">
        <w:rPr>
          <w:rFonts w:eastAsiaTheme="minorEastAsia" w:cstheme="minorHAnsi"/>
          <w:szCs w:val="24"/>
        </w:rPr>
        <w:t>.</w:t>
      </w:r>
      <w:r w:rsidR="009A3F74" w:rsidRPr="00F64F97">
        <w:rPr>
          <w:rFonts w:eastAsiaTheme="minorEastAsia" w:cstheme="minorHAnsi"/>
          <w:szCs w:val="24"/>
        </w:rPr>
        <w:t xml:space="preserve"> Adding</w:t>
      </w:r>
      <w:r w:rsidR="009B664A" w:rsidRPr="00F64F97">
        <w:rPr>
          <w:rFonts w:eastAsiaTheme="minorEastAsia" w:cstheme="minorHAnsi"/>
          <w:szCs w:val="24"/>
        </w:rPr>
        <w:t xml:space="preserve"> these key features may answer some remaining questions about</w:t>
      </w:r>
      <w:r w:rsidR="004D5004" w:rsidRPr="00F64F97">
        <w:rPr>
          <w:rFonts w:eastAsiaTheme="minorEastAsia" w:cstheme="minorHAnsi"/>
          <w:szCs w:val="24"/>
        </w:rPr>
        <w:t xml:space="preserve"> the behaviors of</w:t>
      </w:r>
      <w:r w:rsidR="009B664A" w:rsidRPr="00F64F97">
        <w:rPr>
          <w:rFonts w:eastAsiaTheme="minorEastAsia" w:cstheme="minorHAnsi"/>
          <w:szCs w:val="24"/>
        </w:rPr>
        <w:t xml:space="preserve"> these</w:t>
      </w:r>
      <w:r w:rsidR="00776722" w:rsidRPr="00F64F97">
        <w:rPr>
          <w:rFonts w:eastAsiaTheme="minorEastAsia" w:cstheme="minorHAnsi"/>
          <w:szCs w:val="24"/>
        </w:rPr>
        <w:t xml:space="preserve"> models. </w:t>
      </w:r>
      <w:r w:rsidR="004D5004" w:rsidRPr="00F64F97">
        <w:rPr>
          <w:rFonts w:eastAsiaTheme="minorEastAsia" w:cstheme="minorHAnsi"/>
          <w:szCs w:val="24"/>
        </w:rPr>
        <w:t xml:space="preserve">Another question that could be addressed with these models is the function of an anti-sense transcript of the PER2 gene </w:t>
      </w:r>
      <w:r w:rsidR="00AC4D87"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AC4D87" w:rsidRPr="00F64F97">
        <w:rPr>
          <w:rFonts w:eastAsiaTheme="minorEastAsia" w:cstheme="minorHAnsi"/>
          <w:szCs w:val="24"/>
        </w:rPr>
      </w:r>
      <w:r w:rsidR="00AC4D87" w:rsidRPr="00F64F97">
        <w:rPr>
          <w:rFonts w:eastAsiaTheme="minorEastAsia" w:cstheme="minorHAnsi"/>
          <w:szCs w:val="24"/>
        </w:rPr>
        <w:fldChar w:fldCharType="separate"/>
      </w:r>
      <w:r w:rsidR="002677E8" w:rsidRPr="00F64F97">
        <w:rPr>
          <w:rFonts w:eastAsiaTheme="minorEastAsia" w:cstheme="minorHAnsi"/>
          <w:noProof/>
          <w:szCs w:val="24"/>
        </w:rPr>
        <w:t>(45)</w:t>
      </w:r>
      <w:r w:rsidR="00AC4D87" w:rsidRPr="00F64F97">
        <w:rPr>
          <w:rFonts w:eastAsiaTheme="minorEastAsia" w:cstheme="minorHAnsi"/>
          <w:szCs w:val="24"/>
        </w:rPr>
        <w:fldChar w:fldCharType="end"/>
      </w:r>
      <w:r w:rsidR="008C54F7" w:rsidRPr="00F64F97">
        <w:rPr>
          <w:rFonts w:eastAsiaTheme="minorEastAsia" w:cstheme="minorHAnsi"/>
          <w:szCs w:val="24"/>
        </w:rPr>
        <w:t>.</w:t>
      </w:r>
      <w:r w:rsidR="004D5004" w:rsidRPr="00F64F97">
        <w:rPr>
          <w:rFonts w:eastAsiaTheme="minorEastAsia" w:cstheme="minorHAnsi"/>
          <w:szCs w:val="24"/>
        </w:rPr>
        <w:t xml:space="preserve"> </w:t>
      </w:r>
      <w:r w:rsidR="00776722" w:rsidRPr="00F64F97">
        <w:rPr>
          <w:rFonts w:eastAsiaTheme="minorEastAsia" w:cstheme="minorHAnsi"/>
          <w:szCs w:val="24"/>
        </w:rPr>
        <w:t xml:space="preserve">Furthermore, these models could be applied in chronopharmacology </w:t>
      </w:r>
      <w:r w:rsidR="00293723" w:rsidRPr="00F64F97">
        <w:rPr>
          <w:rFonts w:eastAsiaTheme="minorEastAsia" w:cstheme="minorHAnsi"/>
          <w:szCs w:val="24"/>
        </w:rPr>
        <w:t xml:space="preserve">and chronotherapy </w:t>
      </w:r>
      <w:r w:rsidR="00776722" w:rsidRPr="00F64F97">
        <w:rPr>
          <w:rFonts w:eastAsiaTheme="minorEastAsia" w:cstheme="minorHAnsi"/>
          <w:szCs w:val="24"/>
        </w:rPr>
        <w:t>studies</w:t>
      </w:r>
      <w:r w:rsidR="00293723" w:rsidRPr="00F64F97">
        <w:rPr>
          <w:rFonts w:eastAsiaTheme="minorEastAsia" w:cstheme="minorHAnsi"/>
          <w:szCs w:val="24"/>
        </w:rPr>
        <w:t xml:space="preserve"> </w:t>
      </w:r>
      <w:r w:rsidR="00293723" w:rsidRPr="00F64F97">
        <w:rPr>
          <w:rFonts w:eastAsiaTheme="minorEastAsia" w:cstheme="minorHAnsi"/>
          <w:szCs w:val="24"/>
        </w:rPr>
        <w:fldChar w:fldCharType="begin"/>
      </w:r>
      <w:r w:rsidR="002677E8" w:rsidRPr="00F64F97">
        <w:rPr>
          <w:rFonts w:eastAsiaTheme="minorEastAsia" w:cstheme="minorHAnsi"/>
          <w:szCs w:val="24"/>
        </w:rPr>
        <w:instrText xml:space="preserve"> ADDIN EN.CITE &lt;EndNote&gt;&lt;Cite&gt;&lt;Author&gt;Kim&lt;/Author&gt;&lt;Year&gt;2020&lt;/Year&gt;&lt;RecNum&gt;51&lt;/RecNum&gt;&lt;DisplayText&gt;(46)&lt;/DisplayText&gt;&lt;record&gt;&lt;rec-number&gt;51&lt;/rec-number&gt;&lt;foreign-keys&gt;&lt;key app="EN" db-id="55sars00pe0xz2ee9eapttv1d9sfvpxffw55" timestamp="1604510714"&gt;51&lt;/key&gt;&lt;/foreign-keys&gt;&lt;ref-type name="Journal Article"&gt;17&lt;/ref-type&gt;&lt;contributors&gt;&lt;authors&gt;&lt;author&gt;Kim, D.W.&lt;/author&gt;&lt;author&gt;Zavala, E.&lt;/author&gt;&lt;author&gt;Kim, J.K.&lt;/author&gt;&lt;/authors&gt;&lt;/contributors&gt;&lt;titles&gt;&lt;title&gt;Wearable technology and systems modeling for personalized chronotherapy&lt;/title&gt;&lt;secondary-title&gt;Curr Opin Syst Biol&lt;/secondary-title&gt;&lt;/titles&gt;&lt;periodical&gt;&lt;full-title&gt;Curr Opin Syst Biol&lt;/full-title&gt;&lt;/periodical&gt;&lt;pages&gt;9-15&lt;/pages&gt;&lt;volume&gt;21&lt;/volume&gt;&lt;dates&gt;&lt;year&gt;2020&lt;/year&gt;&lt;/dates&gt;&lt;urls&gt;&lt;/urls&gt;&lt;/record&gt;&lt;/Cite&gt;&lt;/EndNote&gt;</w:instrText>
      </w:r>
      <w:r w:rsidR="00293723" w:rsidRPr="00F64F97">
        <w:rPr>
          <w:rFonts w:eastAsiaTheme="minorEastAsia" w:cstheme="minorHAnsi"/>
          <w:szCs w:val="24"/>
        </w:rPr>
        <w:fldChar w:fldCharType="separate"/>
      </w:r>
      <w:r w:rsidR="002677E8" w:rsidRPr="00F64F97">
        <w:rPr>
          <w:rFonts w:eastAsiaTheme="minorEastAsia" w:cstheme="minorHAnsi"/>
          <w:noProof/>
          <w:szCs w:val="24"/>
        </w:rPr>
        <w:t>(46)</w:t>
      </w:r>
      <w:r w:rsidR="00293723" w:rsidRPr="00F64F97">
        <w:rPr>
          <w:rFonts w:eastAsiaTheme="minorEastAsia" w:cstheme="minorHAnsi"/>
          <w:szCs w:val="24"/>
        </w:rPr>
        <w:fldChar w:fldCharType="end"/>
      </w:r>
      <w:r w:rsidR="00776722" w:rsidRPr="00F64F97">
        <w:rPr>
          <w:rFonts w:eastAsiaTheme="minorEastAsia" w:cstheme="minorHAnsi"/>
          <w:szCs w:val="24"/>
        </w:rPr>
        <w:t>. One such application would be modeling PER2’s interaction with the tumor suppressor</w:t>
      </w:r>
      <w:r w:rsidR="009A3F74" w:rsidRPr="00F64F97">
        <w:rPr>
          <w:rFonts w:eastAsiaTheme="minorEastAsia" w:cstheme="minorHAnsi"/>
          <w:szCs w:val="24"/>
        </w:rPr>
        <w:t xml:space="preserve"> protein</w:t>
      </w:r>
      <w:r w:rsidR="00776722" w:rsidRPr="00F64F97">
        <w:rPr>
          <w:rFonts w:eastAsiaTheme="minorEastAsia" w:cstheme="minorHAnsi"/>
          <w:szCs w:val="24"/>
        </w:rPr>
        <w:t xml:space="preserve"> p53</w:t>
      </w:r>
      <w:r w:rsidR="0044399C" w:rsidRPr="00F64F97">
        <w:rPr>
          <w:rFonts w:eastAsiaTheme="minorEastAsia" w:cstheme="minorHAnsi"/>
          <w:szCs w:val="24"/>
        </w:rPr>
        <w:t xml:space="preserve"> in stressed (e.g.</w:t>
      </w:r>
      <w:r w:rsidR="009A3F74" w:rsidRPr="00F64F97">
        <w:rPr>
          <w:rFonts w:eastAsiaTheme="minorEastAsia" w:cstheme="minorHAnsi"/>
          <w:szCs w:val="24"/>
        </w:rPr>
        <w:t>,</w:t>
      </w:r>
      <w:r w:rsidR="0044399C" w:rsidRPr="00F64F97">
        <w:rPr>
          <w:rFonts w:eastAsiaTheme="minorEastAsia" w:cstheme="minorHAnsi"/>
          <w:szCs w:val="24"/>
        </w:rPr>
        <w:t xml:space="preserve"> DNA damage)</w:t>
      </w:r>
      <w:r w:rsidR="009A3F74" w:rsidRPr="00F64F97">
        <w:rPr>
          <w:rFonts w:eastAsiaTheme="minorEastAsia" w:cstheme="minorHAnsi"/>
          <w:szCs w:val="24"/>
        </w:rPr>
        <w:t xml:space="preserve"> cells compared to un</w:t>
      </w:r>
      <w:r w:rsidR="0044399C" w:rsidRPr="00F64F97">
        <w:rPr>
          <w:rFonts w:eastAsiaTheme="minorEastAsia" w:cstheme="minorHAnsi"/>
          <w:szCs w:val="24"/>
        </w:rPr>
        <w:t xml:space="preserve">-stressed </w:t>
      </w:r>
      <w:r w:rsidR="009A3F74" w:rsidRPr="00F64F97">
        <w:rPr>
          <w:rFonts w:eastAsiaTheme="minorEastAsia" w:cstheme="minorHAnsi"/>
          <w:szCs w:val="24"/>
        </w:rPr>
        <w:t>cells</w:t>
      </w:r>
      <w:r w:rsidR="00D07571" w:rsidRPr="00F64F97">
        <w:rPr>
          <w:rFonts w:eastAsiaTheme="minorEastAsia" w:cstheme="minorHAnsi"/>
          <w:szCs w:val="24"/>
        </w:rPr>
        <w:t xml:space="preserve"> </w:t>
      </w:r>
      <w:r w:rsidR="00FC1DBA"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FC1DBA" w:rsidRPr="00F64F97">
        <w:rPr>
          <w:rFonts w:eastAsiaTheme="minorEastAsia" w:cstheme="minorHAnsi"/>
          <w:szCs w:val="24"/>
        </w:rPr>
      </w:r>
      <w:r w:rsidR="00FC1DBA" w:rsidRPr="00F64F97">
        <w:rPr>
          <w:rFonts w:eastAsiaTheme="minorEastAsia" w:cstheme="minorHAnsi"/>
          <w:szCs w:val="24"/>
        </w:rPr>
        <w:fldChar w:fldCharType="separate"/>
      </w:r>
      <w:r w:rsidR="002677E8" w:rsidRPr="00F64F97">
        <w:rPr>
          <w:rFonts w:eastAsiaTheme="minorEastAsia" w:cstheme="minorHAnsi"/>
          <w:noProof/>
          <w:szCs w:val="24"/>
        </w:rPr>
        <w:t>(47, 48)</w:t>
      </w:r>
      <w:r w:rsidR="00FC1DBA" w:rsidRPr="00F64F97">
        <w:rPr>
          <w:rFonts w:eastAsiaTheme="minorEastAsia" w:cstheme="minorHAnsi"/>
          <w:szCs w:val="24"/>
        </w:rPr>
        <w:fldChar w:fldCharType="end"/>
      </w:r>
      <w:r w:rsidR="0044399C" w:rsidRPr="00F64F97">
        <w:rPr>
          <w:rFonts w:eastAsiaTheme="minorEastAsia" w:cstheme="minorHAnsi"/>
          <w:szCs w:val="24"/>
        </w:rPr>
        <w:t>.</w:t>
      </w:r>
    </w:p>
    <w:p w14:paraId="587B725C" w14:textId="48F23CE7" w:rsidR="00257B2A" w:rsidRPr="00F64F97" w:rsidRDefault="00257B2A" w:rsidP="002E1428">
      <w:pPr>
        <w:rPr>
          <w:b/>
          <w:szCs w:val="24"/>
        </w:rPr>
      </w:pPr>
      <w:r w:rsidRPr="00F64F97">
        <w:rPr>
          <w:b/>
          <w:szCs w:val="24"/>
        </w:rPr>
        <w:t>Acknowledgements</w:t>
      </w:r>
    </w:p>
    <w:p w14:paraId="59B30545" w14:textId="0FFD1D11" w:rsidR="00720CC8" w:rsidRPr="00F64F97" w:rsidRDefault="00257B2A" w:rsidP="00626F7A">
      <w:pPr>
        <w:jc w:val="both"/>
        <w:rPr>
          <w:b/>
          <w:szCs w:val="24"/>
        </w:rPr>
      </w:pPr>
      <w:r w:rsidRPr="00F64F97">
        <w:rPr>
          <w:szCs w:val="24"/>
        </w:rPr>
        <w:t>This paper is based on a thesis submitted by B</w:t>
      </w:r>
      <w:r w:rsidR="00BD02DC" w:rsidRPr="00F64F97">
        <w:rPr>
          <w:szCs w:val="24"/>
        </w:rPr>
        <w:t>L</w:t>
      </w:r>
      <w:r w:rsidRPr="00F64F97">
        <w:rPr>
          <w:szCs w:val="24"/>
        </w:rPr>
        <w:t>H in partial fulfillment of a B</w:t>
      </w:r>
      <w:r w:rsidR="00BD02DC" w:rsidRPr="00F64F97">
        <w:rPr>
          <w:szCs w:val="24"/>
        </w:rPr>
        <w:t xml:space="preserve">achelor of </w:t>
      </w:r>
      <w:r w:rsidRPr="00F64F97">
        <w:rPr>
          <w:szCs w:val="24"/>
        </w:rPr>
        <w:t>S</w:t>
      </w:r>
      <w:r w:rsidR="00BD02DC" w:rsidRPr="00F64F97">
        <w:rPr>
          <w:szCs w:val="24"/>
        </w:rPr>
        <w:t>cience</w:t>
      </w:r>
      <w:r w:rsidRPr="00F64F97">
        <w:rPr>
          <w:szCs w:val="24"/>
        </w:rPr>
        <w:t xml:space="preserve"> degree in Systems Biology</w:t>
      </w:r>
      <w:r w:rsidR="007167AD" w:rsidRPr="00F64F97">
        <w:rPr>
          <w:szCs w:val="24"/>
        </w:rPr>
        <w:t xml:space="preserve"> from Virginia Tech</w:t>
      </w:r>
      <w:r w:rsidRPr="00F64F97">
        <w:rPr>
          <w:szCs w:val="24"/>
        </w:rPr>
        <w:t xml:space="preserve">. </w:t>
      </w:r>
      <w:r w:rsidR="008C54F7" w:rsidRPr="00F64F97">
        <w:rPr>
          <w:szCs w:val="24"/>
        </w:rPr>
        <w:t xml:space="preserve">JC </w:t>
      </w:r>
      <w:r w:rsidR="008D36C4" w:rsidRPr="00F64F97">
        <w:rPr>
          <w:szCs w:val="24"/>
        </w:rPr>
        <w:t>and XY are</w:t>
      </w:r>
      <w:r w:rsidR="008C54F7" w:rsidRPr="00F64F97">
        <w:rPr>
          <w:szCs w:val="24"/>
        </w:rPr>
        <w:t xml:space="preserve"> supported by NIH (1R35GM138370).</w:t>
      </w:r>
      <w:r w:rsidR="00720CC8" w:rsidRPr="00F64F97">
        <w:rPr>
          <w:b/>
          <w:szCs w:val="24"/>
        </w:rPr>
        <w:br w:type="page"/>
      </w:r>
    </w:p>
    <w:p w14:paraId="681691E8" w14:textId="651AB7BC" w:rsidR="00AC4D87" w:rsidRPr="00F64F97" w:rsidRDefault="00F86CF1" w:rsidP="00CC79DD">
      <w:pPr>
        <w:jc w:val="both"/>
        <w:rPr>
          <w:bCs/>
        </w:rPr>
      </w:pPr>
      <w:r w:rsidRPr="00F64F97">
        <w:rPr>
          <w:b/>
          <w:szCs w:val="24"/>
        </w:rPr>
        <w:lastRenderedPageBreak/>
        <w:t>REFERENCES</w:t>
      </w:r>
      <w:r w:rsidR="0066146A" w:rsidRPr="00F64F97">
        <w:rPr>
          <w:bCs/>
        </w:rPr>
        <w:fldChar w:fldCharType="begin"/>
      </w:r>
      <w:r w:rsidR="0066146A" w:rsidRPr="00F64F97">
        <w:rPr>
          <w:bCs/>
        </w:rPr>
        <w:instrText xml:space="preserve"> ADDIN </w:instrText>
      </w:r>
      <w:r w:rsidR="0066146A" w:rsidRPr="00F64F97">
        <w:rPr>
          <w:bCs/>
        </w:rPr>
        <w:fldChar w:fldCharType="end"/>
      </w:r>
    </w:p>
    <w:p w14:paraId="0C65F4E0" w14:textId="77777777" w:rsidR="002677E8" w:rsidRPr="00F64F97" w:rsidRDefault="00AC4D87" w:rsidP="002677E8">
      <w:pPr>
        <w:pStyle w:val="EndNoteBibliography"/>
      </w:pPr>
      <w:r w:rsidRPr="00F64F97">
        <w:rPr>
          <w:bCs/>
        </w:rPr>
        <w:fldChar w:fldCharType="begin"/>
      </w:r>
      <w:r w:rsidRPr="00F64F97">
        <w:rPr>
          <w:bCs/>
        </w:rPr>
        <w:instrText xml:space="preserve"> ADDIN EN.REFLIST </w:instrText>
      </w:r>
      <w:r w:rsidRPr="00F64F97">
        <w:rPr>
          <w:bCs/>
        </w:rPr>
        <w:fldChar w:fldCharType="separate"/>
      </w:r>
      <w:r w:rsidR="002677E8" w:rsidRPr="00F64F97">
        <w:t>1.</w:t>
      </w:r>
      <w:r w:rsidR="002677E8" w:rsidRPr="00F64F97">
        <w:tab/>
        <w:t>Patke A, Young MW, Axelrod S. Molecular mechanisms and physiological importance of circadian rhythms. Nature reviews Molecular cell biology. 2020;21(2):67-84.</w:t>
      </w:r>
    </w:p>
    <w:p w14:paraId="20E59EE1" w14:textId="77777777" w:rsidR="002677E8" w:rsidRPr="00F64F97" w:rsidRDefault="002677E8" w:rsidP="002677E8">
      <w:pPr>
        <w:pStyle w:val="EndNoteBibliography"/>
      </w:pPr>
      <w:r w:rsidRPr="00F64F97">
        <w:t>2.</w:t>
      </w:r>
      <w:r w:rsidRPr="00F64F97">
        <w:tab/>
        <w:t>Partch CL, Green CB, Takahashi JS. Molecular architecture of the mammalian circadian clock. Trends in cell biology. 2014;24(2):90-9.</w:t>
      </w:r>
    </w:p>
    <w:p w14:paraId="1BDF8FDA" w14:textId="77777777" w:rsidR="002677E8" w:rsidRPr="00F64F97" w:rsidRDefault="002677E8" w:rsidP="002677E8">
      <w:pPr>
        <w:pStyle w:val="EndNoteBibliography"/>
      </w:pPr>
      <w:r w:rsidRPr="00F64F97">
        <w:t>3.</w:t>
      </w:r>
      <w:r w:rsidRPr="00F64F97">
        <w:tab/>
        <w:t>Zhang EE, Kay SA. Clocks not winding down: unravelling circadian networks. Nature reviews Molecular cell biology. 2010;11(11):764-76.</w:t>
      </w:r>
    </w:p>
    <w:p w14:paraId="318B8722" w14:textId="77777777" w:rsidR="002677E8" w:rsidRPr="00F64F97" w:rsidRDefault="002677E8" w:rsidP="002677E8">
      <w:pPr>
        <w:pStyle w:val="EndNoteBibliography"/>
      </w:pPr>
      <w:r w:rsidRPr="00F64F97">
        <w:t>4.</w:t>
      </w:r>
      <w:r w:rsidRPr="00F64F97">
        <w:tab/>
        <w:t>Takahashi JS. Molecular components of the circadian clock in mammals. Diabetes Obes Metab. 2015;17 Suppl 1:6-11.</w:t>
      </w:r>
    </w:p>
    <w:p w14:paraId="39A975E9" w14:textId="77777777" w:rsidR="002677E8" w:rsidRPr="00F64F97" w:rsidRDefault="002677E8" w:rsidP="002677E8">
      <w:pPr>
        <w:pStyle w:val="EndNoteBibliography"/>
      </w:pPr>
      <w:r w:rsidRPr="00F64F97">
        <w:t>5.</w:t>
      </w:r>
      <w:r w:rsidRPr="00F64F97">
        <w:tab/>
        <w:t>Smolen P, Byrne JH. Circadian Rhythm Models. In: Squire LR, editor. Encyclopedia of Neuroscience: Oxford: Academic Press; 2009. p. 957-63.</w:t>
      </w:r>
    </w:p>
    <w:p w14:paraId="68363798" w14:textId="77777777" w:rsidR="002677E8" w:rsidRPr="00F64F97" w:rsidRDefault="002677E8" w:rsidP="002677E8">
      <w:pPr>
        <w:pStyle w:val="EndNoteBibliography"/>
      </w:pPr>
      <w:r w:rsidRPr="00F64F97">
        <w:t>6.</w:t>
      </w:r>
      <w:r w:rsidRPr="00F64F97">
        <w:tab/>
        <w:t>Pavlidis T. A model for circadian clocks. Bull Math Biophys. 1967;29(4):781-91.</w:t>
      </w:r>
    </w:p>
    <w:p w14:paraId="27B5E7B6" w14:textId="77777777" w:rsidR="002677E8" w:rsidRPr="00F64F97" w:rsidRDefault="002677E8" w:rsidP="002677E8">
      <w:pPr>
        <w:pStyle w:val="EndNoteBibliography"/>
      </w:pPr>
      <w:r w:rsidRPr="00F64F97">
        <w:t>7.</w:t>
      </w:r>
      <w:r w:rsidRPr="00F64F97">
        <w:tab/>
        <w:t>Goldbeter A. A model for circadian oscillations in the Drosophila period protein (PER). Proc R Soc Lond B. 1995;261(1362):319-24.</w:t>
      </w:r>
    </w:p>
    <w:p w14:paraId="111AABA4" w14:textId="77777777" w:rsidR="002677E8" w:rsidRPr="00F64F97" w:rsidRDefault="002677E8" w:rsidP="002677E8">
      <w:pPr>
        <w:pStyle w:val="EndNoteBibliography"/>
      </w:pPr>
      <w:r w:rsidRPr="00F64F97">
        <w:t>8.</w:t>
      </w:r>
      <w:r w:rsidRPr="00F64F97">
        <w:tab/>
        <w:t>Leloup JC, Goldbeter A. Toward a detailed computational model for the mammalian circadian clock. Proceedings of the National Academy of Sciences of the United States of America. 2003;100(12):7051-6.</w:t>
      </w:r>
    </w:p>
    <w:p w14:paraId="325EA3C0" w14:textId="77777777" w:rsidR="002677E8" w:rsidRPr="00F64F97" w:rsidRDefault="002677E8" w:rsidP="002677E8">
      <w:pPr>
        <w:pStyle w:val="EndNoteBibliography"/>
      </w:pPr>
      <w:r w:rsidRPr="00F64F97">
        <w:t>9.</w:t>
      </w:r>
      <w:r w:rsidRPr="00F64F97">
        <w:tab/>
        <w:t>Kurosawa G, Iwasa Y. Temperature compensation in circadian clock models. Journal of theoretical biology. 2005;233(4):453-68.</w:t>
      </w:r>
    </w:p>
    <w:p w14:paraId="73F6BFD6" w14:textId="77777777" w:rsidR="002677E8" w:rsidRPr="00F64F97" w:rsidRDefault="002677E8" w:rsidP="002677E8">
      <w:pPr>
        <w:pStyle w:val="EndNoteBibliography"/>
      </w:pPr>
      <w:r w:rsidRPr="00F64F97">
        <w:t>10.</w:t>
      </w:r>
      <w:r w:rsidRPr="00F64F97">
        <w:tab/>
        <w:t>Ueda HR, Hagiwara M, Kitano H. Robust oscillations within the interlocked feedback model of Drosophila circadian rhythm. Journal of theoretical biology. 2001;210(4):401-6.</w:t>
      </w:r>
    </w:p>
    <w:p w14:paraId="60CFFC86" w14:textId="77777777" w:rsidR="002677E8" w:rsidRPr="00F64F97" w:rsidRDefault="002677E8" w:rsidP="002677E8">
      <w:pPr>
        <w:pStyle w:val="EndNoteBibliography"/>
      </w:pPr>
      <w:r w:rsidRPr="00F64F97">
        <w:t>11.</w:t>
      </w:r>
      <w:r w:rsidRPr="00F64F97">
        <w:tab/>
        <w:t>Gonze D. Modeling circadian clocks: From equations to oscillations. Cent Eur J Biol. 2011;6(5):699-711.</w:t>
      </w:r>
    </w:p>
    <w:p w14:paraId="4AE1786A" w14:textId="77777777" w:rsidR="002677E8" w:rsidRPr="00F64F97" w:rsidRDefault="002677E8" w:rsidP="002677E8">
      <w:pPr>
        <w:pStyle w:val="EndNoteBibliography"/>
      </w:pPr>
      <w:r w:rsidRPr="00F64F97">
        <w:t>12.</w:t>
      </w:r>
      <w:r w:rsidRPr="00F64F97">
        <w:tab/>
        <w:t>Goodwin BC. Oscillatory behavior in enzymatic control processes. Adv Enzyme Regul. 1965;3:425-38.</w:t>
      </w:r>
    </w:p>
    <w:p w14:paraId="00B5B026" w14:textId="77777777" w:rsidR="002677E8" w:rsidRPr="00F64F97" w:rsidRDefault="002677E8" w:rsidP="002677E8">
      <w:pPr>
        <w:pStyle w:val="EndNoteBibliography"/>
      </w:pPr>
      <w:r w:rsidRPr="00F64F97">
        <w:t>13.</w:t>
      </w:r>
      <w:r w:rsidRPr="00F64F97">
        <w:tab/>
        <w:t>Goodwin BC. An entrainment model for timed enzyme syntheses in bacteria. Nature. 1966;209(5022):479-81.</w:t>
      </w:r>
    </w:p>
    <w:p w14:paraId="04F31A05" w14:textId="77777777" w:rsidR="002677E8" w:rsidRPr="00F64F97" w:rsidRDefault="002677E8" w:rsidP="002677E8">
      <w:pPr>
        <w:pStyle w:val="EndNoteBibliography"/>
      </w:pPr>
      <w:r w:rsidRPr="00F64F97">
        <w:t>14.</w:t>
      </w:r>
      <w:r w:rsidRPr="00F64F97">
        <w:tab/>
        <w:t>Ruoff P, Rensing L, Kommedal R, Mohsenzadeh S. Modeling temperature compensation in chemical and biological oscillators. Chronobiol Int. 1997;14(5):499-510.</w:t>
      </w:r>
    </w:p>
    <w:p w14:paraId="029DE158" w14:textId="77777777" w:rsidR="002677E8" w:rsidRPr="00F64F97" w:rsidRDefault="002677E8" w:rsidP="002677E8">
      <w:pPr>
        <w:pStyle w:val="EndNoteBibliography"/>
      </w:pPr>
      <w:r w:rsidRPr="00F64F97">
        <w:t>15.</w:t>
      </w:r>
      <w:r w:rsidRPr="00F64F97">
        <w:tab/>
        <w:t>Ruoff P, Rensing L. The temperature-compensated goodwin model simulates many circadian clock properties. Journal of theoretical biology. 1996;179(4):275-85.</w:t>
      </w:r>
    </w:p>
    <w:p w14:paraId="48219D63" w14:textId="77777777" w:rsidR="002677E8" w:rsidRPr="00F64F97" w:rsidRDefault="002677E8" w:rsidP="002677E8">
      <w:pPr>
        <w:pStyle w:val="EndNoteBibliography"/>
      </w:pPr>
      <w:r w:rsidRPr="00F64F97">
        <w:t>16.</w:t>
      </w:r>
      <w:r w:rsidRPr="00F64F97">
        <w:tab/>
        <w:t>Ruoff P, Vinsjevik M, Monnerjahn C, Rensing L. The Goodwin oscillator: On the importance of degradation reactions in the circadian clock. J Biol Rhythm. 1999;14(6):469-79.</w:t>
      </w:r>
    </w:p>
    <w:p w14:paraId="7D2F3EDF" w14:textId="77777777" w:rsidR="002677E8" w:rsidRPr="00F64F97" w:rsidRDefault="002677E8" w:rsidP="002677E8">
      <w:pPr>
        <w:pStyle w:val="EndNoteBibliography"/>
      </w:pPr>
      <w:r w:rsidRPr="00F64F97">
        <w:t>17.</w:t>
      </w:r>
      <w:r w:rsidRPr="00F64F97">
        <w:tab/>
        <w:t>Ruoff P, Vinsjevik M, Monnerjahn C, Rensing L. The Goodwin model: Simulating the effect of light pulses on the circadian sporulation rhythm of Neurospora Crassa. Journal of theoretical biology. 2001;209(1):29-42.</w:t>
      </w:r>
    </w:p>
    <w:p w14:paraId="6F9C6A44" w14:textId="77777777" w:rsidR="002677E8" w:rsidRPr="00F64F97" w:rsidRDefault="002677E8" w:rsidP="002677E8">
      <w:pPr>
        <w:pStyle w:val="EndNoteBibliography"/>
      </w:pPr>
      <w:r w:rsidRPr="00F64F97">
        <w:t>18.</w:t>
      </w:r>
      <w:r w:rsidRPr="00F64F97">
        <w:tab/>
        <w:t>Relogio A, Westermark PO, Wallach T, Schellenberg K, Kramer A, Herzel H. Tuning the Mammalian Circadian Clock: Robust Synergy of Two Loops. PLoS computational biology. 2011;7(12).</w:t>
      </w:r>
    </w:p>
    <w:p w14:paraId="12B9A377" w14:textId="77777777" w:rsidR="002677E8" w:rsidRPr="00F64F97" w:rsidRDefault="002677E8" w:rsidP="002677E8">
      <w:pPr>
        <w:pStyle w:val="EndNoteBibliography"/>
      </w:pPr>
      <w:r w:rsidRPr="00F64F97">
        <w:t>19.</w:t>
      </w:r>
      <w:r w:rsidRPr="00F64F97">
        <w:tab/>
        <w:t>Kim JK, Forger DB. A mechanism for robust circadian timekeeping via stoichiometric balance. Molecular systems biology. 2012;8:630.</w:t>
      </w:r>
    </w:p>
    <w:p w14:paraId="0CBC8348" w14:textId="77777777" w:rsidR="002677E8" w:rsidRPr="00F64F97" w:rsidRDefault="002677E8" w:rsidP="002677E8">
      <w:pPr>
        <w:pStyle w:val="EndNoteBibliography"/>
      </w:pPr>
      <w:r w:rsidRPr="00F64F97">
        <w:t>20.</w:t>
      </w:r>
      <w:r w:rsidRPr="00F64F97">
        <w:tab/>
        <w:t>Mirsky HP, Liu AC, Welsh DK, Kay SA, Doyle FJ, 3rd. A model of the cell-autonomous mammalian circadian clock. Proceedings of the National Academy of Sciences of the United States of America. 2009;106(27):11107-12.</w:t>
      </w:r>
    </w:p>
    <w:p w14:paraId="03576DDE" w14:textId="77777777" w:rsidR="002677E8" w:rsidRPr="00F64F97" w:rsidRDefault="002677E8" w:rsidP="002677E8">
      <w:pPr>
        <w:pStyle w:val="EndNoteBibliography"/>
      </w:pPr>
      <w:r w:rsidRPr="00F64F97">
        <w:t>21.</w:t>
      </w:r>
      <w:r w:rsidRPr="00F64F97">
        <w:tab/>
        <w:t>Kim JK. Protein sequestration versus Hill-type repression in circadian clock models. Iet Syst Biol. 2016;10(4):125-35.</w:t>
      </w:r>
    </w:p>
    <w:p w14:paraId="4CBABE66" w14:textId="77777777" w:rsidR="002677E8" w:rsidRPr="00F64F97" w:rsidRDefault="002677E8" w:rsidP="002677E8">
      <w:pPr>
        <w:pStyle w:val="EndNoteBibliography"/>
      </w:pPr>
      <w:r w:rsidRPr="00F64F97">
        <w:t>22.</w:t>
      </w:r>
      <w:r w:rsidRPr="00F64F97">
        <w:tab/>
        <w:t>Kim JK, Kilpatrick ZP, Bennett MR, Josic K. Molecular mechanisms thast regulate the coupled period of the mammalian circadian clock. Biophys J. 2014;106:2071-81.</w:t>
      </w:r>
    </w:p>
    <w:p w14:paraId="277A0FC6" w14:textId="77777777" w:rsidR="002677E8" w:rsidRPr="00F64F97" w:rsidRDefault="002677E8" w:rsidP="002677E8">
      <w:pPr>
        <w:pStyle w:val="EndNoteBibliography"/>
      </w:pPr>
      <w:r w:rsidRPr="00F64F97">
        <w:lastRenderedPageBreak/>
        <w:t>23.</w:t>
      </w:r>
      <w:r w:rsidRPr="00F64F97">
        <w:tab/>
        <w:t>Sato TK, Panda S, Miraglia LJ, Reyes TM, Rudic RD, McNamara P, et al. A functional genomics strategy reveals Rora as a component of the mammalian circadian clock. Neuron. 2004;43(4):527-37.</w:t>
      </w:r>
    </w:p>
    <w:p w14:paraId="3296561B" w14:textId="77777777" w:rsidR="002677E8" w:rsidRPr="00F64F97" w:rsidRDefault="002677E8" w:rsidP="002677E8">
      <w:pPr>
        <w:pStyle w:val="EndNoteBibliography"/>
      </w:pPr>
      <w:r w:rsidRPr="00F64F97">
        <w:t>24.</w:t>
      </w:r>
      <w:r w:rsidRPr="00F64F97">
        <w:tab/>
        <w:t>Akashi M, Takumi T. The orphan nuclear receptor RORalpha regulates circadian transcription of the mammalian core-clock Bmal1. Nat Struct Mol Biol. 2005;12(5):441-8.</w:t>
      </w:r>
    </w:p>
    <w:p w14:paraId="33D350A2" w14:textId="77777777" w:rsidR="002677E8" w:rsidRPr="00F64F97" w:rsidRDefault="002677E8" w:rsidP="002677E8">
      <w:pPr>
        <w:pStyle w:val="EndNoteBibliography"/>
      </w:pPr>
      <w:r w:rsidRPr="00F64F97">
        <w:t>25.</w:t>
      </w:r>
      <w:r w:rsidRPr="00F64F97">
        <w:tab/>
        <w:t>Bugge A, Feng D, Everett LJ, Briggs ER, Mullican SE, Wang F, et al. Rev-erbalpha and Rev-erbbeta coordinately protect the circadian clock and normal metabolic function. Genes &amp; development. 2012;26(7):657-67.</w:t>
      </w:r>
    </w:p>
    <w:p w14:paraId="591F38DB" w14:textId="77777777" w:rsidR="002677E8" w:rsidRPr="00F64F97" w:rsidRDefault="002677E8" w:rsidP="002677E8">
      <w:pPr>
        <w:pStyle w:val="EndNoteBibliography"/>
      </w:pPr>
      <w:r w:rsidRPr="00F64F97">
        <w:t>26.</w:t>
      </w:r>
      <w:r w:rsidRPr="00F64F97">
        <w:tab/>
        <w:t>Cho H, Zhao X, Hatori M, Yu RT, Barish GD, Lam MT, et al. Regulation of circadian behaviour and metabolism by REV-ERB-alpha and REV-ERB-beta. Nature. 2012;485(7396):123-7.</w:t>
      </w:r>
    </w:p>
    <w:p w14:paraId="004E44BA" w14:textId="77777777" w:rsidR="002677E8" w:rsidRPr="00F64F97" w:rsidRDefault="002677E8" w:rsidP="002677E8">
      <w:pPr>
        <w:pStyle w:val="EndNoteBibliography"/>
      </w:pPr>
      <w:r w:rsidRPr="00F64F97">
        <w:t>27.</w:t>
      </w:r>
      <w:r w:rsidRPr="00F64F97">
        <w:tab/>
        <w:t>Takeda Y, Jothi R, Birault V, Jetten AM. RORgamma directly regulates the circadian expression of clock genes and downstream targets in vivo. Nucleic acids research. 2012;40(17):8519-35.</w:t>
      </w:r>
    </w:p>
    <w:p w14:paraId="18D28462" w14:textId="77777777" w:rsidR="002677E8" w:rsidRPr="00F64F97" w:rsidRDefault="002677E8" w:rsidP="002677E8">
      <w:pPr>
        <w:pStyle w:val="EndNoteBibliography"/>
      </w:pPr>
      <w:r w:rsidRPr="00F64F97">
        <w:t>28.</w:t>
      </w:r>
      <w:r w:rsidRPr="00F64F97">
        <w:tab/>
        <w:t>Narumi R, Shimizu Y, Ukai-Tadenuma M, Ode KL, Kanda GN, Shinohara Y, et al. Mass spectrometry-based absolute quantification reveals rhythmic variation of mouse circadian clock proteins. Proc Natl Acad Sci U S A. 2016;113(24):E3461-E7.</w:t>
      </w:r>
    </w:p>
    <w:p w14:paraId="5BE3010B" w14:textId="77777777" w:rsidR="002677E8" w:rsidRPr="00F64F97" w:rsidRDefault="002677E8" w:rsidP="002677E8">
      <w:pPr>
        <w:pStyle w:val="EndNoteBibliography"/>
      </w:pPr>
      <w:r w:rsidRPr="00F64F97">
        <w:t>29.</w:t>
      </w:r>
      <w:r w:rsidRPr="00F64F97">
        <w:tab/>
        <w:t>Milo R, Jorgensen P, Moran U, Weber G, Springer M. BioNumbers--the database of key numbers in molecular and cell biology. Nucleic acids research. 2010;38(Database issue):D750-3.</w:t>
      </w:r>
    </w:p>
    <w:p w14:paraId="65E73132" w14:textId="77777777" w:rsidR="002677E8" w:rsidRPr="00F64F97" w:rsidRDefault="002677E8" w:rsidP="002677E8">
      <w:pPr>
        <w:pStyle w:val="EndNoteBibliography"/>
      </w:pPr>
      <w:r w:rsidRPr="00F64F97">
        <w:t>30.</w:t>
      </w:r>
      <w:r w:rsidRPr="00F64F97">
        <w:tab/>
        <w:t>Northrup SH, Erickson HP. Kinetics of protein-protein association explained by Brownian dynamics computer simulation. Proceedings of the National Academy of Sciences of the United States of America. 1992;89(8):3338-42.</w:t>
      </w:r>
    </w:p>
    <w:p w14:paraId="3B77B7E4" w14:textId="77777777" w:rsidR="002677E8" w:rsidRPr="00F64F97" w:rsidRDefault="002677E8" w:rsidP="002677E8">
      <w:pPr>
        <w:pStyle w:val="EndNoteBibliography"/>
      </w:pPr>
      <w:r w:rsidRPr="00F64F97">
        <w:t>31.</w:t>
      </w:r>
      <w:r w:rsidRPr="00F64F97">
        <w:tab/>
        <w:t>Fribourgh JL, Srivastava A, Sandate CR, Michael AK, Hsu PL, Rakers C, et al. Dynamics at the serine loop underlie differential affinity of cryptochromes for CLOCK:BMAL1 to control circadian timing. eLife. 2020;9.</w:t>
      </w:r>
    </w:p>
    <w:p w14:paraId="24496FAA" w14:textId="77777777" w:rsidR="002677E8" w:rsidRPr="00F64F97" w:rsidRDefault="002677E8" w:rsidP="002677E8">
      <w:pPr>
        <w:pStyle w:val="EndNoteBibliography"/>
      </w:pPr>
      <w:r w:rsidRPr="00F64F97">
        <w:t>32.</w:t>
      </w:r>
      <w:r w:rsidRPr="00F64F97">
        <w:tab/>
        <w:t>Vanselow K, Vanselow JT, Westermark PO, Reischl S, Maier B, Korte T, et al. Differential effects of PER2 phosphorylation: molecular basis for the human familial advanced sleep phase syndrome (FASPS). Genes &amp; development. 2006;20(19):2660-72.</w:t>
      </w:r>
    </w:p>
    <w:p w14:paraId="36AB5A7D" w14:textId="77777777" w:rsidR="002677E8" w:rsidRPr="00F64F97" w:rsidRDefault="002677E8" w:rsidP="002677E8">
      <w:pPr>
        <w:pStyle w:val="EndNoteBibliography"/>
      </w:pPr>
      <w:r w:rsidRPr="00F64F97">
        <w:t>33.</w:t>
      </w:r>
      <w:r w:rsidRPr="00F64F97">
        <w:tab/>
        <w:t>Narasimamurthy R, Hunt SR, Lu Y, Fustin JM, Okamura H, Partch CL, et al. CK1delta/epsilon protein kinase primes the PER2 circadian phosphoswitch. Proceedings of the National Academy of Sciences of the United States of America. 2018;115(23):5986-91.</w:t>
      </w:r>
    </w:p>
    <w:p w14:paraId="1834D57D" w14:textId="77777777" w:rsidR="002677E8" w:rsidRPr="00F64F97" w:rsidRDefault="002677E8" w:rsidP="002677E8">
      <w:pPr>
        <w:pStyle w:val="EndNoteBibliography"/>
      </w:pPr>
      <w:r w:rsidRPr="00F64F97">
        <w:t>34.</w:t>
      </w:r>
      <w:r w:rsidRPr="00F64F97">
        <w:tab/>
        <w:t>Novak B, Tyson JJ. Design principles of biochemical oscillators. Nature reviews Molecular cell biology. 2008;9(12):981-91.</w:t>
      </w:r>
    </w:p>
    <w:p w14:paraId="5EC1D4EF" w14:textId="77777777" w:rsidR="002677E8" w:rsidRPr="00F64F97" w:rsidRDefault="002677E8" w:rsidP="002677E8">
      <w:pPr>
        <w:pStyle w:val="EndNoteBibliography"/>
      </w:pPr>
      <w:r w:rsidRPr="00F64F97">
        <w:t>35.</w:t>
      </w:r>
      <w:r w:rsidRPr="00F64F97">
        <w:tab/>
        <w:t>D'Alessandro M, Beesley S, Kim JK, Jones Z, Chen R, Wi J, et al. Stability of Wake-Sleep Cycles Requires Robust Degradation of the PERIOD Protein. Current biology : CB. 2017;27(22):3454-67 e8.</w:t>
      </w:r>
    </w:p>
    <w:p w14:paraId="643E9956" w14:textId="77777777" w:rsidR="002677E8" w:rsidRPr="00F64F97" w:rsidRDefault="002677E8" w:rsidP="002677E8">
      <w:pPr>
        <w:pStyle w:val="EndNoteBibliography"/>
      </w:pPr>
      <w:r w:rsidRPr="00F64F97">
        <w:t>36.</w:t>
      </w:r>
      <w:r w:rsidRPr="00F64F97">
        <w:tab/>
        <w:t>Aryal RP, Kwak PB, Tamayo AG, Gebert M, Chiu PL, Walz T, et al. Macromolecular Assemblies of the Mammalian Circadian Clock. Molecular cell. 2017;67(5):770-82 e6.</w:t>
      </w:r>
    </w:p>
    <w:p w14:paraId="31E019E0" w14:textId="77777777" w:rsidR="002677E8" w:rsidRPr="00F64F97" w:rsidRDefault="002677E8" w:rsidP="002677E8">
      <w:pPr>
        <w:pStyle w:val="EndNoteBibliography"/>
      </w:pPr>
      <w:r w:rsidRPr="00F64F97">
        <w:t>37.</w:t>
      </w:r>
      <w:r w:rsidRPr="00F64F97">
        <w:tab/>
        <w:t>Lee Y, Chen R, Lee HM, Lee C. Stoichiometric relationship among clock proteins determines robustness of circadian rhythms. The Journal of biological chemistry. 2011;286(9):7033-42.</w:t>
      </w:r>
    </w:p>
    <w:p w14:paraId="645A5D96" w14:textId="77777777" w:rsidR="002677E8" w:rsidRPr="00F64F97" w:rsidRDefault="002677E8" w:rsidP="002677E8">
      <w:pPr>
        <w:pStyle w:val="EndNoteBibliography"/>
      </w:pPr>
      <w:r w:rsidRPr="00F64F97">
        <w:t>38.</w:t>
      </w:r>
      <w:r w:rsidRPr="00F64F97">
        <w:tab/>
        <w:t>Tsai TY, Choi YS, Ma W, Pomerening JR, Tang C, Ferrell JE, Jr. Robust, tunable biological oscillations from interlinked positive and negative feedback loops. Science. 2008;321(5885):126-9.</w:t>
      </w:r>
    </w:p>
    <w:p w14:paraId="6B8264BE" w14:textId="77777777" w:rsidR="002677E8" w:rsidRPr="00F64F97" w:rsidRDefault="002677E8" w:rsidP="002677E8">
      <w:pPr>
        <w:pStyle w:val="EndNoteBibliography"/>
      </w:pPr>
      <w:r w:rsidRPr="00F64F97">
        <w:t>39.</w:t>
      </w:r>
      <w:r w:rsidRPr="00F64F97">
        <w:tab/>
        <w:t>Xu H, Gustafson CL, Sammons PJ, Khan SK, Parsley NC, Ramanathan C, et al. Cryptochrome 1 regulates the circadian clock through dynamic interactions with the BMAL1 C terminus. Nat Struct Mol Biol. 2015;22(6):476-84.</w:t>
      </w:r>
    </w:p>
    <w:p w14:paraId="6842F368" w14:textId="77777777" w:rsidR="002677E8" w:rsidRPr="00F64F97" w:rsidRDefault="002677E8" w:rsidP="002677E8">
      <w:pPr>
        <w:pStyle w:val="EndNoteBibliography"/>
      </w:pPr>
      <w:r w:rsidRPr="00F64F97">
        <w:t>40.</w:t>
      </w:r>
      <w:r w:rsidRPr="00F64F97">
        <w:tab/>
        <w:t>Yoshitane H, Takao T, Satomi Y, Du NH, Okano T, Fukada Y. Roles of CLOCK phosphorylation in suppression of E-box-dependent transcription. Molecular and cellular biology. 2009;29(13):3675-86.</w:t>
      </w:r>
    </w:p>
    <w:p w14:paraId="35633C99" w14:textId="77777777" w:rsidR="002677E8" w:rsidRPr="00F64F97" w:rsidRDefault="002677E8" w:rsidP="002677E8">
      <w:pPr>
        <w:pStyle w:val="EndNoteBibliography"/>
      </w:pPr>
      <w:r w:rsidRPr="00F64F97">
        <w:t>41.</w:t>
      </w:r>
      <w:r w:rsidRPr="00F64F97">
        <w:tab/>
        <w:t>Tamaru T, Hirayama J, Isojima Y, Nagai K, Norioka S, Takamatsu K, et al. CK2alpha phosphorylates BMAL1 to regulate the mammalian clock. Nat Struct Mol Biol. 2009;16(4):446-8.</w:t>
      </w:r>
    </w:p>
    <w:p w14:paraId="08389C71" w14:textId="77777777" w:rsidR="002677E8" w:rsidRPr="00F64F97" w:rsidRDefault="002677E8" w:rsidP="002677E8">
      <w:pPr>
        <w:pStyle w:val="EndNoteBibliography"/>
      </w:pPr>
      <w:r w:rsidRPr="00F64F97">
        <w:t>42.</w:t>
      </w:r>
      <w:r w:rsidRPr="00F64F97">
        <w:tab/>
        <w:t>Sahar S, Zocchi L, Kinoshita C, Borrelli E, Sassone-Corsi P. Regulation of BMAL1 protein stability and circadian function by GSK3beta-mediated phosphorylation. PloS one. 2010;5(1):e8561.</w:t>
      </w:r>
    </w:p>
    <w:p w14:paraId="000511E8" w14:textId="77777777" w:rsidR="002677E8" w:rsidRPr="00F64F97" w:rsidRDefault="002677E8" w:rsidP="002677E8">
      <w:pPr>
        <w:pStyle w:val="EndNoteBibliography"/>
      </w:pPr>
      <w:r w:rsidRPr="00F64F97">
        <w:lastRenderedPageBreak/>
        <w:t>43.</w:t>
      </w:r>
      <w:r w:rsidRPr="00F64F97">
        <w:tab/>
        <w:t>Zhou M, Kim JK, Eng GW, Forger DB, Virshup DM. A Period2 Phosphoswitch Regulates and Temperature Compensates Circadian Period. Molecular cell. 2015;60(1):77-88.</w:t>
      </w:r>
    </w:p>
    <w:p w14:paraId="00F027BF" w14:textId="77777777" w:rsidR="002677E8" w:rsidRPr="00F64F97" w:rsidRDefault="002677E8" w:rsidP="002677E8">
      <w:pPr>
        <w:pStyle w:val="EndNoteBibliography"/>
      </w:pPr>
      <w:r w:rsidRPr="00F64F97">
        <w:t>44.</w:t>
      </w:r>
      <w:r w:rsidRPr="00F64F97">
        <w:tab/>
        <w:t>Kim DW, Chang C, Chen X, Doran AC, Gaudreault F, Wager T, et al. Systems approach reveals photosensitivity and PER2 level as determinants of clock-modulator efficacy. Molecular systems biology. 2019;15(7):e8838.</w:t>
      </w:r>
    </w:p>
    <w:p w14:paraId="22E8EC48" w14:textId="77777777" w:rsidR="002677E8" w:rsidRPr="00F64F97" w:rsidRDefault="002677E8" w:rsidP="002677E8">
      <w:pPr>
        <w:pStyle w:val="EndNoteBibliography"/>
      </w:pPr>
      <w:r w:rsidRPr="00F64F97">
        <w:t>45.</w:t>
      </w:r>
      <w:r w:rsidRPr="00F64F97">
        <w:tab/>
        <w:t>Koike N, Yoo SH, Huang HC, Kumar V, Lee C, Kim TK, et al. Transcriptional architecture and chromatin landscape of the core circadian clock in mammals. Science. 2012;338(6105):349-54.</w:t>
      </w:r>
    </w:p>
    <w:p w14:paraId="4C7F8677" w14:textId="77777777" w:rsidR="002677E8" w:rsidRPr="00F64F97" w:rsidRDefault="002677E8" w:rsidP="002677E8">
      <w:pPr>
        <w:pStyle w:val="EndNoteBibliography"/>
      </w:pPr>
      <w:r w:rsidRPr="00F64F97">
        <w:t>46.</w:t>
      </w:r>
      <w:r w:rsidRPr="00F64F97">
        <w:tab/>
        <w:t>Kim DW, Zavala E, Kim JK. Wearable technology and systems modeling for personalized chronotherapy. Curr Opin Syst Biol. 2020;21:9-15.</w:t>
      </w:r>
    </w:p>
    <w:p w14:paraId="6BB8A1E7" w14:textId="77777777" w:rsidR="002677E8" w:rsidRPr="00F64F97" w:rsidRDefault="002677E8" w:rsidP="002677E8">
      <w:pPr>
        <w:pStyle w:val="EndNoteBibliography"/>
      </w:pPr>
      <w:r w:rsidRPr="00F64F97">
        <w:t>47.</w:t>
      </w:r>
      <w:r w:rsidRPr="00F64F97">
        <w:tab/>
        <w:t>Gotoh T, Kim JK, Liu J, Vila-Caballer M, Stauffer PE, Tyson JJ, et al. Model-driven experimental approach reveals the complex regulatory distribution of p53 by the circadian factor Period 2. Proceedings of the National Academy of Sciences of the United States of America. 2016;113(47):13516-21.</w:t>
      </w:r>
    </w:p>
    <w:p w14:paraId="4C378570" w14:textId="77777777" w:rsidR="002677E8" w:rsidRPr="00F64F97" w:rsidRDefault="002677E8" w:rsidP="002677E8">
      <w:pPr>
        <w:pStyle w:val="EndNoteBibliography"/>
      </w:pPr>
      <w:r w:rsidRPr="00F64F97">
        <w:t>48.</w:t>
      </w:r>
      <w:r w:rsidRPr="00F64F97">
        <w:tab/>
        <w:t>Zou XL, Kim DW, Gotoh T, Liu JJ, Kim JK, Finkielstein CV. A Systems Biology Approach Identifies Hidden Regulatory Connections Between the Circadian and Cell-Cycle Checkpoints. Front Physiol. 2020;11.</w:t>
      </w:r>
    </w:p>
    <w:p w14:paraId="4BF6BC9B" w14:textId="0E2F6B64" w:rsidR="00CF6120" w:rsidRPr="00304EAF" w:rsidRDefault="00AC4D87" w:rsidP="00EE78B0">
      <w:pPr>
        <w:pStyle w:val="EndNoteBibliography"/>
        <w:spacing w:after="60"/>
        <w:ind w:left="720" w:hanging="720"/>
        <w:rPr>
          <w:bCs/>
        </w:rPr>
      </w:pPr>
      <w:r w:rsidRPr="00F64F97">
        <w:rPr>
          <w:bCs/>
        </w:rPr>
        <w:fldChar w:fldCharType="end"/>
      </w:r>
    </w:p>
    <w:sectPr w:rsidR="00CF6120" w:rsidRPr="00304EAF" w:rsidSect="00AC4D87">
      <w:footerReference w:type="default" r:id="rId2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ing" w:date="2021-01-24T15:01:00Z" w:initials="CJ">
    <w:p w14:paraId="3FBDE818" w14:textId="74F8089C" w:rsidR="00276BDB" w:rsidRDefault="00276BDB">
      <w:pPr>
        <w:pStyle w:val="CommentText"/>
      </w:pPr>
      <w:r>
        <w:rPr>
          <w:rStyle w:val="CommentReference"/>
        </w:rPr>
        <w:annotationRef/>
      </w:r>
      <w:r>
        <w:t xml:space="preserve">PCB abstract has a word limit of 300. </w:t>
      </w:r>
    </w:p>
  </w:comment>
  <w:comment w:id="1" w:author="Tyson, John" w:date="2021-07-19T15:09:00Z" w:initials="TJ">
    <w:p w14:paraId="0E73AC95" w14:textId="6AFB8970" w:rsidR="00276BDB" w:rsidRDefault="00276BDB">
      <w:pPr>
        <w:pStyle w:val="CommentText"/>
      </w:pPr>
      <w:r>
        <w:rPr>
          <w:rStyle w:val="CommentReference"/>
        </w:rPr>
        <w:annotationRef/>
      </w:r>
      <w:r>
        <w:t>Include review article by Ruoff and Gonze</w:t>
      </w:r>
    </w:p>
  </w:comment>
  <w:comment w:id="7" w:author="Chen, Jing" w:date="2021-04-29T00:55:00Z" w:initials="CJ">
    <w:p w14:paraId="3CF86E6D" w14:textId="57B6E843" w:rsidR="00276BDB" w:rsidRDefault="00276BDB">
      <w:pPr>
        <w:pStyle w:val="CommentText"/>
      </w:pPr>
      <w:r>
        <w:rPr>
          <w:rStyle w:val="CommentReference"/>
        </w:rPr>
        <w:annotationRef/>
      </w:r>
      <w:r>
        <w:t xml:space="preserve">Shall we state a lower-bound estimate here? If so,  k^_unbind &gt; 0.001 s^-1 may be a more convincing lower bound, as 0.001 s^-1 = ln(2)/10min. </w:t>
      </w:r>
    </w:p>
    <w:p w14:paraId="3F7F8697" w14:textId="77777777" w:rsidR="00276BDB" w:rsidRDefault="00276BDB">
      <w:pPr>
        <w:pStyle w:val="CommentText"/>
      </w:pPr>
    </w:p>
    <w:p w14:paraId="01E21AB9" w14:textId="0161A2CC" w:rsidR="00276BDB" w:rsidRDefault="00276BDB">
      <w:pPr>
        <w:pStyle w:val="CommentText"/>
      </w:pPr>
      <w:r>
        <w:t>If so, k^_bind &gt; 0.03 nM^-1 s^-1 = 3x10^7 M^-1 s^-1, and minimal for Kd^ becomes 1 nM, or Kd ~ 0.0015. This is still 30 fold higher than 5e-5.</w:t>
      </w:r>
    </w:p>
  </w:comment>
  <w:comment w:id="8" w:author="Chen, Jing" w:date="2021-04-29T01:01:00Z" w:initials="CJ">
    <w:p w14:paraId="27C36099" w14:textId="2D4768A8" w:rsidR="00276BDB" w:rsidRDefault="00276BDB">
      <w:pPr>
        <w:pStyle w:val="CommentText"/>
      </w:pPr>
      <w:r>
        <w:rPr>
          <w:rStyle w:val="CommentReference"/>
        </w:rPr>
        <w:annotationRef/>
      </w:r>
      <w:r>
        <w:t>Also, Eq.(4) cannot hold in the first place. The model would have to explicitly monitor the binding/unbinding between PER and BMAL.</w:t>
      </w:r>
    </w:p>
  </w:comment>
  <w:comment w:id="9" w:author="Chen, Jing" w:date="2021-05-13T10:00:00Z" w:initials="CJ">
    <w:p w14:paraId="3C94A464" w14:textId="3E1EB96B" w:rsidR="00276BDB" w:rsidRPr="004E2ECA" w:rsidRDefault="00276BDB">
      <w:pPr>
        <w:pStyle w:val="CommentText"/>
      </w:pPr>
      <w:r>
        <w:rPr>
          <w:rStyle w:val="CommentReference"/>
        </w:rPr>
        <w:annotationRef/>
      </w:r>
      <w:r>
        <w:t>Ref. 30 reports typical range of 0.5-5</w:t>
      </w:r>
      <w:r>
        <w:rPr>
          <w:rFonts w:cstheme="minorHAnsi"/>
          <w:szCs w:val="24"/>
        </w:rPr>
        <w:t>×</w:t>
      </w:r>
      <w:r w:rsidRPr="00F64F97">
        <w:rPr>
          <w:rFonts w:cstheme="minorHAnsi"/>
          <w:szCs w:val="24"/>
        </w:rPr>
        <w:t>10</w:t>
      </w:r>
      <w:r w:rsidRPr="00F64F97">
        <w:rPr>
          <w:rFonts w:cstheme="minorHAnsi"/>
          <w:szCs w:val="24"/>
          <w:vertAlign w:val="superscript"/>
        </w:rPr>
        <w:t>6</w:t>
      </w:r>
      <w:r w:rsidRPr="00F64F97">
        <w:rPr>
          <w:rFonts w:cstheme="minorHAnsi"/>
          <w:szCs w:val="24"/>
        </w:rPr>
        <w:t xml:space="preserve"> </w:t>
      </w:r>
      <w:r w:rsidRPr="00F64F97">
        <w:rPr>
          <w:rFonts w:ascii="Cambria Math" w:hAnsi="Cambria Math" w:cstheme="minorHAnsi"/>
          <w:szCs w:val="24"/>
        </w:rPr>
        <w:t>M</w:t>
      </w:r>
      <w:r w:rsidRPr="00F64F97">
        <w:rPr>
          <w:rFonts w:cstheme="minorHAnsi"/>
          <w:szCs w:val="24"/>
          <w:vertAlign w:val="superscript"/>
        </w:rPr>
        <w:t>−1</w:t>
      </w:r>
      <w:r w:rsidRPr="00F64F97">
        <w:rPr>
          <w:rFonts w:ascii="Cambria Math" w:hAnsi="Cambria Math" w:cstheme="minorHAnsi"/>
          <w:szCs w:val="24"/>
        </w:rPr>
        <w:t>s</w:t>
      </w:r>
      <w:r w:rsidRPr="00F64F97">
        <w:rPr>
          <w:rFonts w:cstheme="minorHAnsi"/>
          <w:szCs w:val="24"/>
          <w:vertAlign w:val="superscript"/>
        </w:rPr>
        <w:t>−1</w:t>
      </w:r>
      <w:r>
        <w:rPr>
          <w:rFonts w:cstheme="minorHAnsi"/>
          <w:szCs w:val="24"/>
        </w:rPr>
        <w:t>. So maybe need to lower minimum Kd to 0.01.</w:t>
      </w:r>
    </w:p>
  </w:comment>
  <w:comment w:id="13" w:author="Chen, Jing" w:date="2021-04-29T01:14:00Z" w:initials="CJ">
    <w:p w14:paraId="74A32DF7" w14:textId="64A2CAC3" w:rsidR="00276BDB" w:rsidRDefault="00276BDB">
      <w:pPr>
        <w:pStyle w:val="CommentText"/>
      </w:pPr>
      <w:r>
        <w:rPr>
          <w:rStyle w:val="CommentReference"/>
        </w:rPr>
        <w:annotationRef/>
      </w:r>
      <w:r>
        <w:t>Experimental reference for PER overexpression? Needs to be data with high time resolution, e.g., bioluminescence. Otherwise, maybe the oscillation is preserved, but with a very different period. Sampling every 4 or 6 hours may totally miss those periods.</w:t>
      </w:r>
    </w:p>
  </w:comment>
  <w:comment w:id="20" w:author="Chen, Jing" w:date="2021-04-29T01:24:00Z" w:initials="CJ">
    <w:p w14:paraId="68C0A9FB" w14:textId="77777777" w:rsidR="00276BDB" w:rsidRDefault="00276BDB">
      <w:pPr>
        <w:pStyle w:val="CommentText"/>
      </w:pPr>
      <w:r>
        <w:rPr>
          <w:rStyle w:val="CommentReference"/>
        </w:rPr>
        <w:annotationRef/>
      </w:r>
      <w:r>
        <w:t>It is still one order of magnitude too small … Several possible solutions:</w:t>
      </w:r>
    </w:p>
    <w:p w14:paraId="3A01FF6E" w14:textId="4AF16BD9" w:rsidR="00276BDB" w:rsidRDefault="00276BDB" w:rsidP="000E082E">
      <w:pPr>
        <w:pStyle w:val="CommentText"/>
        <w:numPr>
          <w:ilvl w:val="0"/>
          <w:numId w:val="7"/>
        </w:numPr>
      </w:pPr>
      <w:r>
        <w:t xml:space="preserve"> Shall we relax our “reasonable estimate” to ~2 nM? </w:t>
      </w:r>
      <w:r w:rsidRPr="002472F6">
        <w:rPr>
          <w:color w:val="FF0000"/>
        </w:rPr>
        <w:t>I prefer not to</w:t>
      </w:r>
    </w:p>
    <w:p w14:paraId="55D120C3" w14:textId="44D3E986" w:rsidR="00276BDB" w:rsidRDefault="00276BDB" w:rsidP="000E082E">
      <w:pPr>
        <w:pStyle w:val="CommentText"/>
        <w:numPr>
          <w:ilvl w:val="0"/>
          <w:numId w:val="7"/>
        </w:numPr>
      </w:pPr>
      <w:r>
        <w:t xml:space="preserve"> Is Rate law 1 going to further improve this? </w:t>
      </w:r>
      <w:r w:rsidRPr="002472F6">
        <w:rPr>
          <w:color w:val="FF0000"/>
        </w:rPr>
        <w:t>No</w:t>
      </w:r>
      <w:r>
        <w:t xml:space="preserve"> (Very unlikely judging by the previous results)</w:t>
      </w:r>
    </w:p>
    <w:p w14:paraId="45CD36DA" w14:textId="61BAAC0D" w:rsidR="00276BDB" w:rsidRDefault="00276BDB" w:rsidP="000E082E">
      <w:pPr>
        <w:pStyle w:val="CommentText"/>
        <w:numPr>
          <w:ilvl w:val="0"/>
          <w:numId w:val="7"/>
        </w:numPr>
      </w:pPr>
      <w:r>
        <w:t xml:space="preserve"> Could this small Kd be a “lumped effect” from the dynamics of forming the much larger stable complex including other auxiliary components (reported by EM study, Aryal et al., 2017, Mol. Cell)? If multiple intermediate steps are included, could the “effective” Kd appear very small even though each direct binding event has a more reasonable Kd? </w:t>
      </w:r>
      <w:r w:rsidRPr="002472F6">
        <w:rPr>
          <w:color w:val="FF0000"/>
        </w:rPr>
        <w:t>Really? I doubt it</w:t>
      </w:r>
      <w:r>
        <w:rPr>
          <w:color w:val="FF0000"/>
        </w:rPr>
        <w:t>. I think 10-fold is a big improvement over 100- or 1000-fold</w:t>
      </w:r>
      <w:r w:rsidRPr="002472F6">
        <w:rPr>
          <w:color w:val="FF0000"/>
        </w:rPr>
        <w:t>.</w:t>
      </w:r>
    </w:p>
  </w:comment>
  <w:comment w:id="26" w:author="Tyson, John" w:date="2021-07-19T16:19:00Z" w:initials="TJ">
    <w:p w14:paraId="09083A04" w14:textId="70D911B7" w:rsidR="00276BDB" w:rsidRDefault="00276BDB">
      <w:pPr>
        <w:pStyle w:val="CommentText"/>
      </w:pPr>
      <w:r>
        <w:rPr>
          <w:rStyle w:val="CommentReference"/>
        </w:rPr>
        <w:annotationRef/>
      </w:r>
      <w:r>
        <w:t>Stopped here.</w:t>
      </w:r>
    </w:p>
  </w:comment>
  <w:comment w:id="27" w:author="Tyson, John" w:date="2021-05-01T16:40:00Z" w:initials="TJ">
    <w:p w14:paraId="346FAE28" w14:textId="5F6003F2" w:rsidR="00276BDB" w:rsidRDefault="00276BDB">
      <w:pPr>
        <w:pStyle w:val="CommentText"/>
      </w:pPr>
      <w:r>
        <w:rPr>
          <w:rStyle w:val="CommentReference"/>
        </w:rPr>
        <w:annotationRef/>
      </w:r>
      <w:r>
        <w:t>Stopped here on 5/1/2021 at 5 pm</w:t>
      </w:r>
    </w:p>
  </w:comment>
  <w:comment w:id="39" w:author="Chen, Jing" w:date="2021-01-24T18:43:00Z" w:initials="CJ">
    <w:p w14:paraId="7680924D" w14:textId="738287CE" w:rsidR="00276BDB" w:rsidRDefault="00276BDB">
      <w:pPr>
        <w:pStyle w:val="CommentText"/>
      </w:pPr>
      <w:r>
        <w:rPr>
          <w:rStyle w:val="CommentReference"/>
        </w:rPr>
        <w:annotationRef/>
      </w:r>
      <w:r>
        <w:t>I have labeled phi and lambda on the axis labels of Fig. 4 for easier reference.</w:t>
      </w:r>
    </w:p>
  </w:comment>
  <w:comment w:id="40" w:author="Tyson, John" w:date="2021-01-25T16:30:00Z" w:initials="TJ">
    <w:p w14:paraId="47BE024A" w14:textId="34D2541B" w:rsidR="00276BDB" w:rsidRDefault="00276BDB">
      <w:pPr>
        <w:pStyle w:val="CommentText"/>
      </w:pPr>
      <w:r>
        <w:rPr>
          <w:rStyle w:val="CommentReference"/>
        </w:rPr>
        <w:annotationRef/>
      </w:r>
      <w:r>
        <w:t>This change from AT = 0.1 to AT = 0.3 is correct, right?</w:t>
      </w:r>
    </w:p>
  </w:comment>
  <w:comment w:id="41" w:author="Tyson, John" w:date="2021-01-27T16:56:00Z" w:initials="TJ">
    <w:p w14:paraId="32E125DD" w14:textId="5D722715" w:rsidR="00276BDB" w:rsidRDefault="00276BDB">
      <w:pPr>
        <w:pStyle w:val="CommentText"/>
      </w:pPr>
      <w:r>
        <w:rPr>
          <w:rStyle w:val="CommentReference"/>
        </w:rPr>
        <w:annotationRef/>
      </w:r>
      <w:r>
        <w:t>Doesn’t depend on AT.</w:t>
      </w:r>
    </w:p>
  </w:comment>
  <w:comment w:id="42" w:author="Tyson, John" w:date="2021-01-27T16:57:00Z" w:initials="TJ">
    <w:p w14:paraId="1543769F" w14:textId="3DF1D7AB" w:rsidR="00276BDB" w:rsidRDefault="00276BDB">
      <w:pPr>
        <w:pStyle w:val="CommentText"/>
      </w:pPr>
      <w:r>
        <w:rPr>
          <w:rStyle w:val="CommentReference"/>
        </w:rPr>
        <w:annotationRef/>
      </w:r>
      <w:r>
        <w:t>Afree/AT = Kd/(P-AT) which is weakly independent of AT for P &gt;&gt; AT</w:t>
      </w:r>
    </w:p>
  </w:comment>
  <w:comment w:id="43" w:author="Tyson, John" w:date="2021-01-26T18:08:00Z" w:initials="TJ">
    <w:p w14:paraId="4593E821" w14:textId="77777777" w:rsidR="00276BDB" w:rsidRDefault="00276BDB" w:rsidP="00E4759A">
      <w:pPr>
        <w:pStyle w:val="CommentText"/>
      </w:pPr>
      <w:r>
        <w:rPr>
          <w:rStyle w:val="CommentReference"/>
        </w:rPr>
        <w:annotationRef/>
      </w:r>
      <w:r>
        <w:t>I don’t follow your argument here. What I have written above is the best I could do. Let’s talk.</w:t>
      </w:r>
    </w:p>
  </w:comment>
  <w:comment w:id="44" w:author="Chen, Jing" w:date="2021-01-25T02:54:00Z" w:initials="CJ">
    <w:p w14:paraId="597C34BE" w14:textId="6784418C" w:rsidR="00276BDB" w:rsidRDefault="00276BDB">
      <w:pPr>
        <w:pStyle w:val="CommentText"/>
      </w:pPr>
      <w:r>
        <w:rPr>
          <w:rStyle w:val="CommentReference"/>
        </w:rPr>
        <w:annotationRef/>
      </w:r>
      <w:r>
        <w:t>Xiangyu has calibrated beta1 for each model. Otherwise, (1,1) on the plots won’t give 24 hr period.</w:t>
      </w:r>
    </w:p>
  </w:comment>
  <w:comment w:id="45" w:author="Tyson, John" w:date="2021-01-25T17:31:00Z" w:initials="TJ">
    <w:p w14:paraId="2DD54F92" w14:textId="62BC84E0" w:rsidR="00276BDB" w:rsidRDefault="00276BDB">
      <w:pPr>
        <w:pStyle w:val="CommentText"/>
      </w:pPr>
      <w:r>
        <w:rPr>
          <w:rStyle w:val="CommentReference"/>
        </w:rPr>
        <w:annotationRef/>
      </w:r>
      <w:r>
        <w:t>T = 20, so T^ = 20/B1 = 24 h, so B1 = 5/6h</w:t>
      </w:r>
    </w:p>
  </w:comment>
  <w:comment w:id="46" w:author="Tyson, John" w:date="2021-01-25T17:40:00Z" w:initials="TJ">
    <w:p w14:paraId="7E88AA48" w14:textId="5BBEAB37" w:rsidR="00276BDB" w:rsidRDefault="00276BDB">
      <w:pPr>
        <w:pStyle w:val="CommentText"/>
      </w:pPr>
      <w:r>
        <w:rPr>
          <w:rStyle w:val="CommentReference"/>
        </w:rPr>
        <w:annotationRef/>
      </w:r>
      <w:r>
        <w:t>Check this</w:t>
      </w:r>
    </w:p>
  </w:comment>
  <w:comment w:id="47" w:author="Chen, Jing" w:date="2021-01-24T19:11:00Z" w:initials="CJ">
    <w:p w14:paraId="14946BC8" w14:textId="0606BB0C" w:rsidR="00276BDB" w:rsidRDefault="00276BDB">
      <w:pPr>
        <w:pStyle w:val="CommentText"/>
      </w:pPr>
      <w:r>
        <w:rPr>
          <w:rStyle w:val="CommentReference"/>
        </w:rPr>
        <w:annotationRef/>
      </w:r>
      <w:r>
        <w:t>See the comment above. Between 5 nM and 40 nM</w:t>
      </w:r>
    </w:p>
  </w:comment>
  <w:comment w:id="48" w:author="Chen, Jing" w:date="2021-01-24T19:11:00Z" w:initials="CJ">
    <w:p w14:paraId="715E5E3A" w14:textId="77777777" w:rsidR="00276BDB" w:rsidRDefault="00276BDB" w:rsidP="00841DEA">
      <w:pPr>
        <w:pStyle w:val="CommentText"/>
      </w:pPr>
      <w:r>
        <w:rPr>
          <w:rStyle w:val="CommentReference"/>
        </w:rPr>
        <w:annotationRef/>
      </w:r>
      <w:r>
        <w:t>See the comment above. Between 5 nM and 40 nM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DE818" w15:done="0"/>
  <w15:commentEx w15:paraId="0E73AC95" w15:done="0"/>
  <w15:commentEx w15:paraId="01E21AB9" w15:done="0"/>
  <w15:commentEx w15:paraId="27C36099" w15:done="0"/>
  <w15:commentEx w15:paraId="3C94A464" w15:done="0"/>
  <w15:commentEx w15:paraId="74A32DF7" w15:done="0"/>
  <w15:commentEx w15:paraId="45CD36DA" w15:done="0"/>
  <w15:commentEx w15:paraId="09083A04" w15:done="0"/>
  <w15:commentEx w15:paraId="346FAE28" w15:done="0"/>
  <w15:commentEx w15:paraId="7680924D" w15:done="0"/>
  <w15:commentEx w15:paraId="47BE024A" w15:done="0"/>
  <w15:commentEx w15:paraId="32E125DD" w15:done="0"/>
  <w15:commentEx w15:paraId="1543769F" w15:done="0"/>
  <w15:commentEx w15:paraId="4593E821" w15:done="0"/>
  <w15:commentEx w15:paraId="597C34BE" w15:done="0"/>
  <w15:commentEx w15:paraId="2DD54F92" w15:done="0"/>
  <w15:commentEx w15:paraId="7E88AA48" w15:done="0"/>
  <w15:commentEx w15:paraId="14946BC8" w15:done="0"/>
  <w15:commentEx w15:paraId="715E5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DE818" w16cid:durableId="23B80A3C"/>
  <w16cid:commentId w16cid:paraId="4E429FF5" w16cid:durableId="243483F5"/>
  <w16cid:commentId w16cid:paraId="01E21AB9" w16cid:durableId="24348284"/>
  <w16cid:commentId w16cid:paraId="27C36099" w16cid:durableId="243483D4"/>
  <w16cid:commentId w16cid:paraId="3C94A464" w16cid:durableId="24477736"/>
  <w16cid:commentId w16cid:paraId="74A32DF7" w16cid:durableId="243486F4"/>
  <w16cid:commentId w16cid:paraId="45CD36DA" w16cid:durableId="24348959"/>
  <w16cid:commentId w16cid:paraId="346FAE28" w16cid:durableId="2447679F"/>
  <w16cid:commentId w16cid:paraId="7680924D" w16cid:durableId="23B83E40"/>
  <w16cid:commentId w16cid:paraId="47BE024A" w16cid:durableId="243294B0"/>
  <w16cid:commentId w16cid:paraId="32E125DD" w16cid:durableId="243294B1"/>
  <w16cid:commentId w16cid:paraId="1543769F" w16cid:durableId="243294B2"/>
  <w16cid:commentId w16cid:paraId="4593E821" w16cid:durableId="243294B3"/>
  <w16cid:commentId w16cid:paraId="597C34BE" w16cid:durableId="23B8B181"/>
  <w16cid:commentId w16cid:paraId="2DD54F92" w16cid:durableId="243294B5"/>
  <w16cid:commentId w16cid:paraId="7E88AA48" w16cid:durableId="243294B6"/>
  <w16cid:commentId w16cid:paraId="14946BC8" w16cid:durableId="23B844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79D4D" w14:textId="77777777" w:rsidR="00D53E0C" w:rsidRDefault="00D53E0C" w:rsidP="0074227A">
      <w:pPr>
        <w:spacing w:line="240" w:lineRule="auto"/>
      </w:pPr>
      <w:r>
        <w:separator/>
      </w:r>
    </w:p>
  </w:endnote>
  <w:endnote w:type="continuationSeparator" w:id="0">
    <w:p w14:paraId="6CFFD6E3" w14:textId="77777777" w:rsidR="00D53E0C" w:rsidRDefault="00D53E0C" w:rsidP="0074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356959"/>
      <w:docPartObj>
        <w:docPartGallery w:val="Page Numbers (Bottom of Page)"/>
        <w:docPartUnique/>
      </w:docPartObj>
    </w:sdtPr>
    <w:sdtEndPr>
      <w:rPr>
        <w:noProof/>
      </w:rPr>
    </w:sdtEndPr>
    <w:sdtContent>
      <w:p w14:paraId="271E8B2F" w14:textId="5A5582FB" w:rsidR="00276BDB" w:rsidRDefault="00276BDB">
        <w:pPr>
          <w:pStyle w:val="Footer"/>
          <w:jc w:val="center"/>
        </w:pPr>
        <w:r>
          <w:fldChar w:fldCharType="begin"/>
        </w:r>
        <w:r>
          <w:instrText xml:space="preserve"> PAGE   \* MERGEFORMAT </w:instrText>
        </w:r>
        <w:r>
          <w:fldChar w:fldCharType="separate"/>
        </w:r>
        <w:r w:rsidR="00B033B8">
          <w:rPr>
            <w:noProof/>
          </w:rPr>
          <w:t>16</w:t>
        </w:r>
        <w:r>
          <w:rPr>
            <w:noProof/>
          </w:rPr>
          <w:fldChar w:fldCharType="end"/>
        </w:r>
      </w:p>
    </w:sdtContent>
  </w:sdt>
  <w:p w14:paraId="309C29EC" w14:textId="77777777" w:rsidR="00276BDB" w:rsidRDefault="00276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04B2A" w14:textId="77777777" w:rsidR="00D53E0C" w:rsidRDefault="00D53E0C" w:rsidP="0074227A">
      <w:pPr>
        <w:spacing w:line="240" w:lineRule="auto"/>
      </w:pPr>
      <w:r>
        <w:separator/>
      </w:r>
    </w:p>
  </w:footnote>
  <w:footnote w:type="continuationSeparator" w:id="0">
    <w:p w14:paraId="4ABE600B" w14:textId="77777777" w:rsidR="00D53E0C" w:rsidRDefault="00D53E0C" w:rsidP="007422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F04"/>
    <w:multiLevelType w:val="hybridMultilevel"/>
    <w:tmpl w:val="D026EAF0"/>
    <w:lvl w:ilvl="0" w:tplc="9D9272C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7B0F"/>
    <w:multiLevelType w:val="hybridMultilevel"/>
    <w:tmpl w:val="86B0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C66B0"/>
    <w:multiLevelType w:val="hybridMultilevel"/>
    <w:tmpl w:val="1F9CEE72"/>
    <w:lvl w:ilvl="0" w:tplc="CEC61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17F8"/>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E05D7"/>
    <w:multiLevelType w:val="hybridMultilevel"/>
    <w:tmpl w:val="CE8A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C5C93"/>
    <w:multiLevelType w:val="hybridMultilevel"/>
    <w:tmpl w:val="50289D84"/>
    <w:lvl w:ilvl="0" w:tplc="56A8F2A6">
      <w:start w:val="1"/>
      <w:numFmt w:val="lowerRoman"/>
      <w:lvlText w:val="%1&gt;"/>
      <w:lvlJc w:val="left"/>
      <w:pPr>
        <w:ind w:left="1080" w:hanging="72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8416D"/>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ing">
    <w15:presenceInfo w15:providerId="AD" w15:userId="S-1-5-21-1824200278-923733676-1501187911-47221"/>
  </w15:person>
  <w15:person w15:author="Tyson, John">
    <w15:presenceInfo w15:providerId="AD" w15:userId="S-1-5-21-2006558323-2313671481-306889825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zf2ww9wedetexavmpprzdfffsfax5p5zp&quot;&gt;Jing&lt;record-ids&gt;&lt;item&gt;912&lt;/item&gt;&lt;item&gt;2621&lt;/item&gt;&lt;item&gt;2630&lt;/item&gt;&lt;item&gt;2701&lt;/item&gt;&lt;item&gt;2815&lt;/item&gt;&lt;item&gt;2902&lt;/item&gt;&lt;item&gt;2913&lt;/item&gt;&lt;item&gt;3634&lt;/item&gt;&lt;item&gt;3640&lt;/item&gt;&lt;item&gt;3664&lt;/item&gt;&lt;item&gt;3709&lt;/item&gt;&lt;item&gt;3770&lt;/item&gt;&lt;item&gt;4295&lt;/item&gt;&lt;item&gt;4304&lt;/item&gt;&lt;item&gt;4375&lt;/item&gt;&lt;item&gt;4380&lt;/item&gt;&lt;item&gt;4724&lt;/item&gt;&lt;item&gt;4728&lt;/item&gt;&lt;item&gt;4748&lt;/item&gt;&lt;item&gt;4750&lt;/item&gt;&lt;item&gt;4751&lt;/item&gt;&lt;item&gt;4752&lt;/item&gt;&lt;item&gt;4758&lt;/item&gt;&lt;item&gt;4761&lt;/item&gt;&lt;item&gt;4763&lt;/item&gt;&lt;item&gt;4764&lt;/item&gt;&lt;item&gt;4765&lt;/item&gt;&lt;item&gt;4766&lt;/item&gt;&lt;item&gt;4767&lt;/item&gt;&lt;item&gt;4769&lt;/item&gt;&lt;item&gt;4774&lt;/item&gt;&lt;item&gt;4775&lt;/item&gt;&lt;item&gt;4803&lt;/item&gt;&lt;item&gt;4804&lt;/item&gt;&lt;item&gt;4805&lt;/item&gt;&lt;item&gt;4806&lt;/item&gt;&lt;item&gt;4808&lt;/item&gt;&lt;item&gt;4809&lt;/item&gt;&lt;item&gt;4810&lt;/item&gt;&lt;item&gt;4812&lt;/item&gt;&lt;item&gt;4814&lt;/item&gt;&lt;item&gt;4820&lt;/item&gt;&lt;item&gt;4852&lt;/item&gt;&lt;item&gt;4854&lt;/item&gt;&lt;item&gt;4855&lt;/item&gt;&lt;/record-ids&gt;&lt;/item&gt;&lt;/Libraries&gt;"/>
  </w:docVars>
  <w:rsids>
    <w:rsidRoot w:val="00CF6120"/>
    <w:rsid w:val="00001EB7"/>
    <w:rsid w:val="00007092"/>
    <w:rsid w:val="00007D94"/>
    <w:rsid w:val="00010607"/>
    <w:rsid w:val="000111A5"/>
    <w:rsid w:val="00011CA4"/>
    <w:rsid w:val="00012ADB"/>
    <w:rsid w:val="0001357F"/>
    <w:rsid w:val="00016541"/>
    <w:rsid w:val="00025E06"/>
    <w:rsid w:val="00026A5B"/>
    <w:rsid w:val="00026DCA"/>
    <w:rsid w:val="00030CAC"/>
    <w:rsid w:val="000347BB"/>
    <w:rsid w:val="00036D0E"/>
    <w:rsid w:val="000374E9"/>
    <w:rsid w:val="0003767E"/>
    <w:rsid w:val="00043C76"/>
    <w:rsid w:val="000450AD"/>
    <w:rsid w:val="000454C0"/>
    <w:rsid w:val="000509FE"/>
    <w:rsid w:val="00051001"/>
    <w:rsid w:val="00053EC4"/>
    <w:rsid w:val="000579ED"/>
    <w:rsid w:val="00057AB2"/>
    <w:rsid w:val="00061D80"/>
    <w:rsid w:val="000620FC"/>
    <w:rsid w:val="00064F72"/>
    <w:rsid w:val="000652DE"/>
    <w:rsid w:val="00065379"/>
    <w:rsid w:val="00070E8C"/>
    <w:rsid w:val="000715DD"/>
    <w:rsid w:val="00071DD9"/>
    <w:rsid w:val="000732AC"/>
    <w:rsid w:val="000761A5"/>
    <w:rsid w:val="00076832"/>
    <w:rsid w:val="000801AD"/>
    <w:rsid w:val="000814F8"/>
    <w:rsid w:val="00081F1E"/>
    <w:rsid w:val="000821B8"/>
    <w:rsid w:val="00082AA0"/>
    <w:rsid w:val="00082E36"/>
    <w:rsid w:val="00086055"/>
    <w:rsid w:val="000862FA"/>
    <w:rsid w:val="000909D7"/>
    <w:rsid w:val="000917CB"/>
    <w:rsid w:val="0009296C"/>
    <w:rsid w:val="00093838"/>
    <w:rsid w:val="00093EF9"/>
    <w:rsid w:val="00094830"/>
    <w:rsid w:val="00095566"/>
    <w:rsid w:val="000A0052"/>
    <w:rsid w:val="000A1AB3"/>
    <w:rsid w:val="000A4CCC"/>
    <w:rsid w:val="000A5FFD"/>
    <w:rsid w:val="000A7ECD"/>
    <w:rsid w:val="000B02E0"/>
    <w:rsid w:val="000B12E6"/>
    <w:rsid w:val="000B13C9"/>
    <w:rsid w:val="000B1480"/>
    <w:rsid w:val="000B16A4"/>
    <w:rsid w:val="000B2ACD"/>
    <w:rsid w:val="000B2D9D"/>
    <w:rsid w:val="000B4B06"/>
    <w:rsid w:val="000B4EE9"/>
    <w:rsid w:val="000B59AD"/>
    <w:rsid w:val="000B62AE"/>
    <w:rsid w:val="000B62B4"/>
    <w:rsid w:val="000B7841"/>
    <w:rsid w:val="000C4D18"/>
    <w:rsid w:val="000C6931"/>
    <w:rsid w:val="000C6BD1"/>
    <w:rsid w:val="000C7C99"/>
    <w:rsid w:val="000C7E43"/>
    <w:rsid w:val="000C7F47"/>
    <w:rsid w:val="000D15E3"/>
    <w:rsid w:val="000D1A00"/>
    <w:rsid w:val="000D1D86"/>
    <w:rsid w:val="000D3097"/>
    <w:rsid w:val="000D3329"/>
    <w:rsid w:val="000D7706"/>
    <w:rsid w:val="000E0634"/>
    <w:rsid w:val="000E082E"/>
    <w:rsid w:val="000E0BD2"/>
    <w:rsid w:val="000E2940"/>
    <w:rsid w:val="000E6A85"/>
    <w:rsid w:val="000F34E4"/>
    <w:rsid w:val="000F3C22"/>
    <w:rsid w:val="00100115"/>
    <w:rsid w:val="00101637"/>
    <w:rsid w:val="001047A1"/>
    <w:rsid w:val="00106354"/>
    <w:rsid w:val="00106A52"/>
    <w:rsid w:val="0010735D"/>
    <w:rsid w:val="001078BB"/>
    <w:rsid w:val="00110A53"/>
    <w:rsid w:val="0011215B"/>
    <w:rsid w:val="00113989"/>
    <w:rsid w:val="00113C36"/>
    <w:rsid w:val="0011588F"/>
    <w:rsid w:val="0011615E"/>
    <w:rsid w:val="00123103"/>
    <w:rsid w:val="00123E47"/>
    <w:rsid w:val="00126FE7"/>
    <w:rsid w:val="00132188"/>
    <w:rsid w:val="00133A26"/>
    <w:rsid w:val="0013490B"/>
    <w:rsid w:val="0013637C"/>
    <w:rsid w:val="0013686B"/>
    <w:rsid w:val="00136E2C"/>
    <w:rsid w:val="00136EA2"/>
    <w:rsid w:val="00141CB6"/>
    <w:rsid w:val="001427E8"/>
    <w:rsid w:val="00142C30"/>
    <w:rsid w:val="00142F0D"/>
    <w:rsid w:val="001503FF"/>
    <w:rsid w:val="00150E74"/>
    <w:rsid w:val="00154633"/>
    <w:rsid w:val="00154E66"/>
    <w:rsid w:val="001550C3"/>
    <w:rsid w:val="001551C5"/>
    <w:rsid w:val="001551E4"/>
    <w:rsid w:val="00161CF2"/>
    <w:rsid w:val="00162C40"/>
    <w:rsid w:val="001644AE"/>
    <w:rsid w:val="00164B33"/>
    <w:rsid w:val="00166793"/>
    <w:rsid w:val="00166C82"/>
    <w:rsid w:val="00171896"/>
    <w:rsid w:val="00171B5C"/>
    <w:rsid w:val="00174B72"/>
    <w:rsid w:val="00176559"/>
    <w:rsid w:val="00177829"/>
    <w:rsid w:val="00181E2F"/>
    <w:rsid w:val="00182C18"/>
    <w:rsid w:val="00182DDD"/>
    <w:rsid w:val="00182EA9"/>
    <w:rsid w:val="00183583"/>
    <w:rsid w:val="0018360C"/>
    <w:rsid w:val="00185009"/>
    <w:rsid w:val="00192DFB"/>
    <w:rsid w:val="001931CA"/>
    <w:rsid w:val="00193561"/>
    <w:rsid w:val="001936DE"/>
    <w:rsid w:val="001972A8"/>
    <w:rsid w:val="001A182F"/>
    <w:rsid w:val="001A1AB1"/>
    <w:rsid w:val="001A23F0"/>
    <w:rsid w:val="001A4D11"/>
    <w:rsid w:val="001A5947"/>
    <w:rsid w:val="001A6583"/>
    <w:rsid w:val="001A7408"/>
    <w:rsid w:val="001B302D"/>
    <w:rsid w:val="001B4856"/>
    <w:rsid w:val="001B7318"/>
    <w:rsid w:val="001C217E"/>
    <w:rsid w:val="001C3987"/>
    <w:rsid w:val="001C55F5"/>
    <w:rsid w:val="001D184A"/>
    <w:rsid w:val="001D27EE"/>
    <w:rsid w:val="001D2A27"/>
    <w:rsid w:val="001D533C"/>
    <w:rsid w:val="001D6725"/>
    <w:rsid w:val="001E54F6"/>
    <w:rsid w:val="001E6B14"/>
    <w:rsid w:val="001E6CBA"/>
    <w:rsid w:val="001F0883"/>
    <w:rsid w:val="001F56F9"/>
    <w:rsid w:val="001F697E"/>
    <w:rsid w:val="001F7A05"/>
    <w:rsid w:val="002012B5"/>
    <w:rsid w:val="00201FE5"/>
    <w:rsid w:val="00202B82"/>
    <w:rsid w:val="00204546"/>
    <w:rsid w:val="0020541B"/>
    <w:rsid w:val="00205E26"/>
    <w:rsid w:val="0021001F"/>
    <w:rsid w:val="0021547A"/>
    <w:rsid w:val="00215946"/>
    <w:rsid w:val="00215B70"/>
    <w:rsid w:val="00215D93"/>
    <w:rsid w:val="00215E0F"/>
    <w:rsid w:val="002168A5"/>
    <w:rsid w:val="002174D7"/>
    <w:rsid w:val="00220704"/>
    <w:rsid w:val="002215C6"/>
    <w:rsid w:val="0022185F"/>
    <w:rsid w:val="00223DCE"/>
    <w:rsid w:val="0022788D"/>
    <w:rsid w:val="00232AF6"/>
    <w:rsid w:val="00232CF7"/>
    <w:rsid w:val="00235194"/>
    <w:rsid w:val="00237EA4"/>
    <w:rsid w:val="00243ECA"/>
    <w:rsid w:val="00243EE8"/>
    <w:rsid w:val="00245027"/>
    <w:rsid w:val="0024588E"/>
    <w:rsid w:val="002472F6"/>
    <w:rsid w:val="00250713"/>
    <w:rsid w:val="00250D96"/>
    <w:rsid w:val="00251896"/>
    <w:rsid w:val="00252012"/>
    <w:rsid w:val="002538BE"/>
    <w:rsid w:val="002571D3"/>
    <w:rsid w:val="00257B2A"/>
    <w:rsid w:val="002609BA"/>
    <w:rsid w:val="00260A5C"/>
    <w:rsid w:val="002639A8"/>
    <w:rsid w:val="00265F4F"/>
    <w:rsid w:val="002677E8"/>
    <w:rsid w:val="00270899"/>
    <w:rsid w:val="00276BDB"/>
    <w:rsid w:val="00280CEE"/>
    <w:rsid w:val="00281D94"/>
    <w:rsid w:val="002833FD"/>
    <w:rsid w:val="00283C06"/>
    <w:rsid w:val="0028428F"/>
    <w:rsid w:val="0028492E"/>
    <w:rsid w:val="00285DC2"/>
    <w:rsid w:val="00286205"/>
    <w:rsid w:val="002862C5"/>
    <w:rsid w:val="002873FA"/>
    <w:rsid w:val="002915CA"/>
    <w:rsid w:val="00293723"/>
    <w:rsid w:val="00293AD4"/>
    <w:rsid w:val="00293B23"/>
    <w:rsid w:val="00294C41"/>
    <w:rsid w:val="00295A53"/>
    <w:rsid w:val="00295B9A"/>
    <w:rsid w:val="002A08DB"/>
    <w:rsid w:val="002A2252"/>
    <w:rsid w:val="002A2484"/>
    <w:rsid w:val="002A30D9"/>
    <w:rsid w:val="002A6A0A"/>
    <w:rsid w:val="002A73F2"/>
    <w:rsid w:val="002B05F0"/>
    <w:rsid w:val="002B1473"/>
    <w:rsid w:val="002B1A78"/>
    <w:rsid w:val="002B5908"/>
    <w:rsid w:val="002B5EF3"/>
    <w:rsid w:val="002C0282"/>
    <w:rsid w:val="002C24C6"/>
    <w:rsid w:val="002C2511"/>
    <w:rsid w:val="002C386D"/>
    <w:rsid w:val="002C3EFD"/>
    <w:rsid w:val="002C578D"/>
    <w:rsid w:val="002D0AF1"/>
    <w:rsid w:val="002D1B39"/>
    <w:rsid w:val="002D4849"/>
    <w:rsid w:val="002D7043"/>
    <w:rsid w:val="002D7E05"/>
    <w:rsid w:val="002E1428"/>
    <w:rsid w:val="002E29C1"/>
    <w:rsid w:val="002E4737"/>
    <w:rsid w:val="002E6A1B"/>
    <w:rsid w:val="002E702B"/>
    <w:rsid w:val="002F0FC0"/>
    <w:rsid w:val="002F5576"/>
    <w:rsid w:val="002F57FE"/>
    <w:rsid w:val="002F675B"/>
    <w:rsid w:val="002F6BBE"/>
    <w:rsid w:val="002F7EAB"/>
    <w:rsid w:val="00300056"/>
    <w:rsid w:val="00304393"/>
    <w:rsid w:val="00304C1E"/>
    <w:rsid w:val="00304CA2"/>
    <w:rsid w:val="00304EAF"/>
    <w:rsid w:val="003110C3"/>
    <w:rsid w:val="003127E8"/>
    <w:rsid w:val="00312B87"/>
    <w:rsid w:val="0031335D"/>
    <w:rsid w:val="00313A94"/>
    <w:rsid w:val="00314282"/>
    <w:rsid w:val="0032024D"/>
    <w:rsid w:val="00327796"/>
    <w:rsid w:val="00332E04"/>
    <w:rsid w:val="00334663"/>
    <w:rsid w:val="0034453D"/>
    <w:rsid w:val="00345F97"/>
    <w:rsid w:val="00346AF4"/>
    <w:rsid w:val="00347E80"/>
    <w:rsid w:val="0035282C"/>
    <w:rsid w:val="003546C7"/>
    <w:rsid w:val="003562F8"/>
    <w:rsid w:val="00363BBD"/>
    <w:rsid w:val="003644B2"/>
    <w:rsid w:val="0036570C"/>
    <w:rsid w:val="00370FD6"/>
    <w:rsid w:val="00371752"/>
    <w:rsid w:val="0037580C"/>
    <w:rsid w:val="0037580E"/>
    <w:rsid w:val="00375BC9"/>
    <w:rsid w:val="0038499E"/>
    <w:rsid w:val="00386A12"/>
    <w:rsid w:val="00387978"/>
    <w:rsid w:val="003908CE"/>
    <w:rsid w:val="00393FA3"/>
    <w:rsid w:val="00394C25"/>
    <w:rsid w:val="00396822"/>
    <w:rsid w:val="003A4D75"/>
    <w:rsid w:val="003A5D69"/>
    <w:rsid w:val="003B263C"/>
    <w:rsid w:val="003B2996"/>
    <w:rsid w:val="003B65CB"/>
    <w:rsid w:val="003B7308"/>
    <w:rsid w:val="003C0FC2"/>
    <w:rsid w:val="003C1596"/>
    <w:rsid w:val="003C2EA3"/>
    <w:rsid w:val="003C303D"/>
    <w:rsid w:val="003C36F3"/>
    <w:rsid w:val="003C3935"/>
    <w:rsid w:val="003D078B"/>
    <w:rsid w:val="003D1888"/>
    <w:rsid w:val="003D3361"/>
    <w:rsid w:val="003D459B"/>
    <w:rsid w:val="003D78EC"/>
    <w:rsid w:val="003E152C"/>
    <w:rsid w:val="003E53F4"/>
    <w:rsid w:val="003E62F6"/>
    <w:rsid w:val="003E6D37"/>
    <w:rsid w:val="003E6D8B"/>
    <w:rsid w:val="003E7393"/>
    <w:rsid w:val="003E73E6"/>
    <w:rsid w:val="003E7F73"/>
    <w:rsid w:val="003F0F5F"/>
    <w:rsid w:val="003F110A"/>
    <w:rsid w:val="003F281C"/>
    <w:rsid w:val="00400646"/>
    <w:rsid w:val="00403457"/>
    <w:rsid w:val="00407997"/>
    <w:rsid w:val="00410619"/>
    <w:rsid w:val="00410B10"/>
    <w:rsid w:val="00410E99"/>
    <w:rsid w:val="004110C1"/>
    <w:rsid w:val="0041249A"/>
    <w:rsid w:val="00413601"/>
    <w:rsid w:val="00414027"/>
    <w:rsid w:val="0041582A"/>
    <w:rsid w:val="004177F6"/>
    <w:rsid w:val="0041796C"/>
    <w:rsid w:val="004179D8"/>
    <w:rsid w:val="00417A91"/>
    <w:rsid w:val="00420999"/>
    <w:rsid w:val="00421A70"/>
    <w:rsid w:val="00423E0D"/>
    <w:rsid w:val="00424560"/>
    <w:rsid w:val="00425BB6"/>
    <w:rsid w:val="00427A68"/>
    <w:rsid w:val="00427FE0"/>
    <w:rsid w:val="004308AB"/>
    <w:rsid w:val="00431E24"/>
    <w:rsid w:val="00433B54"/>
    <w:rsid w:val="004340A8"/>
    <w:rsid w:val="004376B0"/>
    <w:rsid w:val="004401B2"/>
    <w:rsid w:val="0044041B"/>
    <w:rsid w:val="0044399C"/>
    <w:rsid w:val="00444EA1"/>
    <w:rsid w:val="0044637C"/>
    <w:rsid w:val="00446BFB"/>
    <w:rsid w:val="00446C62"/>
    <w:rsid w:val="00451224"/>
    <w:rsid w:val="00452527"/>
    <w:rsid w:val="0045291F"/>
    <w:rsid w:val="00452A98"/>
    <w:rsid w:val="00453985"/>
    <w:rsid w:val="00455A1F"/>
    <w:rsid w:val="00460DF7"/>
    <w:rsid w:val="0046701B"/>
    <w:rsid w:val="00467874"/>
    <w:rsid w:val="004711D1"/>
    <w:rsid w:val="004736EF"/>
    <w:rsid w:val="0047728C"/>
    <w:rsid w:val="00477AEB"/>
    <w:rsid w:val="00477E14"/>
    <w:rsid w:val="00480AA8"/>
    <w:rsid w:val="00481CCC"/>
    <w:rsid w:val="0048244F"/>
    <w:rsid w:val="004828E9"/>
    <w:rsid w:val="00482FD4"/>
    <w:rsid w:val="0048427B"/>
    <w:rsid w:val="0048454A"/>
    <w:rsid w:val="0048630A"/>
    <w:rsid w:val="00487E15"/>
    <w:rsid w:val="004918A2"/>
    <w:rsid w:val="00491994"/>
    <w:rsid w:val="00491DDA"/>
    <w:rsid w:val="00493E00"/>
    <w:rsid w:val="00495C53"/>
    <w:rsid w:val="00495C61"/>
    <w:rsid w:val="00496362"/>
    <w:rsid w:val="00497F3D"/>
    <w:rsid w:val="004A1272"/>
    <w:rsid w:val="004A29D3"/>
    <w:rsid w:val="004A2FCE"/>
    <w:rsid w:val="004A49C1"/>
    <w:rsid w:val="004A6ED3"/>
    <w:rsid w:val="004A7B4D"/>
    <w:rsid w:val="004B010F"/>
    <w:rsid w:val="004B162A"/>
    <w:rsid w:val="004B24F2"/>
    <w:rsid w:val="004B2708"/>
    <w:rsid w:val="004B7909"/>
    <w:rsid w:val="004C2445"/>
    <w:rsid w:val="004C3C42"/>
    <w:rsid w:val="004C4159"/>
    <w:rsid w:val="004C53C0"/>
    <w:rsid w:val="004D0100"/>
    <w:rsid w:val="004D2B5E"/>
    <w:rsid w:val="004D31FB"/>
    <w:rsid w:val="004D5004"/>
    <w:rsid w:val="004D51ED"/>
    <w:rsid w:val="004D6F0F"/>
    <w:rsid w:val="004E10EE"/>
    <w:rsid w:val="004E1659"/>
    <w:rsid w:val="004E20F8"/>
    <w:rsid w:val="004E23A3"/>
    <w:rsid w:val="004E2ECA"/>
    <w:rsid w:val="004E57E4"/>
    <w:rsid w:val="004E6B19"/>
    <w:rsid w:val="004F1656"/>
    <w:rsid w:val="004F2909"/>
    <w:rsid w:val="004F354C"/>
    <w:rsid w:val="004F35C4"/>
    <w:rsid w:val="004F51B9"/>
    <w:rsid w:val="004F60DD"/>
    <w:rsid w:val="004F78CE"/>
    <w:rsid w:val="004F7C29"/>
    <w:rsid w:val="004F7E92"/>
    <w:rsid w:val="005030F8"/>
    <w:rsid w:val="00503952"/>
    <w:rsid w:val="00504A4A"/>
    <w:rsid w:val="00504A59"/>
    <w:rsid w:val="005055F0"/>
    <w:rsid w:val="00505C29"/>
    <w:rsid w:val="00506878"/>
    <w:rsid w:val="00506BD3"/>
    <w:rsid w:val="005117AA"/>
    <w:rsid w:val="005123E9"/>
    <w:rsid w:val="005127BC"/>
    <w:rsid w:val="00512B0F"/>
    <w:rsid w:val="0051594E"/>
    <w:rsid w:val="00515CA1"/>
    <w:rsid w:val="00523C76"/>
    <w:rsid w:val="005258A1"/>
    <w:rsid w:val="0053050E"/>
    <w:rsid w:val="00530FDB"/>
    <w:rsid w:val="005331EF"/>
    <w:rsid w:val="005345BE"/>
    <w:rsid w:val="00534D7D"/>
    <w:rsid w:val="00535389"/>
    <w:rsid w:val="005368F5"/>
    <w:rsid w:val="00536D5F"/>
    <w:rsid w:val="00543C04"/>
    <w:rsid w:val="00544FC9"/>
    <w:rsid w:val="00545DF6"/>
    <w:rsid w:val="0054717A"/>
    <w:rsid w:val="005543EA"/>
    <w:rsid w:val="005566C5"/>
    <w:rsid w:val="00557CF7"/>
    <w:rsid w:val="005610BE"/>
    <w:rsid w:val="00565E70"/>
    <w:rsid w:val="005724B5"/>
    <w:rsid w:val="005756C5"/>
    <w:rsid w:val="00577420"/>
    <w:rsid w:val="00580A7F"/>
    <w:rsid w:val="00581716"/>
    <w:rsid w:val="005833FF"/>
    <w:rsid w:val="00583A13"/>
    <w:rsid w:val="005856F8"/>
    <w:rsid w:val="00585AA5"/>
    <w:rsid w:val="00592AE0"/>
    <w:rsid w:val="00592EDB"/>
    <w:rsid w:val="00592F3C"/>
    <w:rsid w:val="005947C9"/>
    <w:rsid w:val="0059532E"/>
    <w:rsid w:val="0059628D"/>
    <w:rsid w:val="00596C97"/>
    <w:rsid w:val="005A29C5"/>
    <w:rsid w:val="005A2D8C"/>
    <w:rsid w:val="005A3585"/>
    <w:rsid w:val="005A3AA0"/>
    <w:rsid w:val="005A5158"/>
    <w:rsid w:val="005A5C58"/>
    <w:rsid w:val="005A5F1A"/>
    <w:rsid w:val="005A6C69"/>
    <w:rsid w:val="005A7F74"/>
    <w:rsid w:val="005B6BA9"/>
    <w:rsid w:val="005B72B2"/>
    <w:rsid w:val="005C0023"/>
    <w:rsid w:val="005C131F"/>
    <w:rsid w:val="005C2DB8"/>
    <w:rsid w:val="005C5FF9"/>
    <w:rsid w:val="005D0134"/>
    <w:rsid w:val="005D17B4"/>
    <w:rsid w:val="005D2161"/>
    <w:rsid w:val="005D5B9A"/>
    <w:rsid w:val="005D5FA1"/>
    <w:rsid w:val="005E3FBE"/>
    <w:rsid w:val="005E4526"/>
    <w:rsid w:val="005E4F12"/>
    <w:rsid w:val="005E5674"/>
    <w:rsid w:val="005E5AA0"/>
    <w:rsid w:val="005E7B4C"/>
    <w:rsid w:val="005F1076"/>
    <w:rsid w:val="005F17AA"/>
    <w:rsid w:val="005F2C9B"/>
    <w:rsid w:val="005F5932"/>
    <w:rsid w:val="005F66CF"/>
    <w:rsid w:val="006001BC"/>
    <w:rsid w:val="006028A8"/>
    <w:rsid w:val="0060379F"/>
    <w:rsid w:val="0060436A"/>
    <w:rsid w:val="006045BB"/>
    <w:rsid w:val="0060479B"/>
    <w:rsid w:val="00604DC2"/>
    <w:rsid w:val="0061111C"/>
    <w:rsid w:val="00616F8A"/>
    <w:rsid w:val="00617019"/>
    <w:rsid w:val="0061701E"/>
    <w:rsid w:val="0061723D"/>
    <w:rsid w:val="00620D4C"/>
    <w:rsid w:val="006225E2"/>
    <w:rsid w:val="00624708"/>
    <w:rsid w:val="0062482A"/>
    <w:rsid w:val="00624DFB"/>
    <w:rsid w:val="00626F7A"/>
    <w:rsid w:val="00630F7D"/>
    <w:rsid w:val="00635717"/>
    <w:rsid w:val="00635BF3"/>
    <w:rsid w:val="00641A8A"/>
    <w:rsid w:val="006456F2"/>
    <w:rsid w:val="006458A6"/>
    <w:rsid w:val="00647535"/>
    <w:rsid w:val="00647CD0"/>
    <w:rsid w:val="00650417"/>
    <w:rsid w:val="00655EDD"/>
    <w:rsid w:val="0066146A"/>
    <w:rsid w:val="00664374"/>
    <w:rsid w:val="006672EE"/>
    <w:rsid w:val="00667C25"/>
    <w:rsid w:val="00671448"/>
    <w:rsid w:val="00674625"/>
    <w:rsid w:val="00674871"/>
    <w:rsid w:val="0067487D"/>
    <w:rsid w:val="006800B4"/>
    <w:rsid w:val="006813A0"/>
    <w:rsid w:val="00682FAC"/>
    <w:rsid w:val="00683D7B"/>
    <w:rsid w:val="00686630"/>
    <w:rsid w:val="00686BB9"/>
    <w:rsid w:val="0069112D"/>
    <w:rsid w:val="00691ED8"/>
    <w:rsid w:val="0069302D"/>
    <w:rsid w:val="006933F6"/>
    <w:rsid w:val="00697437"/>
    <w:rsid w:val="006A0405"/>
    <w:rsid w:val="006A1B10"/>
    <w:rsid w:val="006A225B"/>
    <w:rsid w:val="006A2575"/>
    <w:rsid w:val="006A28FC"/>
    <w:rsid w:val="006A49BA"/>
    <w:rsid w:val="006A4D80"/>
    <w:rsid w:val="006A4DEC"/>
    <w:rsid w:val="006A654A"/>
    <w:rsid w:val="006A6B8E"/>
    <w:rsid w:val="006A6CD1"/>
    <w:rsid w:val="006B0866"/>
    <w:rsid w:val="006B0A5A"/>
    <w:rsid w:val="006B1CE4"/>
    <w:rsid w:val="006B433A"/>
    <w:rsid w:val="006B58F4"/>
    <w:rsid w:val="006B67C0"/>
    <w:rsid w:val="006B7071"/>
    <w:rsid w:val="006B7250"/>
    <w:rsid w:val="006C0BE2"/>
    <w:rsid w:val="006C185E"/>
    <w:rsid w:val="006C1FBF"/>
    <w:rsid w:val="006C23E6"/>
    <w:rsid w:val="006C480C"/>
    <w:rsid w:val="006C746D"/>
    <w:rsid w:val="006C76C9"/>
    <w:rsid w:val="006D0CB3"/>
    <w:rsid w:val="006D1372"/>
    <w:rsid w:val="006D3D1C"/>
    <w:rsid w:val="006D480A"/>
    <w:rsid w:val="006D5232"/>
    <w:rsid w:val="006D6827"/>
    <w:rsid w:val="006E025C"/>
    <w:rsid w:val="006E3A83"/>
    <w:rsid w:val="006E4C4B"/>
    <w:rsid w:val="006E7B23"/>
    <w:rsid w:val="006F007F"/>
    <w:rsid w:val="006F0AA4"/>
    <w:rsid w:val="006F6B7A"/>
    <w:rsid w:val="007006EF"/>
    <w:rsid w:val="00700FFE"/>
    <w:rsid w:val="00701855"/>
    <w:rsid w:val="0070240D"/>
    <w:rsid w:val="00703480"/>
    <w:rsid w:val="00704ABD"/>
    <w:rsid w:val="00705A95"/>
    <w:rsid w:val="0070690A"/>
    <w:rsid w:val="00710EB0"/>
    <w:rsid w:val="00710F77"/>
    <w:rsid w:val="00713805"/>
    <w:rsid w:val="0071386D"/>
    <w:rsid w:val="007149A0"/>
    <w:rsid w:val="00715CAB"/>
    <w:rsid w:val="00716322"/>
    <w:rsid w:val="007167AD"/>
    <w:rsid w:val="00716B70"/>
    <w:rsid w:val="0071755C"/>
    <w:rsid w:val="00717DB4"/>
    <w:rsid w:val="00720CC8"/>
    <w:rsid w:val="00721345"/>
    <w:rsid w:val="00731546"/>
    <w:rsid w:val="007323A5"/>
    <w:rsid w:val="007324D0"/>
    <w:rsid w:val="00732839"/>
    <w:rsid w:val="00735047"/>
    <w:rsid w:val="00735221"/>
    <w:rsid w:val="00736A17"/>
    <w:rsid w:val="0073776C"/>
    <w:rsid w:val="00741DEB"/>
    <w:rsid w:val="0074227A"/>
    <w:rsid w:val="007425A6"/>
    <w:rsid w:val="00744299"/>
    <w:rsid w:val="00745EFC"/>
    <w:rsid w:val="00747D54"/>
    <w:rsid w:val="00752FEF"/>
    <w:rsid w:val="00755C59"/>
    <w:rsid w:val="007572C0"/>
    <w:rsid w:val="00757308"/>
    <w:rsid w:val="00761ACC"/>
    <w:rsid w:val="00767E40"/>
    <w:rsid w:val="00773F04"/>
    <w:rsid w:val="00775821"/>
    <w:rsid w:val="00776165"/>
    <w:rsid w:val="00776722"/>
    <w:rsid w:val="00776D8A"/>
    <w:rsid w:val="0078245F"/>
    <w:rsid w:val="007830DC"/>
    <w:rsid w:val="00784225"/>
    <w:rsid w:val="007857E6"/>
    <w:rsid w:val="007864E5"/>
    <w:rsid w:val="00791A2E"/>
    <w:rsid w:val="00793557"/>
    <w:rsid w:val="007A2D8F"/>
    <w:rsid w:val="007A5C6A"/>
    <w:rsid w:val="007A7ACB"/>
    <w:rsid w:val="007B0A9D"/>
    <w:rsid w:val="007B20DD"/>
    <w:rsid w:val="007B343B"/>
    <w:rsid w:val="007C03CA"/>
    <w:rsid w:val="007C1FC9"/>
    <w:rsid w:val="007C4CD0"/>
    <w:rsid w:val="007C5077"/>
    <w:rsid w:val="007C7F89"/>
    <w:rsid w:val="007D4361"/>
    <w:rsid w:val="007D441B"/>
    <w:rsid w:val="007D44D9"/>
    <w:rsid w:val="007D5434"/>
    <w:rsid w:val="007E0517"/>
    <w:rsid w:val="007E1F7F"/>
    <w:rsid w:val="007E3CFD"/>
    <w:rsid w:val="007F1EEE"/>
    <w:rsid w:val="007F2691"/>
    <w:rsid w:val="007F3943"/>
    <w:rsid w:val="007F40E9"/>
    <w:rsid w:val="007F437C"/>
    <w:rsid w:val="007F43CC"/>
    <w:rsid w:val="007F5478"/>
    <w:rsid w:val="008004DB"/>
    <w:rsid w:val="008015B1"/>
    <w:rsid w:val="0080276D"/>
    <w:rsid w:val="00804AEA"/>
    <w:rsid w:val="00804F17"/>
    <w:rsid w:val="008139A5"/>
    <w:rsid w:val="00815CCD"/>
    <w:rsid w:val="00822F71"/>
    <w:rsid w:val="00825171"/>
    <w:rsid w:val="00830B55"/>
    <w:rsid w:val="0083109B"/>
    <w:rsid w:val="008324EF"/>
    <w:rsid w:val="008325B4"/>
    <w:rsid w:val="00832644"/>
    <w:rsid w:val="00834230"/>
    <w:rsid w:val="008347E7"/>
    <w:rsid w:val="008365CF"/>
    <w:rsid w:val="00836CB1"/>
    <w:rsid w:val="00840D52"/>
    <w:rsid w:val="00841DEA"/>
    <w:rsid w:val="00843F2B"/>
    <w:rsid w:val="00844040"/>
    <w:rsid w:val="00845159"/>
    <w:rsid w:val="00851712"/>
    <w:rsid w:val="008534FA"/>
    <w:rsid w:val="00856961"/>
    <w:rsid w:val="0086003B"/>
    <w:rsid w:val="0086177F"/>
    <w:rsid w:val="00862E90"/>
    <w:rsid w:val="0086413B"/>
    <w:rsid w:val="00864E90"/>
    <w:rsid w:val="00865334"/>
    <w:rsid w:val="00865958"/>
    <w:rsid w:val="00865C54"/>
    <w:rsid w:val="008713BE"/>
    <w:rsid w:val="00875424"/>
    <w:rsid w:val="00876690"/>
    <w:rsid w:val="00876856"/>
    <w:rsid w:val="008768BD"/>
    <w:rsid w:val="00876EBE"/>
    <w:rsid w:val="008810C6"/>
    <w:rsid w:val="00882C83"/>
    <w:rsid w:val="00884DE1"/>
    <w:rsid w:val="00885261"/>
    <w:rsid w:val="00886020"/>
    <w:rsid w:val="00887C41"/>
    <w:rsid w:val="008902D6"/>
    <w:rsid w:val="0089127A"/>
    <w:rsid w:val="00891991"/>
    <w:rsid w:val="00892CB3"/>
    <w:rsid w:val="008949F1"/>
    <w:rsid w:val="0089606F"/>
    <w:rsid w:val="008A30A1"/>
    <w:rsid w:val="008A45A4"/>
    <w:rsid w:val="008B3909"/>
    <w:rsid w:val="008B41B5"/>
    <w:rsid w:val="008C04B1"/>
    <w:rsid w:val="008C2652"/>
    <w:rsid w:val="008C43C4"/>
    <w:rsid w:val="008C49DB"/>
    <w:rsid w:val="008C54F7"/>
    <w:rsid w:val="008C7AD8"/>
    <w:rsid w:val="008D36C4"/>
    <w:rsid w:val="008D46DF"/>
    <w:rsid w:val="008D47D3"/>
    <w:rsid w:val="008D490D"/>
    <w:rsid w:val="008D4AD8"/>
    <w:rsid w:val="008D5E67"/>
    <w:rsid w:val="008D7110"/>
    <w:rsid w:val="008D7EAE"/>
    <w:rsid w:val="008E375C"/>
    <w:rsid w:val="008E7488"/>
    <w:rsid w:val="008F0A4F"/>
    <w:rsid w:val="008F4BA8"/>
    <w:rsid w:val="008F4DB5"/>
    <w:rsid w:val="009016E5"/>
    <w:rsid w:val="009023D2"/>
    <w:rsid w:val="00902C05"/>
    <w:rsid w:val="00903487"/>
    <w:rsid w:val="009067E5"/>
    <w:rsid w:val="00906D48"/>
    <w:rsid w:val="00911BBD"/>
    <w:rsid w:val="00912519"/>
    <w:rsid w:val="009156B8"/>
    <w:rsid w:val="00922F6E"/>
    <w:rsid w:val="00923427"/>
    <w:rsid w:val="009241E4"/>
    <w:rsid w:val="00925190"/>
    <w:rsid w:val="00925455"/>
    <w:rsid w:val="0092751D"/>
    <w:rsid w:val="00930190"/>
    <w:rsid w:val="00932FC7"/>
    <w:rsid w:val="00933759"/>
    <w:rsid w:val="00933E0A"/>
    <w:rsid w:val="00934B34"/>
    <w:rsid w:val="00936451"/>
    <w:rsid w:val="009367C1"/>
    <w:rsid w:val="00940554"/>
    <w:rsid w:val="00941D7B"/>
    <w:rsid w:val="00946EEB"/>
    <w:rsid w:val="0095221C"/>
    <w:rsid w:val="009563FD"/>
    <w:rsid w:val="00957B25"/>
    <w:rsid w:val="00960039"/>
    <w:rsid w:val="00960DF3"/>
    <w:rsid w:val="0096278F"/>
    <w:rsid w:val="0096326D"/>
    <w:rsid w:val="00964183"/>
    <w:rsid w:val="00965850"/>
    <w:rsid w:val="00966400"/>
    <w:rsid w:val="00966D1A"/>
    <w:rsid w:val="00970701"/>
    <w:rsid w:val="0097094F"/>
    <w:rsid w:val="0097107F"/>
    <w:rsid w:val="00974177"/>
    <w:rsid w:val="0097541B"/>
    <w:rsid w:val="00980F08"/>
    <w:rsid w:val="00981EE1"/>
    <w:rsid w:val="00981FF2"/>
    <w:rsid w:val="00982947"/>
    <w:rsid w:val="009864DA"/>
    <w:rsid w:val="00986502"/>
    <w:rsid w:val="00987727"/>
    <w:rsid w:val="0099294D"/>
    <w:rsid w:val="00996F35"/>
    <w:rsid w:val="0099769F"/>
    <w:rsid w:val="009A1550"/>
    <w:rsid w:val="009A1941"/>
    <w:rsid w:val="009A23AD"/>
    <w:rsid w:val="009A3F74"/>
    <w:rsid w:val="009B0209"/>
    <w:rsid w:val="009B062C"/>
    <w:rsid w:val="009B0D15"/>
    <w:rsid w:val="009B1308"/>
    <w:rsid w:val="009B2909"/>
    <w:rsid w:val="009B2D8F"/>
    <w:rsid w:val="009B664A"/>
    <w:rsid w:val="009B76B1"/>
    <w:rsid w:val="009C09D0"/>
    <w:rsid w:val="009C0C5C"/>
    <w:rsid w:val="009C36D6"/>
    <w:rsid w:val="009C4C03"/>
    <w:rsid w:val="009D0740"/>
    <w:rsid w:val="009D0A82"/>
    <w:rsid w:val="009D0E54"/>
    <w:rsid w:val="009D0EBF"/>
    <w:rsid w:val="009D26F3"/>
    <w:rsid w:val="009E142C"/>
    <w:rsid w:val="009E26D5"/>
    <w:rsid w:val="009E3397"/>
    <w:rsid w:val="009E437B"/>
    <w:rsid w:val="009E4986"/>
    <w:rsid w:val="009E57B4"/>
    <w:rsid w:val="009E5C93"/>
    <w:rsid w:val="009E73CA"/>
    <w:rsid w:val="009E752E"/>
    <w:rsid w:val="009F0E9B"/>
    <w:rsid w:val="009F1F31"/>
    <w:rsid w:val="009F40CD"/>
    <w:rsid w:val="009F6AC0"/>
    <w:rsid w:val="00A0026F"/>
    <w:rsid w:val="00A007AE"/>
    <w:rsid w:val="00A01406"/>
    <w:rsid w:val="00A0419F"/>
    <w:rsid w:val="00A0427F"/>
    <w:rsid w:val="00A04D56"/>
    <w:rsid w:val="00A05D70"/>
    <w:rsid w:val="00A12799"/>
    <w:rsid w:val="00A13914"/>
    <w:rsid w:val="00A16A5A"/>
    <w:rsid w:val="00A20F48"/>
    <w:rsid w:val="00A2227A"/>
    <w:rsid w:val="00A2254B"/>
    <w:rsid w:val="00A242CE"/>
    <w:rsid w:val="00A24654"/>
    <w:rsid w:val="00A24728"/>
    <w:rsid w:val="00A255D1"/>
    <w:rsid w:val="00A25A65"/>
    <w:rsid w:val="00A27F73"/>
    <w:rsid w:val="00A311DE"/>
    <w:rsid w:val="00A3308A"/>
    <w:rsid w:val="00A34A21"/>
    <w:rsid w:val="00A35602"/>
    <w:rsid w:val="00A410FC"/>
    <w:rsid w:val="00A41BA8"/>
    <w:rsid w:val="00A47A3C"/>
    <w:rsid w:val="00A5246F"/>
    <w:rsid w:val="00A5625B"/>
    <w:rsid w:val="00A56C0F"/>
    <w:rsid w:val="00A56DCE"/>
    <w:rsid w:val="00A57BFB"/>
    <w:rsid w:val="00A6781E"/>
    <w:rsid w:val="00A7190E"/>
    <w:rsid w:val="00A723AA"/>
    <w:rsid w:val="00A73DC2"/>
    <w:rsid w:val="00A7691E"/>
    <w:rsid w:val="00A76EA1"/>
    <w:rsid w:val="00A830AD"/>
    <w:rsid w:val="00A833DD"/>
    <w:rsid w:val="00A8358F"/>
    <w:rsid w:val="00A83BD7"/>
    <w:rsid w:val="00A866BB"/>
    <w:rsid w:val="00A90746"/>
    <w:rsid w:val="00A94B56"/>
    <w:rsid w:val="00AA0532"/>
    <w:rsid w:val="00AA07BC"/>
    <w:rsid w:val="00AA1B3A"/>
    <w:rsid w:val="00AA4424"/>
    <w:rsid w:val="00AA61BA"/>
    <w:rsid w:val="00AA7597"/>
    <w:rsid w:val="00AB20A9"/>
    <w:rsid w:val="00AB36E6"/>
    <w:rsid w:val="00AB3EA4"/>
    <w:rsid w:val="00AB58DA"/>
    <w:rsid w:val="00AB770B"/>
    <w:rsid w:val="00AC1E37"/>
    <w:rsid w:val="00AC2375"/>
    <w:rsid w:val="00AC36B2"/>
    <w:rsid w:val="00AC3A07"/>
    <w:rsid w:val="00AC4969"/>
    <w:rsid w:val="00AC4D87"/>
    <w:rsid w:val="00AC5CA0"/>
    <w:rsid w:val="00AC7234"/>
    <w:rsid w:val="00AD00B1"/>
    <w:rsid w:val="00AD2638"/>
    <w:rsid w:val="00AD3111"/>
    <w:rsid w:val="00AD52D9"/>
    <w:rsid w:val="00AD564D"/>
    <w:rsid w:val="00AD5A7D"/>
    <w:rsid w:val="00AD66FA"/>
    <w:rsid w:val="00AD68E2"/>
    <w:rsid w:val="00AD7D9A"/>
    <w:rsid w:val="00AE176F"/>
    <w:rsid w:val="00AE1B54"/>
    <w:rsid w:val="00AE37CF"/>
    <w:rsid w:val="00AE3C01"/>
    <w:rsid w:val="00AE67CF"/>
    <w:rsid w:val="00AE72CA"/>
    <w:rsid w:val="00AF0133"/>
    <w:rsid w:val="00AF3E43"/>
    <w:rsid w:val="00B0142D"/>
    <w:rsid w:val="00B01C59"/>
    <w:rsid w:val="00B033B8"/>
    <w:rsid w:val="00B062BF"/>
    <w:rsid w:val="00B0657F"/>
    <w:rsid w:val="00B07E5C"/>
    <w:rsid w:val="00B115EF"/>
    <w:rsid w:val="00B12C0B"/>
    <w:rsid w:val="00B14142"/>
    <w:rsid w:val="00B153C6"/>
    <w:rsid w:val="00B1793A"/>
    <w:rsid w:val="00B17B30"/>
    <w:rsid w:val="00B21471"/>
    <w:rsid w:val="00B231C3"/>
    <w:rsid w:val="00B23A94"/>
    <w:rsid w:val="00B23CDB"/>
    <w:rsid w:val="00B26E6C"/>
    <w:rsid w:val="00B27C58"/>
    <w:rsid w:val="00B31082"/>
    <w:rsid w:val="00B33B77"/>
    <w:rsid w:val="00B33D27"/>
    <w:rsid w:val="00B34634"/>
    <w:rsid w:val="00B3497C"/>
    <w:rsid w:val="00B36B59"/>
    <w:rsid w:val="00B371FD"/>
    <w:rsid w:val="00B37F93"/>
    <w:rsid w:val="00B417A0"/>
    <w:rsid w:val="00B424EC"/>
    <w:rsid w:val="00B438FE"/>
    <w:rsid w:val="00B43919"/>
    <w:rsid w:val="00B47251"/>
    <w:rsid w:val="00B4788E"/>
    <w:rsid w:val="00B47957"/>
    <w:rsid w:val="00B50FC5"/>
    <w:rsid w:val="00B50FDE"/>
    <w:rsid w:val="00B535D1"/>
    <w:rsid w:val="00B54686"/>
    <w:rsid w:val="00B60513"/>
    <w:rsid w:val="00B60993"/>
    <w:rsid w:val="00B60BCC"/>
    <w:rsid w:val="00B6197A"/>
    <w:rsid w:val="00B63F9A"/>
    <w:rsid w:val="00B64405"/>
    <w:rsid w:val="00B73287"/>
    <w:rsid w:val="00B74B5D"/>
    <w:rsid w:val="00B758B4"/>
    <w:rsid w:val="00B7745F"/>
    <w:rsid w:val="00B8186B"/>
    <w:rsid w:val="00B82B7E"/>
    <w:rsid w:val="00B84A69"/>
    <w:rsid w:val="00B84BFC"/>
    <w:rsid w:val="00B85FFE"/>
    <w:rsid w:val="00B86A1A"/>
    <w:rsid w:val="00B86FE4"/>
    <w:rsid w:val="00B91E1F"/>
    <w:rsid w:val="00B92EEA"/>
    <w:rsid w:val="00B93A86"/>
    <w:rsid w:val="00B94C5D"/>
    <w:rsid w:val="00B95CEB"/>
    <w:rsid w:val="00B97AE5"/>
    <w:rsid w:val="00BA03ED"/>
    <w:rsid w:val="00BA0AE0"/>
    <w:rsid w:val="00BA1D5E"/>
    <w:rsid w:val="00BA303B"/>
    <w:rsid w:val="00BA3B1F"/>
    <w:rsid w:val="00BA4EE1"/>
    <w:rsid w:val="00BA5283"/>
    <w:rsid w:val="00BA6C82"/>
    <w:rsid w:val="00BA7194"/>
    <w:rsid w:val="00BB078B"/>
    <w:rsid w:val="00BB2F02"/>
    <w:rsid w:val="00BB3128"/>
    <w:rsid w:val="00BB3E05"/>
    <w:rsid w:val="00BB460C"/>
    <w:rsid w:val="00BB5E64"/>
    <w:rsid w:val="00BB6DF5"/>
    <w:rsid w:val="00BB7593"/>
    <w:rsid w:val="00BC2FC2"/>
    <w:rsid w:val="00BC39C3"/>
    <w:rsid w:val="00BC4130"/>
    <w:rsid w:val="00BC4C65"/>
    <w:rsid w:val="00BD02DC"/>
    <w:rsid w:val="00BD1F9E"/>
    <w:rsid w:val="00BD2650"/>
    <w:rsid w:val="00BD6641"/>
    <w:rsid w:val="00BE29C8"/>
    <w:rsid w:val="00BE2CAF"/>
    <w:rsid w:val="00BE2FE8"/>
    <w:rsid w:val="00BE497A"/>
    <w:rsid w:val="00BE53C1"/>
    <w:rsid w:val="00BE585F"/>
    <w:rsid w:val="00BE5C1C"/>
    <w:rsid w:val="00BE6171"/>
    <w:rsid w:val="00BF0B40"/>
    <w:rsid w:val="00BF29D2"/>
    <w:rsid w:val="00BF5136"/>
    <w:rsid w:val="00C006BB"/>
    <w:rsid w:val="00C01794"/>
    <w:rsid w:val="00C01EDC"/>
    <w:rsid w:val="00C04568"/>
    <w:rsid w:val="00C04BFA"/>
    <w:rsid w:val="00C0562E"/>
    <w:rsid w:val="00C112F4"/>
    <w:rsid w:val="00C150DF"/>
    <w:rsid w:val="00C163A8"/>
    <w:rsid w:val="00C165D7"/>
    <w:rsid w:val="00C16BC4"/>
    <w:rsid w:val="00C17EC0"/>
    <w:rsid w:val="00C2034D"/>
    <w:rsid w:val="00C2636D"/>
    <w:rsid w:val="00C268B2"/>
    <w:rsid w:val="00C27423"/>
    <w:rsid w:val="00C31320"/>
    <w:rsid w:val="00C3180F"/>
    <w:rsid w:val="00C333B0"/>
    <w:rsid w:val="00C33A9A"/>
    <w:rsid w:val="00C33FF3"/>
    <w:rsid w:val="00C3567B"/>
    <w:rsid w:val="00C37837"/>
    <w:rsid w:val="00C40790"/>
    <w:rsid w:val="00C40BC8"/>
    <w:rsid w:val="00C46981"/>
    <w:rsid w:val="00C53257"/>
    <w:rsid w:val="00C563C9"/>
    <w:rsid w:val="00C604D0"/>
    <w:rsid w:val="00C61279"/>
    <w:rsid w:val="00C73E1C"/>
    <w:rsid w:val="00C76585"/>
    <w:rsid w:val="00C76D3C"/>
    <w:rsid w:val="00C77B48"/>
    <w:rsid w:val="00C81184"/>
    <w:rsid w:val="00C813DA"/>
    <w:rsid w:val="00C819E3"/>
    <w:rsid w:val="00C83EE2"/>
    <w:rsid w:val="00C910C5"/>
    <w:rsid w:val="00C92EFB"/>
    <w:rsid w:val="00C9308C"/>
    <w:rsid w:val="00C93FDC"/>
    <w:rsid w:val="00C959BF"/>
    <w:rsid w:val="00C976E5"/>
    <w:rsid w:val="00CA1D15"/>
    <w:rsid w:val="00CA6224"/>
    <w:rsid w:val="00CB0D0A"/>
    <w:rsid w:val="00CB27DB"/>
    <w:rsid w:val="00CB4299"/>
    <w:rsid w:val="00CB4EE0"/>
    <w:rsid w:val="00CB56C0"/>
    <w:rsid w:val="00CC0786"/>
    <w:rsid w:val="00CC327E"/>
    <w:rsid w:val="00CC3C3B"/>
    <w:rsid w:val="00CC46D3"/>
    <w:rsid w:val="00CC79DD"/>
    <w:rsid w:val="00CD25FB"/>
    <w:rsid w:val="00CD53A9"/>
    <w:rsid w:val="00CD56CD"/>
    <w:rsid w:val="00CD6D46"/>
    <w:rsid w:val="00CE1A74"/>
    <w:rsid w:val="00CE2A04"/>
    <w:rsid w:val="00CE4ACF"/>
    <w:rsid w:val="00CE58C2"/>
    <w:rsid w:val="00CE780A"/>
    <w:rsid w:val="00CF0401"/>
    <w:rsid w:val="00CF1ED4"/>
    <w:rsid w:val="00CF20C3"/>
    <w:rsid w:val="00CF56F1"/>
    <w:rsid w:val="00CF6120"/>
    <w:rsid w:val="00CF61CB"/>
    <w:rsid w:val="00CF6DBB"/>
    <w:rsid w:val="00D018E6"/>
    <w:rsid w:val="00D02ED0"/>
    <w:rsid w:val="00D04480"/>
    <w:rsid w:val="00D059B8"/>
    <w:rsid w:val="00D05EDA"/>
    <w:rsid w:val="00D07571"/>
    <w:rsid w:val="00D07EA3"/>
    <w:rsid w:val="00D1186E"/>
    <w:rsid w:val="00D12451"/>
    <w:rsid w:val="00D135FE"/>
    <w:rsid w:val="00D14477"/>
    <w:rsid w:val="00D15ADB"/>
    <w:rsid w:val="00D162A3"/>
    <w:rsid w:val="00D169DC"/>
    <w:rsid w:val="00D17206"/>
    <w:rsid w:val="00D20D99"/>
    <w:rsid w:val="00D25140"/>
    <w:rsid w:val="00D27644"/>
    <w:rsid w:val="00D30531"/>
    <w:rsid w:val="00D3497C"/>
    <w:rsid w:val="00D41C23"/>
    <w:rsid w:val="00D42DFC"/>
    <w:rsid w:val="00D4444A"/>
    <w:rsid w:val="00D4510C"/>
    <w:rsid w:val="00D5003D"/>
    <w:rsid w:val="00D51554"/>
    <w:rsid w:val="00D53E0C"/>
    <w:rsid w:val="00D61CD5"/>
    <w:rsid w:val="00D6370B"/>
    <w:rsid w:val="00D64454"/>
    <w:rsid w:val="00D666E0"/>
    <w:rsid w:val="00D710D7"/>
    <w:rsid w:val="00D73218"/>
    <w:rsid w:val="00D742BE"/>
    <w:rsid w:val="00D749E1"/>
    <w:rsid w:val="00D76BCD"/>
    <w:rsid w:val="00D777A3"/>
    <w:rsid w:val="00D77D78"/>
    <w:rsid w:val="00D841D2"/>
    <w:rsid w:val="00D84B03"/>
    <w:rsid w:val="00D868BD"/>
    <w:rsid w:val="00D87BB6"/>
    <w:rsid w:val="00D903C2"/>
    <w:rsid w:val="00D92A9A"/>
    <w:rsid w:val="00D93556"/>
    <w:rsid w:val="00D95176"/>
    <w:rsid w:val="00D9710B"/>
    <w:rsid w:val="00D97AA5"/>
    <w:rsid w:val="00DA0226"/>
    <w:rsid w:val="00DA0606"/>
    <w:rsid w:val="00DA0C65"/>
    <w:rsid w:val="00DA24DE"/>
    <w:rsid w:val="00DA4DE5"/>
    <w:rsid w:val="00DA5836"/>
    <w:rsid w:val="00DA5D6F"/>
    <w:rsid w:val="00DA609A"/>
    <w:rsid w:val="00DA61C1"/>
    <w:rsid w:val="00DB21A8"/>
    <w:rsid w:val="00DB25F8"/>
    <w:rsid w:val="00DB26B8"/>
    <w:rsid w:val="00DB2F13"/>
    <w:rsid w:val="00DB34B9"/>
    <w:rsid w:val="00DB4CDD"/>
    <w:rsid w:val="00DB5EDB"/>
    <w:rsid w:val="00DB7E63"/>
    <w:rsid w:val="00DC048E"/>
    <w:rsid w:val="00DC1345"/>
    <w:rsid w:val="00DC1BC4"/>
    <w:rsid w:val="00DC2DCE"/>
    <w:rsid w:val="00DC452F"/>
    <w:rsid w:val="00DC481A"/>
    <w:rsid w:val="00DC483B"/>
    <w:rsid w:val="00DC4CD7"/>
    <w:rsid w:val="00DC5779"/>
    <w:rsid w:val="00DC5E55"/>
    <w:rsid w:val="00DC5FAB"/>
    <w:rsid w:val="00DC6639"/>
    <w:rsid w:val="00DD0E70"/>
    <w:rsid w:val="00DD3BA3"/>
    <w:rsid w:val="00DD3ED9"/>
    <w:rsid w:val="00DD4493"/>
    <w:rsid w:val="00DD5D41"/>
    <w:rsid w:val="00DE2CE6"/>
    <w:rsid w:val="00DE3E1B"/>
    <w:rsid w:val="00DE541F"/>
    <w:rsid w:val="00DE716D"/>
    <w:rsid w:val="00DE7821"/>
    <w:rsid w:val="00DF1895"/>
    <w:rsid w:val="00DF2244"/>
    <w:rsid w:val="00DF5EE9"/>
    <w:rsid w:val="00DF7764"/>
    <w:rsid w:val="00E014E0"/>
    <w:rsid w:val="00E04FAF"/>
    <w:rsid w:val="00E05280"/>
    <w:rsid w:val="00E0687F"/>
    <w:rsid w:val="00E125BC"/>
    <w:rsid w:val="00E13DA2"/>
    <w:rsid w:val="00E14502"/>
    <w:rsid w:val="00E15629"/>
    <w:rsid w:val="00E163E9"/>
    <w:rsid w:val="00E20AAA"/>
    <w:rsid w:val="00E215FA"/>
    <w:rsid w:val="00E25E68"/>
    <w:rsid w:val="00E25ECE"/>
    <w:rsid w:val="00E26D92"/>
    <w:rsid w:val="00E32A71"/>
    <w:rsid w:val="00E3383F"/>
    <w:rsid w:val="00E4281E"/>
    <w:rsid w:val="00E466AC"/>
    <w:rsid w:val="00E4759A"/>
    <w:rsid w:val="00E51F26"/>
    <w:rsid w:val="00E52088"/>
    <w:rsid w:val="00E53B3C"/>
    <w:rsid w:val="00E54A8A"/>
    <w:rsid w:val="00E55AD5"/>
    <w:rsid w:val="00E5756C"/>
    <w:rsid w:val="00E6120B"/>
    <w:rsid w:val="00E661C3"/>
    <w:rsid w:val="00E711CF"/>
    <w:rsid w:val="00E74F4C"/>
    <w:rsid w:val="00E7621B"/>
    <w:rsid w:val="00E7727B"/>
    <w:rsid w:val="00E77326"/>
    <w:rsid w:val="00E77667"/>
    <w:rsid w:val="00E77BB1"/>
    <w:rsid w:val="00E77DDF"/>
    <w:rsid w:val="00E82E69"/>
    <w:rsid w:val="00E84105"/>
    <w:rsid w:val="00E84690"/>
    <w:rsid w:val="00E866C0"/>
    <w:rsid w:val="00E8792A"/>
    <w:rsid w:val="00E9017D"/>
    <w:rsid w:val="00E931A6"/>
    <w:rsid w:val="00E942D8"/>
    <w:rsid w:val="00E966A7"/>
    <w:rsid w:val="00E97BF5"/>
    <w:rsid w:val="00EA1133"/>
    <w:rsid w:val="00EA70BA"/>
    <w:rsid w:val="00EA7A21"/>
    <w:rsid w:val="00EA7D27"/>
    <w:rsid w:val="00EB1B06"/>
    <w:rsid w:val="00EB2E46"/>
    <w:rsid w:val="00EB3709"/>
    <w:rsid w:val="00EB3B6F"/>
    <w:rsid w:val="00EB42DF"/>
    <w:rsid w:val="00EB4336"/>
    <w:rsid w:val="00EB63CF"/>
    <w:rsid w:val="00EB7518"/>
    <w:rsid w:val="00EC0FF5"/>
    <w:rsid w:val="00EC1087"/>
    <w:rsid w:val="00EC2480"/>
    <w:rsid w:val="00EC2E82"/>
    <w:rsid w:val="00EC61B8"/>
    <w:rsid w:val="00EC634A"/>
    <w:rsid w:val="00ED0DFB"/>
    <w:rsid w:val="00ED1AFE"/>
    <w:rsid w:val="00ED272C"/>
    <w:rsid w:val="00ED2E43"/>
    <w:rsid w:val="00ED399E"/>
    <w:rsid w:val="00ED5CB3"/>
    <w:rsid w:val="00ED60EA"/>
    <w:rsid w:val="00ED6E05"/>
    <w:rsid w:val="00EE0083"/>
    <w:rsid w:val="00EE27FE"/>
    <w:rsid w:val="00EE47C1"/>
    <w:rsid w:val="00EE66E2"/>
    <w:rsid w:val="00EE77C8"/>
    <w:rsid w:val="00EE78B0"/>
    <w:rsid w:val="00EF02AB"/>
    <w:rsid w:val="00EF3FDB"/>
    <w:rsid w:val="00EF57FB"/>
    <w:rsid w:val="00EF7D44"/>
    <w:rsid w:val="00F12D2A"/>
    <w:rsid w:val="00F1453C"/>
    <w:rsid w:val="00F147E3"/>
    <w:rsid w:val="00F1558C"/>
    <w:rsid w:val="00F162BA"/>
    <w:rsid w:val="00F16966"/>
    <w:rsid w:val="00F16CA4"/>
    <w:rsid w:val="00F17430"/>
    <w:rsid w:val="00F21319"/>
    <w:rsid w:val="00F21693"/>
    <w:rsid w:val="00F2339D"/>
    <w:rsid w:val="00F27E91"/>
    <w:rsid w:val="00F33E1E"/>
    <w:rsid w:val="00F354EF"/>
    <w:rsid w:val="00F37DA4"/>
    <w:rsid w:val="00F41E79"/>
    <w:rsid w:val="00F43117"/>
    <w:rsid w:val="00F440E3"/>
    <w:rsid w:val="00F449F6"/>
    <w:rsid w:val="00F44AC0"/>
    <w:rsid w:val="00F45197"/>
    <w:rsid w:val="00F5130F"/>
    <w:rsid w:val="00F517BF"/>
    <w:rsid w:val="00F53FBF"/>
    <w:rsid w:val="00F5462F"/>
    <w:rsid w:val="00F60846"/>
    <w:rsid w:val="00F62C97"/>
    <w:rsid w:val="00F63B56"/>
    <w:rsid w:val="00F64347"/>
    <w:rsid w:val="00F64810"/>
    <w:rsid w:val="00F64F97"/>
    <w:rsid w:val="00F65C54"/>
    <w:rsid w:val="00F66566"/>
    <w:rsid w:val="00F72C05"/>
    <w:rsid w:val="00F73D0D"/>
    <w:rsid w:val="00F74241"/>
    <w:rsid w:val="00F74BD8"/>
    <w:rsid w:val="00F76906"/>
    <w:rsid w:val="00F7709B"/>
    <w:rsid w:val="00F81520"/>
    <w:rsid w:val="00F81A79"/>
    <w:rsid w:val="00F84EAC"/>
    <w:rsid w:val="00F857D4"/>
    <w:rsid w:val="00F86CF1"/>
    <w:rsid w:val="00F915F9"/>
    <w:rsid w:val="00F9206A"/>
    <w:rsid w:val="00F92AE5"/>
    <w:rsid w:val="00F953B0"/>
    <w:rsid w:val="00F95EA9"/>
    <w:rsid w:val="00F97B28"/>
    <w:rsid w:val="00FA1BBC"/>
    <w:rsid w:val="00FA1C86"/>
    <w:rsid w:val="00FA24A3"/>
    <w:rsid w:val="00FA254D"/>
    <w:rsid w:val="00FA2DCC"/>
    <w:rsid w:val="00FA6368"/>
    <w:rsid w:val="00FB0481"/>
    <w:rsid w:val="00FB1D7A"/>
    <w:rsid w:val="00FB2689"/>
    <w:rsid w:val="00FB2A3D"/>
    <w:rsid w:val="00FB2AEE"/>
    <w:rsid w:val="00FB342A"/>
    <w:rsid w:val="00FB434C"/>
    <w:rsid w:val="00FB50DF"/>
    <w:rsid w:val="00FB5742"/>
    <w:rsid w:val="00FC1083"/>
    <w:rsid w:val="00FC1DBA"/>
    <w:rsid w:val="00FC2416"/>
    <w:rsid w:val="00FC2F0A"/>
    <w:rsid w:val="00FC5D0E"/>
    <w:rsid w:val="00FC78DC"/>
    <w:rsid w:val="00FD2678"/>
    <w:rsid w:val="00FE068A"/>
    <w:rsid w:val="00FE4193"/>
    <w:rsid w:val="00FE48CC"/>
    <w:rsid w:val="00FE5C5D"/>
    <w:rsid w:val="00FE6CAA"/>
    <w:rsid w:val="00FE6E02"/>
    <w:rsid w:val="00FF0953"/>
    <w:rsid w:val="00FF36ED"/>
    <w:rsid w:val="00FF5575"/>
    <w:rsid w:val="00FF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C6F7"/>
  <w15:chartTrackingRefBased/>
  <w15:docId w15:val="{39D33489-8FEE-4D96-824F-1D83CB8A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85F"/>
    <w:pPr>
      <w:spacing w:after="0"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6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6F9"/>
    <w:rPr>
      <w:rFonts w:ascii="Segoe UI" w:hAnsi="Segoe UI" w:cs="Segoe UI"/>
      <w:sz w:val="18"/>
      <w:szCs w:val="18"/>
    </w:rPr>
  </w:style>
  <w:style w:type="character" w:styleId="CommentReference">
    <w:name w:val="annotation reference"/>
    <w:basedOn w:val="DefaultParagraphFont"/>
    <w:uiPriority w:val="99"/>
    <w:semiHidden/>
    <w:unhideWhenUsed/>
    <w:rsid w:val="001F56F9"/>
    <w:rPr>
      <w:sz w:val="16"/>
      <w:szCs w:val="16"/>
    </w:rPr>
  </w:style>
  <w:style w:type="paragraph" w:styleId="CommentText">
    <w:name w:val="annotation text"/>
    <w:basedOn w:val="Normal"/>
    <w:link w:val="CommentTextChar"/>
    <w:uiPriority w:val="99"/>
    <w:semiHidden/>
    <w:unhideWhenUsed/>
    <w:rsid w:val="001F56F9"/>
    <w:pPr>
      <w:spacing w:line="240" w:lineRule="auto"/>
    </w:pPr>
    <w:rPr>
      <w:sz w:val="20"/>
      <w:szCs w:val="20"/>
    </w:rPr>
  </w:style>
  <w:style w:type="character" w:customStyle="1" w:styleId="CommentTextChar">
    <w:name w:val="Comment Text Char"/>
    <w:basedOn w:val="DefaultParagraphFont"/>
    <w:link w:val="CommentText"/>
    <w:uiPriority w:val="99"/>
    <w:semiHidden/>
    <w:rsid w:val="001F56F9"/>
    <w:rPr>
      <w:sz w:val="20"/>
      <w:szCs w:val="20"/>
    </w:rPr>
  </w:style>
  <w:style w:type="paragraph" w:styleId="ListParagraph">
    <w:name w:val="List Paragraph"/>
    <w:basedOn w:val="Normal"/>
    <w:uiPriority w:val="34"/>
    <w:qFormat/>
    <w:rsid w:val="00334663"/>
    <w:pPr>
      <w:ind w:left="720"/>
      <w:contextualSpacing/>
    </w:pPr>
  </w:style>
  <w:style w:type="paragraph" w:styleId="Header">
    <w:name w:val="header"/>
    <w:basedOn w:val="Normal"/>
    <w:link w:val="HeaderChar"/>
    <w:uiPriority w:val="99"/>
    <w:unhideWhenUsed/>
    <w:rsid w:val="0074227A"/>
    <w:pPr>
      <w:tabs>
        <w:tab w:val="center" w:pos="4680"/>
        <w:tab w:val="right" w:pos="9360"/>
      </w:tabs>
      <w:spacing w:line="240" w:lineRule="auto"/>
    </w:pPr>
  </w:style>
  <w:style w:type="character" w:customStyle="1" w:styleId="HeaderChar">
    <w:name w:val="Header Char"/>
    <w:basedOn w:val="DefaultParagraphFont"/>
    <w:link w:val="Header"/>
    <w:uiPriority w:val="99"/>
    <w:rsid w:val="0074227A"/>
  </w:style>
  <w:style w:type="paragraph" w:styleId="Footer">
    <w:name w:val="footer"/>
    <w:basedOn w:val="Normal"/>
    <w:link w:val="FooterChar"/>
    <w:uiPriority w:val="99"/>
    <w:unhideWhenUsed/>
    <w:rsid w:val="0074227A"/>
    <w:pPr>
      <w:tabs>
        <w:tab w:val="center" w:pos="4680"/>
        <w:tab w:val="right" w:pos="9360"/>
      </w:tabs>
      <w:spacing w:line="240" w:lineRule="auto"/>
    </w:pPr>
  </w:style>
  <w:style w:type="character" w:customStyle="1" w:styleId="FooterChar">
    <w:name w:val="Footer Char"/>
    <w:basedOn w:val="DefaultParagraphFont"/>
    <w:link w:val="Footer"/>
    <w:uiPriority w:val="99"/>
    <w:rsid w:val="0074227A"/>
  </w:style>
  <w:style w:type="character" w:styleId="PlaceholderText">
    <w:name w:val="Placeholder Text"/>
    <w:basedOn w:val="DefaultParagraphFont"/>
    <w:uiPriority w:val="99"/>
    <w:semiHidden/>
    <w:rsid w:val="00EC2E82"/>
    <w:rPr>
      <w:color w:val="808080"/>
    </w:rPr>
  </w:style>
  <w:style w:type="paragraph" w:styleId="CommentSubject">
    <w:name w:val="annotation subject"/>
    <w:basedOn w:val="CommentText"/>
    <w:next w:val="CommentText"/>
    <w:link w:val="CommentSubjectChar"/>
    <w:uiPriority w:val="99"/>
    <w:semiHidden/>
    <w:unhideWhenUsed/>
    <w:rsid w:val="00A723AA"/>
    <w:rPr>
      <w:b/>
      <w:bCs/>
    </w:rPr>
  </w:style>
  <w:style w:type="character" w:customStyle="1" w:styleId="CommentSubjectChar">
    <w:name w:val="Comment Subject Char"/>
    <w:basedOn w:val="CommentTextChar"/>
    <w:link w:val="CommentSubject"/>
    <w:uiPriority w:val="99"/>
    <w:semiHidden/>
    <w:rsid w:val="00A723AA"/>
    <w:rPr>
      <w:b/>
      <w:bCs/>
      <w:sz w:val="20"/>
      <w:szCs w:val="20"/>
    </w:rPr>
  </w:style>
  <w:style w:type="paragraph" w:styleId="Revision">
    <w:name w:val="Revision"/>
    <w:hidden/>
    <w:uiPriority w:val="99"/>
    <w:semiHidden/>
    <w:rsid w:val="00F43117"/>
    <w:pPr>
      <w:spacing w:after="0" w:line="240" w:lineRule="auto"/>
    </w:pPr>
  </w:style>
  <w:style w:type="table" w:styleId="TableGrid">
    <w:name w:val="Table Grid"/>
    <w:basedOn w:val="TableNormal"/>
    <w:uiPriority w:val="39"/>
    <w:rsid w:val="00B3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49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2161"/>
    <w:rPr>
      <w:color w:val="0000FF"/>
      <w:u w:val="single"/>
    </w:rPr>
  </w:style>
  <w:style w:type="paragraph" w:customStyle="1" w:styleId="EndNoteBibliographyTitle">
    <w:name w:val="EndNote Bibliography Title"/>
    <w:basedOn w:val="Normal"/>
    <w:link w:val="EndNoteBibliographyTitleChar"/>
    <w:rsid w:val="00A35602"/>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35602"/>
    <w:rPr>
      <w:rFonts w:ascii="Calibri" w:hAnsi="Calibri" w:cs="Calibri"/>
      <w:noProof/>
    </w:rPr>
  </w:style>
  <w:style w:type="paragraph" w:customStyle="1" w:styleId="EndNoteBibliography">
    <w:name w:val="EndNote Bibliography"/>
    <w:basedOn w:val="Normal"/>
    <w:link w:val="EndNoteBibliographyChar"/>
    <w:rsid w:val="00A35602"/>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35602"/>
    <w:rPr>
      <w:rFonts w:ascii="Calibri" w:hAnsi="Calibri" w:cs="Calibri"/>
      <w:noProof/>
    </w:rPr>
  </w:style>
  <w:style w:type="paragraph" w:styleId="NormalWeb">
    <w:name w:val="Normal (Web)"/>
    <w:basedOn w:val="Normal"/>
    <w:uiPriority w:val="99"/>
    <w:unhideWhenUsed/>
    <w:rsid w:val="002E1428"/>
    <w:pPr>
      <w:spacing w:before="100" w:beforeAutospacing="1" w:after="100" w:afterAutospacing="1" w:line="240" w:lineRule="auto"/>
    </w:pPr>
    <w:rPr>
      <w:rFonts w:ascii="Times New Roman" w:eastAsia="Times New Roman" w:hAnsi="Times New Roman" w:cs="Times New Roman"/>
      <w:szCs w:val="24"/>
      <w:lang w:eastAsia="zh-CN"/>
    </w:rPr>
  </w:style>
  <w:style w:type="paragraph" w:styleId="Date">
    <w:name w:val="Date"/>
    <w:basedOn w:val="Normal"/>
    <w:next w:val="Normal"/>
    <w:link w:val="DateChar"/>
    <w:uiPriority w:val="99"/>
    <w:semiHidden/>
    <w:unhideWhenUsed/>
    <w:rsid w:val="002E1428"/>
  </w:style>
  <w:style w:type="character" w:customStyle="1" w:styleId="DateChar">
    <w:name w:val="Date Char"/>
    <w:basedOn w:val="DefaultParagraphFont"/>
    <w:link w:val="Date"/>
    <w:uiPriority w:val="99"/>
    <w:semiHidden/>
    <w:rsid w:val="002E1428"/>
  </w:style>
  <w:style w:type="character" w:styleId="LineNumber">
    <w:name w:val="line number"/>
    <w:basedOn w:val="DefaultParagraphFont"/>
    <w:uiPriority w:val="99"/>
    <w:semiHidden/>
    <w:unhideWhenUsed/>
    <w:rsid w:val="002E1428"/>
  </w:style>
  <w:style w:type="character" w:customStyle="1" w:styleId="UnresolvedMention1">
    <w:name w:val="Unresolved Mention1"/>
    <w:basedOn w:val="DefaultParagraphFont"/>
    <w:uiPriority w:val="99"/>
    <w:semiHidden/>
    <w:unhideWhenUsed/>
    <w:rsid w:val="00BF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2589">
      <w:bodyDiv w:val="1"/>
      <w:marLeft w:val="0"/>
      <w:marRight w:val="0"/>
      <w:marTop w:val="0"/>
      <w:marBottom w:val="0"/>
      <w:divBdr>
        <w:top w:val="none" w:sz="0" w:space="0" w:color="auto"/>
        <w:left w:val="none" w:sz="0" w:space="0" w:color="auto"/>
        <w:bottom w:val="none" w:sz="0" w:space="0" w:color="auto"/>
        <w:right w:val="none" w:sz="0" w:space="0" w:color="auto"/>
      </w:divBdr>
    </w:div>
    <w:div w:id="986712748">
      <w:bodyDiv w:val="1"/>
      <w:marLeft w:val="0"/>
      <w:marRight w:val="0"/>
      <w:marTop w:val="0"/>
      <w:marBottom w:val="0"/>
      <w:divBdr>
        <w:top w:val="none" w:sz="0" w:space="0" w:color="auto"/>
        <w:left w:val="none" w:sz="0" w:space="0" w:color="auto"/>
        <w:bottom w:val="none" w:sz="0" w:space="0" w:color="auto"/>
        <w:right w:val="none" w:sz="0" w:space="0" w:color="auto"/>
      </w:divBdr>
    </w:div>
    <w:div w:id="1485928924">
      <w:bodyDiv w:val="1"/>
      <w:marLeft w:val="0"/>
      <w:marRight w:val="0"/>
      <w:marTop w:val="0"/>
      <w:marBottom w:val="0"/>
      <w:divBdr>
        <w:top w:val="none" w:sz="0" w:space="0" w:color="auto"/>
        <w:left w:val="none" w:sz="0" w:space="0" w:color="auto"/>
        <w:bottom w:val="none" w:sz="0" w:space="0" w:color="auto"/>
        <w:right w:val="none" w:sz="0" w:space="0" w:color="auto"/>
      </w:divBdr>
    </w:div>
    <w:div w:id="21075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jing@vt.edu"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yson@vt.edu" TargetMode="External"/><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son\Google%20Drive\WordFiles\Ben%20H\ode%20files\JJT%20files\Two%20par%20bifn%20diagra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Sheet8!$A$23:$A$42</c:f>
              <c:numCache>
                <c:formatCode>General</c:formatCode>
                <c:ptCount val="20"/>
                <c:pt idx="0">
                  <c:v>140</c:v>
                </c:pt>
                <c:pt idx="1">
                  <c:v>120</c:v>
                </c:pt>
                <c:pt idx="2">
                  <c:v>100</c:v>
                </c:pt>
                <c:pt idx="3">
                  <c:v>75</c:v>
                </c:pt>
                <c:pt idx="4">
                  <c:v>50</c:v>
                </c:pt>
                <c:pt idx="5">
                  <c:v>30</c:v>
                </c:pt>
                <c:pt idx="6">
                  <c:v>20</c:v>
                </c:pt>
                <c:pt idx="7">
                  <c:v>15</c:v>
                </c:pt>
                <c:pt idx="8">
                  <c:v>14</c:v>
                </c:pt>
                <c:pt idx="9">
                  <c:v>13</c:v>
                </c:pt>
                <c:pt idx="10">
                  <c:v>12.5</c:v>
                </c:pt>
                <c:pt idx="11">
                  <c:v>12.5</c:v>
                </c:pt>
                <c:pt idx="12">
                  <c:v>13</c:v>
                </c:pt>
                <c:pt idx="13">
                  <c:v>14</c:v>
                </c:pt>
                <c:pt idx="14">
                  <c:v>15</c:v>
                </c:pt>
                <c:pt idx="15">
                  <c:v>16</c:v>
                </c:pt>
                <c:pt idx="16">
                  <c:v>17</c:v>
                </c:pt>
                <c:pt idx="17">
                  <c:v>18</c:v>
                </c:pt>
                <c:pt idx="18">
                  <c:v>19</c:v>
                </c:pt>
                <c:pt idx="19">
                  <c:v>20</c:v>
                </c:pt>
              </c:numCache>
            </c:numRef>
          </c:xVal>
          <c:yVal>
            <c:numRef>
              <c:f>Sheet8!$E$23:$E$42</c:f>
              <c:numCache>
                <c:formatCode>General</c:formatCode>
                <c:ptCount val="20"/>
                <c:pt idx="0">
                  <c:v>280.2697326699049</c:v>
                </c:pt>
                <c:pt idx="1">
                  <c:v>242.74039894303016</c:v>
                </c:pt>
                <c:pt idx="2">
                  <c:v>205.27645707575613</c:v>
                </c:pt>
                <c:pt idx="3">
                  <c:v>158.62785591567979</c:v>
                </c:pt>
                <c:pt idx="4">
                  <c:v>112.51818940435781</c:v>
                </c:pt>
                <c:pt idx="5">
                  <c:v>77.27643704596025</c:v>
                </c:pt>
                <c:pt idx="6">
                  <c:v>62.896070104442948</c:v>
                </c:pt>
                <c:pt idx="7">
                  <c:v>61.621660117649348</c:v>
                </c:pt>
                <c:pt idx="8">
                  <c:v>63.784402434876519</c:v>
                </c:pt>
                <c:pt idx="9">
                  <c:v>69.267090616512675</c:v>
                </c:pt>
                <c:pt idx="10">
                  <c:v>75.833544914849966</c:v>
                </c:pt>
                <c:pt idx="11">
                  <c:v>136.4525803490011</c:v>
                </c:pt>
                <c:pt idx="12">
                  <c:v>167.08522111512542</c:v>
                </c:pt>
                <c:pt idx="13">
                  <c:v>224.31670826729689</c:v>
                </c:pt>
                <c:pt idx="14">
                  <c:v>283.05015093500771</c:v>
                </c:pt>
                <c:pt idx="15">
                  <c:v>345.22565740622434</c:v>
                </c:pt>
                <c:pt idx="16">
                  <c:v>411.47754815837982</c:v>
                </c:pt>
                <c:pt idx="17">
                  <c:v>482.09224810116962</c:v>
                </c:pt>
                <c:pt idx="18">
                  <c:v>557.22229097420791</c:v>
                </c:pt>
                <c:pt idx="19">
                  <c:v>636.95776339985639</c:v>
                </c:pt>
              </c:numCache>
            </c:numRef>
          </c:yVal>
          <c:smooth val="0"/>
          <c:extLst>
            <c:ext xmlns:c16="http://schemas.microsoft.com/office/drawing/2014/chart" uri="{C3380CC4-5D6E-409C-BE32-E72D297353CC}">
              <c16:uniqueId val="{00000000-1A21-44B7-A317-F54BA66BEA55}"/>
            </c:ext>
          </c:extLst>
        </c:ser>
        <c:dLbls>
          <c:showLegendKey val="0"/>
          <c:showVal val="0"/>
          <c:showCatName val="0"/>
          <c:showSerName val="0"/>
          <c:showPercent val="0"/>
          <c:showBubbleSize val="0"/>
        </c:dLbls>
        <c:axId val="530552552"/>
        <c:axId val="530553208"/>
      </c:scatterChart>
      <c:valAx>
        <c:axId val="530552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53208"/>
        <c:crosses val="autoZero"/>
        <c:crossBetween val="midCat"/>
      </c:valAx>
      <c:valAx>
        <c:axId val="530553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552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0444-F6AD-43DB-BCC4-03BC7F8B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34</Pages>
  <Words>9599</Words>
  <Characters>54717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John</dc:creator>
  <cp:keywords/>
  <dc:description/>
  <cp:lastModifiedBy>Tyson, John</cp:lastModifiedBy>
  <cp:revision>5</cp:revision>
  <cp:lastPrinted>2021-08-06T18:32:00Z</cp:lastPrinted>
  <dcterms:created xsi:type="dcterms:W3CDTF">2021-08-06T18:18:00Z</dcterms:created>
  <dcterms:modified xsi:type="dcterms:W3CDTF">2021-08-06T21:15:00Z</dcterms:modified>
</cp:coreProperties>
</file>