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711ECBBB" w:rsidR="00093838" w:rsidRPr="00F64F97" w:rsidRDefault="00FC1083" w:rsidP="002E1428">
      <w:pPr>
        <w:spacing w:after="120"/>
        <w:jc w:val="center"/>
        <w:rPr>
          <w:szCs w:val="24"/>
          <w:vertAlign w:val="superscript"/>
        </w:rPr>
      </w:pPr>
      <w:r w:rsidRPr="00F64F97">
        <w:rPr>
          <w:szCs w:val="24"/>
        </w:rPr>
        <w:t>Xiangyu Yao</w:t>
      </w:r>
      <w:r>
        <w:rPr>
          <w:szCs w:val="24"/>
          <w:vertAlign w:val="superscript"/>
        </w:rPr>
        <w:t>1</w:t>
      </w:r>
      <w:r w:rsidRPr="00F64F97">
        <w:rPr>
          <w:szCs w:val="24"/>
          <w:vertAlign w:val="superscript"/>
        </w:rPr>
        <w:t>,#</w:t>
      </w:r>
      <w:r w:rsidRPr="00F64F97">
        <w:rPr>
          <w:szCs w:val="24"/>
        </w:rPr>
        <w:t xml:space="preserve">, </w:t>
      </w:r>
      <w:r w:rsidR="00B1793A" w:rsidRPr="00F64F97">
        <w:rPr>
          <w:szCs w:val="24"/>
        </w:rPr>
        <w:t>Ben</w:t>
      </w:r>
      <w:r w:rsidR="00064F72" w:rsidRPr="00F64F97">
        <w:rPr>
          <w:szCs w:val="24"/>
        </w:rPr>
        <w:t>jamin</w:t>
      </w:r>
      <w:r w:rsidR="0089606F" w:rsidRPr="00F64F97">
        <w:rPr>
          <w:szCs w:val="24"/>
        </w:rPr>
        <w:t xml:space="preserve"> L.</w:t>
      </w:r>
      <w:r w:rsidR="00B1793A" w:rsidRPr="00F64F97">
        <w:rPr>
          <w:szCs w:val="24"/>
        </w:rPr>
        <w:t xml:space="preserve"> </w:t>
      </w:r>
      <w:r w:rsidRPr="00F64F97">
        <w:rPr>
          <w:szCs w:val="24"/>
        </w:rPr>
        <w:t>Heidebrecht</w:t>
      </w:r>
      <w:r>
        <w:rPr>
          <w:szCs w:val="24"/>
          <w:vertAlign w:val="superscript"/>
        </w:rPr>
        <w:t>2</w:t>
      </w:r>
      <w:r w:rsidR="00452A98" w:rsidRPr="00F64F97">
        <w:rPr>
          <w:szCs w:val="24"/>
          <w:vertAlign w:val="superscript"/>
        </w:rPr>
        <w:t>,#</w:t>
      </w:r>
      <w:r w:rsidR="00093838" w:rsidRPr="00F64F97">
        <w:rPr>
          <w:szCs w:val="24"/>
        </w:rPr>
        <w:t xml:space="preserve">, Jing </w:t>
      </w:r>
      <w:r w:rsidRPr="00F64F97">
        <w:rPr>
          <w:szCs w:val="24"/>
        </w:rPr>
        <w:t>Chen</w:t>
      </w:r>
      <w:r>
        <w:rPr>
          <w:szCs w:val="24"/>
          <w:vertAlign w:val="superscript"/>
        </w:rPr>
        <w:t>2</w:t>
      </w:r>
      <w:r w:rsidR="00D77D78" w:rsidRPr="00F64F97">
        <w:rPr>
          <w:szCs w:val="24"/>
          <w:vertAlign w:val="superscript"/>
        </w:rPr>
        <w:t>,</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w:t>
      </w:r>
      <w:r w:rsidRPr="00F64F97">
        <w:rPr>
          <w:szCs w:val="24"/>
        </w:rPr>
        <w:t>Tyson</w:t>
      </w:r>
      <w:r>
        <w:rPr>
          <w:szCs w:val="24"/>
          <w:vertAlign w:val="superscript"/>
        </w:rPr>
        <w:t>2</w:t>
      </w:r>
      <w:r w:rsidR="00D77D78" w:rsidRPr="00F64F97">
        <w:rPr>
          <w:szCs w:val="24"/>
          <w:vertAlign w:val="superscript"/>
        </w:rPr>
        <w:t>,</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7123801B" w14:textId="5BCEC21F" w:rsidR="00FC1083" w:rsidRPr="00F64F97" w:rsidRDefault="00FC1083" w:rsidP="00FC1083">
      <w:pPr>
        <w:spacing w:after="120"/>
        <w:rPr>
          <w:szCs w:val="24"/>
        </w:rPr>
      </w:pPr>
      <w:r>
        <w:rPr>
          <w:szCs w:val="24"/>
          <w:vertAlign w:val="superscript"/>
        </w:rPr>
        <w:t>1</w:t>
      </w:r>
      <w:r w:rsidRPr="00F64F97">
        <w:rPr>
          <w:szCs w:val="24"/>
        </w:rPr>
        <w:t>Graduate Program in Genetics, Bioinformatics and Computational Biology, Virginia Tech, Blacksburg, VA 24061.</w:t>
      </w:r>
    </w:p>
    <w:p w14:paraId="1A12F573" w14:textId="05C71EBA" w:rsidR="00293B23" w:rsidRPr="00F64F97" w:rsidRDefault="00FC1083" w:rsidP="002E1428">
      <w:pPr>
        <w:spacing w:after="120"/>
        <w:rPr>
          <w:szCs w:val="24"/>
        </w:rPr>
      </w:pPr>
      <w:r>
        <w:rPr>
          <w:szCs w:val="24"/>
          <w:vertAlign w:val="superscript"/>
        </w:rPr>
        <w:t>2</w:t>
      </w:r>
      <w:r w:rsidRPr="00F64F97">
        <w:rPr>
          <w:szCs w:val="24"/>
        </w:rPr>
        <w:t xml:space="preserve">Division </w:t>
      </w:r>
      <w:r w:rsidR="009C09D0" w:rsidRPr="00F64F97">
        <w:rPr>
          <w:szCs w:val="24"/>
        </w:rPr>
        <w:t xml:space="preserve">of Systems Biology, Virginia Tech, Blacksburg, VA 24061.  </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385DEA7E" w:rsidR="00F64F97" w:rsidRDefault="00F64F97" w:rsidP="00F64F97">
      <w:pPr>
        <w:spacing w:after="160" w:line="259" w:lineRule="auto"/>
        <w:jc w:val="center"/>
        <w:rPr>
          <w:b/>
          <w:szCs w:val="24"/>
        </w:rPr>
      </w:pPr>
      <w:r>
        <w:rPr>
          <w:b/>
          <w:szCs w:val="24"/>
        </w:rPr>
        <w:t xml:space="preserve">Version 1: </w:t>
      </w:r>
      <w:r w:rsidR="006B7250">
        <w:rPr>
          <w:b/>
          <w:szCs w:val="24"/>
        </w:rPr>
        <w:t>22 Apr</w:t>
      </w:r>
      <w:r>
        <w:rPr>
          <w:b/>
          <w:szCs w:val="24"/>
        </w:rPr>
        <w:t xml:space="preserve"> 2021</w:t>
      </w:r>
      <w:r>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37B7999A" w:rsidR="00B60513" w:rsidRDefault="00D903C2" w:rsidP="00AD564D">
      <w:pPr>
        <w:jc w:val="both"/>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414027">
        <w:rPr>
          <w:rFonts w:cstheme="minorHAnsi"/>
          <w:bCs/>
          <w:szCs w:val="24"/>
        </w:rPr>
        <w:t>, which have</w:t>
      </w:r>
      <w:r w:rsidR="00B60513" w:rsidRPr="00F64F97">
        <w:rPr>
          <w:rFonts w:cstheme="minorHAnsi"/>
          <w:bCs/>
          <w:szCs w:val="24"/>
        </w:rPr>
        <w:t xml:space="preserve">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1F56F9" w:rsidRPr="00F64F97">
        <w:rPr>
          <w:rFonts w:cstheme="minorHAnsi"/>
          <w:bCs/>
          <w:szCs w:val="24"/>
        </w:rPr>
        <w:t xml:space="preserve"> in mammals. The</w:t>
      </w:r>
      <w:r w:rsidR="00F5130F" w:rsidRPr="00F64F97">
        <w:rPr>
          <w:rFonts w:cstheme="minorHAnsi"/>
          <w:bCs/>
          <w:szCs w:val="24"/>
        </w:rPr>
        <w:t>ir</w:t>
      </w:r>
      <w:r w:rsidR="00293B23" w:rsidRPr="00F64F97">
        <w:rPr>
          <w:rFonts w:cstheme="minorHAnsi"/>
          <w:bCs/>
          <w:szCs w:val="24"/>
        </w:rPr>
        <w:t xml:space="preserve"> models are based on</w:t>
      </w:r>
      <w:r w:rsidR="001F56F9" w:rsidRPr="00F64F97">
        <w:rPr>
          <w:rFonts w:cstheme="minorHAnsi"/>
          <w:bCs/>
          <w:szCs w:val="24"/>
        </w:rPr>
        <w:t xml:space="preserve"> a </w:t>
      </w:r>
      <w:r w:rsidR="004F2909">
        <w:rPr>
          <w:rFonts w:cstheme="minorHAnsi"/>
          <w:bCs/>
          <w:szCs w:val="24"/>
        </w:rPr>
        <w:t>core</w:t>
      </w:r>
      <w:r w:rsidR="004F2909" w:rsidRPr="00F64F97">
        <w:rPr>
          <w:rFonts w:cstheme="minorHAnsi"/>
          <w:bCs/>
          <w:szCs w:val="24"/>
        </w:rPr>
        <w:t xml:space="preserve"> </w:t>
      </w:r>
      <w:r w:rsidR="001F56F9" w:rsidRPr="00F64F97">
        <w:rPr>
          <w:rFonts w:cstheme="minorHAnsi"/>
          <w:bCs/>
          <w:szCs w:val="24"/>
        </w:rPr>
        <w:t>negative</w:t>
      </w:r>
      <w:r w:rsidR="00DA0606" w:rsidRPr="00F64F97">
        <w:rPr>
          <w:rFonts w:cstheme="minorHAnsi"/>
          <w:bCs/>
          <w:szCs w:val="24"/>
        </w:rPr>
        <w:t xml:space="preserve"> </w:t>
      </w:r>
      <w:r w:rsidR="001F56F9" w:rsidRPr="00F64F97">
        <w:rPr>
          <w:rFonts w:cstheme="minorHAnsi"/>
          <w:bCs/>
          <w:szCs w:val="24"/>
        </w:rPr>
        <w:t xml:space="preserve">feedback loop </w:t>
      </w:r>
      <w:r w:rsidR="00414027">
        <w:rPr>
          <w:rFonts w:cstheme="minorHAnsi"/>
          <w:bCs/>
          <w:szCs w:val="24"/>
        </w:rPr>
        <w:t>whereby</w:t>
      </w:r>
      <w:r w:rsidR="001F56F9" w:rsidRPr="00F64F97">
        <w:rPr>
          <w:rFonts w:cstheme="minorHAnsi"/>
          <w:bCs/>
          <w:szCs w:val="24"/>
        </w:rPr>
        <w:t xml:space="preserve"> a regulatory protein (PER) </w:t>
      </w:r>
      <w:r w:rsidR="00414027">
        <w:rPr>
          <w:rFonts w:cstheme="minorHAnsi"/>
          <w:bCs/>
          <w:szCs w:val="24"/>
        </w:rPr>
        <w:t>binds to and inhibits its</w:t>
      </w:r>
      <w:r w:rsidR="001F56F9" w:rsidRPr="00F64F97">
        <w:rPr>
          <w:rFonts w:cstheme="minorHAnsi"/>
          <w:bCs/>
          <w:szCs w:val="24"/>
        </w:rPr>
        <w:t xml:space="preserve"> transcriptional activator (BMAL)</w:t>
      </w:r>
      <w:r w:rsidR="00DA0606" w:rsidRPr="00F64F97">
        <w:rPr>
          <w:rFonts w:cstheme="minorHAnsi"/>
          <w:bCs/>
          <w:szCs w:val="24"/>
        </w:rPr>
        <w:t>.</w:t>
      </w:r>
      <w:r w:rsidR="001F56F9" w:rsidRPr="00F64F97">
        <w:rPr>
          <w:rFonts w:cstheme="minorHAnsi"/>
          <w:bCs/>
          <w:szCs w:val="24"/>
        </w:rPr>
        <w:t xml:space="preserve"> </w:t>
      </w:r>
      <w:r w:rsidR="00414027">
        <w:rPr>
          <w:rFonts w:cstheme="minorHAnsi"/>
          <w:bCs/>
          <w:szCs w:val="24"/>
        </w:rPr>
        <w:t>F</w:t>
      </w:r>
      <w:r w:rsidR="008C04B1" w:rsidRPr="00F64F97">
        <w:rPr>
          <w:rFonts w:cstheme="minorHAnsi"/>
          <w:bCs/>
          <w:szCs w:val="24"/>
        </w:rPr>
        <w:t xml:space="preserve">or oscillations to occur, the dissociation constant of the PER:BMAL complex, </w:t>
      </w:r>
      <w:r w:rsidR="008C04B1" w:rsidRPr="00F64F97">
        <w:rPr>
          <w:rFonts w:cstheme="minorHAnsi"/>
          <w:bCs/>
          <w:i/>
          <w:szCs w:val="24"/>
        </w:rPr>
        <w:t>K</w:t>
      </w:r>
      <w:r w:rsidR="008C04B1" w:rsidRPr="00F64F97">
        <w:rPr>
          <w:rFonts w:cstheme="minorHAnsi"/>
          <w:bCs/>
          <w:szCs w:val="24"/>
          <w:vertAlign w:val="subscript"/>
        </w:rPr>
        <w:t>d</w:t>
      </w:r>
      <w:r w:rsidR="008C04B1" w:rsidRPr="00F64F97">
        <w:rPr>
          <w:rFonts w:cstheme="minorHAnsi"/>
          <w:bCs/>
          <w:szCs w:val="24"/>
        </w:rPr>
        <w:t xml:space="preserve">, </w:t>
      </w:r>
      <w:r w:rsidR="008C04B1" w:rsidRPr="00414027">
        <w:rPr>
          <w:rFonts w:cstheme="minorHAnsi"/>
          <w:bCs/>
          <w:color w:val="FF0000"/>
          <w:szCs w:val="24"/>
        </w:rPr>
        <w:t xml:space="preserve">must be </w:t>
      </w:r>
      <w:r w:rsidR="004A49C1">
        <w:rPr>
          <w:rFonts w:cstheme="minorHAnsi"/>
          <w:bCs/>
          <w:color w:val="FF0000"/>
          <w:szCs w:val="24"/>
        </w:rPr>
        <w:t xml:space="preserve">≤ </w:t>
      </w:r>
      <w:r w:rsidR="008E375C" w:rsidRPr="00414027">
        <w:rPr>
          <w:rFonts w:cstheme="minorHAnsi"/>
          <w:bCs/>
          <w:color w:val="FF0000"/>
          <w:szCs w:val="24"/>
        </w:rPr>
        <w:t>0.</w:t>
      </w:r>
      <w:r w:rsidR="004A49C1">
        <w:rPr>
          <w:rFonts w:cstheme="minorHAnsi"/>
          <w:bCs/>
          <w:color w:val="FF0000"/>
          <w:szCs w:val="24"/>
        </w:rPr>
        <w:t>03</w:t>
      </w:r>
      <w:r w:rsidR="008C04B1" w:rsidRPr="00414027">
        <w:rPr>
          <w:rFonts w:cstheme="minorHAnsi"/>
          <w:bCs/>
          <w:color w:val="FF0000"/>
          <w:szCs w:val="24"/>
        </w:rPr>
        <w:t xml:space="preserve"> nM, </w:t>
      </w:r>
      <w:r w:rsidR="00452A98" w:rsidRPr="00414027">
        <w:rPr>
          <w:rFonts w:cstheme="minorHAnsi"/>
          <w:bCs/>
          <w:color w:val="FF0000"/>
          <w:szCs w:val="24"/>
        </w:rPr>
        <w:t>which is</w:t>
      </w:r>
      <w:r w:rsidR="004A49C1">
        <w:rPr>
          <w:rFonts w:cstheme="minorHAnsi"/>
          <w:bCs/>
          <w:color w:val="FF0000"/>
          <w:szCs w:val="24"/>
        </w:rPr>
        <w:t xml:space="preserve"> at least 200-fold smaller than a</w:t>
      </w:r>
      <w:r w:rsidR="00452A98" w:rsidRPr="00414027">
        <w:rPr>
          <w:rFonts w:cstheme="minorHAnsi"/>
          <w:bCs/>
          <w:color w:val="FF0000"/>
          <w:szCs w:val="24"/>
        </w:rPr>
        <w:t xml:space="preserve"> reasonable expectation for </w:t>
      </w:r>
      <w:r w:rsidRPr="00414027">
        <w:rPr>
          <w:rFonts w:cstheme="minorHAnsi"/>
          <w:bCs/>
          <w:color w:val="FF0000"/>
          <w:szCs w:val="24"/>
        </w:rPr>
        <w:t xml:space="preserve">this </w:t>
      </w:r>
      <w:r w:rsidR="00452A98" w:rsidRPr="00414027">
        <w:rPr>
          <w:rFonts w:cstheme="minorHAnsi"/>
          <w:bCs/>
          <w:color w:val="FF0000"/>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FC1083">
        <w:rPr>
          <w:rFonts w:cstheme="minorHAnsi"/>
          <w:bCs/>
          <w:szCs w:val="24"/>
        </w:rPr>
        <w:t xml:space="preserve"> ‘single negative feedback’</w:t>
      </w:r>
      <w:r w:rsidR="005055F0" w:rsidRPr="00F64F97">
        <w:rPr>
          <w:rFonts w:cstheme="minorHAnsi"/>
          <w:bCs/>
          <w:szCs w:val="24"/>
        </w:rPr>
        <w:t xml:space="preserve"> </w:t>
      </w:r>
      <w:r w:rsidR="00FC1083">
        <w:rPr>
          <w:rFonts w:cstheme="minorHAnsi"/>
          <w:bCs/>
          <w:szCs w:val="24"/>
        </w:rPr>
        <w:t>(</w:t>
      </w:r>
      <w:r w:rsidR="005055F0" w:rsidRPr="00F64F97">
        <w:rPr>
          <w:rFonts w:cstheme="minorHAnsi"/>
          <w:bCs/>
          <w:szCs w:val="24"/>
        </w:rPr>
        <w:t>SNF</w:t>
      </w:r>
      <w:r w:rsidR="00FC1083">
        <w:rPr>
          <w:rFonts w:cstheme="minorHAnsi"/>
          <w:bCs/>
          <w:szCs w:val="24"/>
        </w:rPr>
        <w:t>)</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 xml:space="preserve">first, </w:t>
      </w:r>
      <w:r w:rsidR="007F2691" w:rsidRPr="00F64F97">
        <w:rPr>
          <w:rFonts w:cstheme="minorHAnsi"/>
          <w:bCs/>
          <w:szCs w:val="24"/>
        </w:rPr>
        <w:t>by introducing a multistep reaction chain for posttranslational phosphorylations of PER</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w:t>
      </w:r>
      <w:r w:rsidR="007F2691" w:rsidRPr="007F2691">
        <w:rPr>
          <w:rFonts w:cstheme="minorHAnsi"/>
          <w:bCs/>
          <w:szCs w:val="24"/>
        </w:rPr>
        <w:t xml:space="preserve"> </w:t>
      </w:r>
      <w:r w:rsidR="007F2691" w:rsidRPr="00F64F97">
        <w:rPr>
          <w:rFonts w:cstheme="minorHAnsi"/>
          <w:bCs/>
          <w:szCs w:val="24"/>
        </w:rPr>
        <w:t>by replacing the first-order rate law for degradation of PER in the nucleus by a Michaelis-Menten rate law</w:t>
      </w:r>
      <w:r w:rsidR="00F5130F" w:rsidRPr="00F64F97">
        <w:rPr>
          <w:rFonts w:cstheme="minorHAnsi"/>
          <w:bCs/>
          <w:szCs w:val="24"/>
        </w:rPr>
        <w:t>.</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r w:rsidR="008324EF" w:rsidRPr="00F64F97">
        <w:rPr>
          <w:rFonts w:cstheme="minorHAnsi"/>
          <w:bCs/>
          <w:i/>
          <w:szCs w:val="24"/>
        </w:rPr>
        <w:t>K</w:t>
      </w:r>
      <w:r w:rsidR="008324EF" w:rsidRPr="00F64F97">
        <w:rPr>
          <w:rFonts w:cstheme="minorHAnsi"/>
          <w:bCs/>
          <w:szCs w:val="24"/>
          <w:vertAlign w:val="subscript"/>
        </w:rPr>
        <w:t>d</w:t>
      </w:r>
      <w:r w:rsidR="008324EF" w:rsidRPr="00F64F97">
        <w:rPr>
          <w:rFonts w:cstheme="minorHAnsi"/>
          <w:bCs/>
          <w:szCs w:val="24"/>
        </w:rPr>
        <w:t xml:space="preserve"> to </w:t>
      </w:r>
      <w:r w:rsidR="007F2691" w:rsidRPr="00285DC2">
        <w:rPr>
          <w:rFonts w:cstheme="minorHAnsi"/>
          <w:bCs/>
          <w:color w:val="FF0000"/>
          <w:szCs w:val="24"/>
        </w:rPr>
        <w:t>3</w:t>
      </w:r>
      <w:r w:rsidR="00FC1083" w:rsidRPr="00285DC2">
        <w:rPr>
          <w:rFonts w:cstheme="minorHAnsi"/>
          <w:bCs/>
          <w:color w:val="FF0000"/>
          <w:szCs w:val="24"/>
        </w:rPr>
        <w:t>0</w:t>
      </w:r>
      <w:r w:rsidR="008324EF" w:rsidRPr="00285DC2">
        <w:rPr>
          <w:rFonts w:cstheme="minorHAnsi"/>
          <w:bCs/>
          <w:color w:val="FF0000"/>
          <w:szCs w:val="24"/>
        </w:rPr>
        <w:t>0 nM</w:t>
      </w:r>
      <w:r w:rsidR="00FC1083">
        <w:rPr>
          <w:rFonts w:cstheme="minorHAnsi"/>
          <w:bCs/>
          <w:szCs w:val="24"/>
        </w:rPr>
        <w:t>.</w:t>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alternative rate laws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 xml:space="preserve">This modification </w:t>
      </w:r>
      <w:r w:rsidR="00AF0133" w:rsidRPr="00A20F48">
        <w:rPr>
          <w:rFonts w:cstheme="minorHAnsi"/>
          <w:color w:val="FF0000"/>
          <w:szCs w:val="24"/>
        </w:rPr>
        <w:t>allows for significant overexpression of PER or BMAL but not both.</w:t>
      </w:r>
      <w:r w:rsidR="00177829" w:rsidRPr="00A20F48">
        <w:rPr>
          <w:color w:val="FF0000"/>
        </w:rPr>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additional positive feedback loop. </w:t>
      </w:r>
      <w:r w:rsidR="00B60513" w:rsidRPr="00F64F97">
        <w:t xml:space="preserve">Our results provide testable predictions for future experimental studies. </w:t>
      </w:r>
    </w:p>
    <w:p w14:paraId="198C89FB" w14:textId="77777777" w:rsidR="00285DC2" w:rsidRPr="00F64F97" w:rsidRDefault="00285DC2" w:rsidP="00AD564D">
      <w:pPr>
        <w:jc w:val="both"/>
        <w:rPr>
          <w:rFonts w:cstheme="minorHAnsi"/>
          <w:bCs/>
          <w:szCs w:val="24"/>
        </w:rPr>
      </w:pPr>
    </w:p>
    <w:p w14:paraId="65354A67" w14:textId="364DC5A3" w:rsidR="00201FE5" w:rsidRPr="00F64F97" w:rsidRDefault="00D95176" w:rsidP="002E1428">
      <w:pPr>
        <w:jc w:val="both"/>
        <w:rPr>
          <w:rFonts w:cstheme="minorHAnsi"/>
          <w:b/>
          <w:bCs/>
          <w:szCs w:val="24"/>
        </w:rPr>
      </w:pPr>
      <w:r w:rsidRPr="00F64F97">
        <w:rPr>
          <w:rFonts w:cstheme="minorHAnsi"/>
          <w:b/>
          <w:bCs/>
          <w:szCs w:val="24"/>
        </w:rPr>
        <w:lastRenderedPageBreak/>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r w:rsidR="007A5C6A" w:rsidRPr="00F64F97">
        <w:t>fragilities</w:t>
      </w:r>
      <w:r w:rsidR="004828E9" w:rsidRPr="00F64F97">
        <w:t>’</w:t>
      </w:r>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w:t>
      </w:r>
      <w:r w:rsidR="00444EA1" w:rsidRPr="00FF66F4">
        <w:rPr>
          <w:rFonts w:cstheme="minorHAnsi"/>
          <w:bCs/>
          <w:szCs w:val="24"/>
          <w:highlight w:val="yellow"/>
        </w:rPr>
        <w:t>Figure 1</w:t>
      </w:r>
      <w:r w:rsidR="00444EA1" w:rsidRPr="00F64F97">
        <w:rPr>
          <w:rFonts w:cstheme="minorHAnsi"/>
          <w:bCs/>
          <w:szCs w:val="24"/>
        </w:rPr>
        <w:t>)</w:t>
      </w:r>
      <w:r w:rsidRPr="00F64F97">
        <w:rPr>
          <w:rFonts w:cstheme="minorHAnsi"/>
          <w:bCs/>
          <w:szCs w:val="24"/>
        </w:rPr>
        <w:t xml:space="preserve">, </w:t>
      </w:r>
      <w:r w:rsidR="00444EA1" w:rsidRPr="00F64F97">
        <w:rPr>
          <w:rFonts w:cstheme="minorHAnsi"/>
          <w:bCs/>
          <w:szCs w:val="24"/>
        </w:rPr>
        <w:t xml:space="preserve">the heterodimeric transcription factor </w:t>
      </w:r>
      <w:r w:rsidRPr="00F64F97">
        <w:rPr>
          <w:rFonts w:cstheme="minorHAnsi"/>
          <w:bCs/>
          <w:szCs w:val="24"/>
        </w:rPr>
        <w:t xml:space="preserve">BMAL:CLOCK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PER:CRY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r w:rsidR="00EC634A" w:rsidRPr="00F64F97">
        <w:rPr>
          <w:rFonts w:cstheme="minorHAnsi"/>
          <w:bCs/>
          <w:szCs w:val="24"/>
        </w:rPr>
        <w:t>Peter Ruoff</w:t>
      </w:r>
      <w:r w:rsidR="00182DDD" w:rsidRPr="00F64F97">
        <w:rPr>
          <w:rFonts w:cstheme="minorHAnsi"/>
          <w:bCs/>
          <w:szCs w:val="24"/>
        </w:rPr>
        <w:t xml:space="preserve"> </w:t>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Kyoung</w:t>
      </w:r>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11CE394A"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w:t>
      </w:r>
      <w:r w:rsidR="00285DC2">
        <w:rPr>
          <w:rFonts w:cstheme="minorHAnsi"/>
          <w:bCs/>
          <w:szCs w:val="24"/>
        </w:rPr>
        <w:t xml:space="preserve"> and</w:t>
      </w:r>
      <w:r w:rsidR="00AD5A7D" w:rsidRPr="00F64F97">
        <w:rPr>
          <w:rFonts w:cstheme="minorHAnsi"/>
          <w:bCs/>
          <w:szCs w:val="24"/>
        </w:rPr>
        <w:t xml:space="preserve">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product concentration at hal</w:t>
      </w:r>
      <w:r w:rsidR="00285DC2">
        <w:rPr>
          <w:rFonts w:cstheme="minorHAnsi"/>
          <w:bCs/>
          <w:szCs w:val="24"/>
        </w:rPr>
        <w:t>f-maximal rate of transcription</w:t>
      </w:r>
      <w:r w:rsidR="00AD5A7D" w:rsidRPr="00F64F97">
        <w:rPr>
          <w:rFonts w:cstheme="minorHAnsi"/>
          <w:bCs/>
          <w:szCs w:val="24"/>
        </w:rPr>
        <w:t xml:space="preserve">.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w:t>
      </w:r>
      <w:r w:rsidR="00A20F48">
        <w:rPr>
          <w:rFonts w:cstheme="minorHAnsi"/>
          <w:bCs/>
          <w:szCs w:val="24"/>
        </w:rPr>
        <w:t>greater than</w:t>
      </w:r>
      <w:r w:rsidR="00CF6DBB" w:rsidRPr="00F64F97">
        <w:rPr>
          <w:rFonts w:cstheme="minorHAnsi"/>
          <w:bCs/>
          <w:szCs w:val="24"/>
        </w:rPr>
        <w:t xml:space="preserve">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F66F4">
        <w:rPr>
          <w:rFonts w:cstheme="minorHAnsi"/>
          <w:szCs w:val="24"/>
          <w:highlight w:val="yellow"/>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65C14F6F" w:rsidR="00185009" w:rsidRPr="00F64F97" w:rsidRDefault="00D93556"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1</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2F0A4B19" w:rsidR="00185009" w:rsidRPr="00F64F97" w:rsidRDefault="00D93556" w:rsidP="00940554">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m:t>
                </m:r>
                <m:r>
                  <w:rPr>
                    <w:rFonts w:ascii="Cambria Math" w:hAnsi="Cambria Math" w:cs="Times New Roman"/>
                    <w:szCs w:val="24"/>
                  </w:rPr>
                  <m:t>α</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1" w:name="_Ref42554560"/>
            <w:r w:rsidRPr="00F64F97">
              <w:rPr>
                <w:szCs w:val="24"/>
              </w:rPr>
              <w:t>(1)</w:t>
            </w:r>
            <w:bookmarkEnd w:id="1"/>
          </w:p>
        </w:tc>
      </w:tr>
      <w:tr w:rsidR="00185009" w:rsidRPr="00F64F97" w14:paraId="4A95EC4A" w14:textId="77777777" w:rsidTr="00626F7A">
        <w:tc>
          <w:tcPr>
            <w:tcW w:w="2163" w:type="pct"/>
            <w:vAlign w:val="center"/>
          </w:tcPr>
          <w:p w14:paraId="7FEFFB2A" w14:textId="073C4312" w:rsidR="00185009" w:rsidRPr="00F64F97" w:rsidRDefault="00D93556"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D93556"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2" w:name="_Ref42555174"/>
            <w:r w:rsidRPr="00F64F97">
              <w:rPr>
                <w:szCs w:val="24"/>
              </w:rPr>
              <w:t>(2)</w:t>
            </w:r>
            <w:bookmarkEnd w:id="2"/>
          </w:p>
        </w:tc>
      </w:tr>
      <w:tr w:rsidR="00185009" w:rsidRPr="00F64F97" w14:paraId="23CF8ADC" w14:textId="77777777" w:rsidTr="00626F7A">
        <w:tc>
          <w:tcPr>
            <w:tcW w:w="2163" w:type="pct"/>
            <w:vAlign w:val="center"/>
          </w:tcPr>
          <w:p w14:paraId="4927D5CC" w14:textId="3D6F7A4F" w:rsidR="00185009" w:rsidRPr="00F64F97" w:rsidRDefault="00D93556"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D93556"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3" w:name="_Ref42554612"/>
            <w:r w:rsidRPr="00F64F97">
              <w:rPr>
                <w:szCs w:val="24"/>
              </w:rPr>
              <w:t>(3)</w:t>
            </w:r>
            <w:bookmarkEnd w:id="3"/>
          </w:p>
        </w:tc>
      </w:tr>
      <w:tr w:rsidR="00185009" w:rsidRPr="00F64F97" w14:paraId="64409E5B" w14:textId="77777777" w:rsidTr="00626F7A">
        <w:tc>
          <w:tcPr>
            <w:tcW w:w="4425" w:type="pct"/>
            <w:gridSpan w:val="2"/>
            <w:vAlign w:val="center"/>
          </w:tcPr>
          <w:p w14:paraId="16915C6B" w14:textId="2D65F916" w:rsidR="00185009" w:rsidRPr="00F64F97" w:rsidRDefault="00D93556" w:rsidP="00D1186E">
            <w:pPr>
              <w:spacing w:after="120"/>
              <w:jc w:val="center"/>
              <w:rPr>
                <w:szCs w:val="24"/>
              </w:rPr>
            </w:pPr>
            <m:oMathPara>
              <m:oMathParaPr>
                <m:jc m:val="center"/>
              </m:oMathParaPr>
              <m:oMath>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free</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acc>
                                      <m:accPr>
                                        <m:ctrlPr>
                                          <w:rPr>
                                            <w:rFonts w:ascii="Cambria Math" w:hAnsi="Cambria Math"/>
                                            <w:i/>
                                            <w:szCs w:val="24"/>
                                          </w:rPr>
                                        </m:ctrlPr>
                                      </m:accPr>
                                      <m:e>
                                        <m:r>
                                          <w:rPr>
                                            <w:rFonts w:ascii="Cambria Math" w:hAnsi="Cambria Math"/>
                                            <w:szCs w:val="24"/>
                                          </w:rPr>
                                          <m:t>P</m:t>
                                        </m:r>
                                      </m:e>
                                    </m:acc>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d>
                          </m:e>
                          <m:sup>
                            <m:r>
                              <w:rPr>
                                <w:rFonts w:ascii="Cambria Math" w:hAnsi="Cambria Math"/>
                                <w:szCs w:val="24"/>
                              </w:rPr>
                              <m:t>2</m:t>
                            </m:r>
                          </m:sup>
                        </m:sSup>
                        <m:r>
                          <w:rPr>
                            <w:rFonts w:ascii="Cambria Math" w:hAnsi="Cambria Math"/>
                            <w:szCs w:val="24"/>
                          </w:rPr>
                          <m:t>+4</m:t>
                        </m:r>
                        <m:f>
                          <m:fPr>
                            <m:ctrlPr>
                              <w:rPr>
                                <w:rFonts w:ascii="Cambria Math" w:hAnsi="Cambria Math"/>
                                <w:i/>
                                <w:szCs w:val="24"/>
                              </w:rPr>
                            </m:ctrlPr>
                          </m:fPr>
                          <m:num>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num>
                          <m:den>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den>
                        </m:f>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4" w:name="_Ref42554562"/>
            <w:r w:rsidRPr="00F64F97">
              <w:rPr>
                <w:szCs w:val="24"/>
              </w:rPr>
              <w:t>(4)</w:t>
            </w:r>
            <w:bookmarkEnd w:id="4"/>
          </w:p>
        </w:tc>
      </w:tr>
    </w:tbl>
    <w:p w14:paraId="519E9F79" w14:textId="10C0BBB8" w:rsidR="0086177F" w:rsidRDefault="00407997" w:rsidP="00D1186E">
      <w:pPr>
        <w:spacing w:after="120"/>
        <w:jc w:val="both"/>
        <w:rPr>
          <w:rFonts w:eastAsiaTheme="minorEastAsia" w:cstheme="minorHAnsi"/>
          <w:szCs w:val="24"/>
        </w:rPr>
      </w:pPr>
      <w:r w:rsidRPr="00F64F97">
        <w:rPr>
          <w:rFonts w:cstheme="minorHAnsi"/>
          <w:szCs w:val="24"/>
        </w:rPr>
        <w:t>SNF stands for ‘</w:t>
      </w:r>
      <w:r w:rsidR="00E931A6">
        <w:rPr>
          <w:rFonts w:cstheme="minorHAnsi"/>
          <w:szCs w:val="24"/>
        </w:rPr>
        <w:t>single</w:t>
      </w:r>
      <w:r w:rsidR="00E931A6" w:rsidRPr="00F64F97">
        <w:rPr>
          <w:rFonts w:cstheme="minorHAnsi"/>
          <w:szCs w:val="24"/>
        </w:rPr>
        <w:t xml:space="preserve"> </w:t>
      </w:r>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w:t>
      </w:r>
      <w:r w:rsidR="00E931A6">
        <w:rPr>
          <w:rFonts w:cstheme="minorHAnsi"/>
          <w:szCs w:val="24"/>
        </w:rPr>
        <w:t xml:space="preserve"> core</w:t>
      </w:r>
      <w:r w:rsidR="00AE176F" w:rsidRPr="00F64F97">
        <w:rPr>
          <w:rFonts w:cstheme="minorHAnsi"/>
          <w:szCs w:val="24"/>
        </w:rPr>
        <w:t xml:space="preserve"> negative feedback loop involving PER:CRY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PER:CRY</w:t>
      </w:r>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he BMAL:C</w:t>
      </w:r>
      <w:r w:rsidR="00AE176F" w:rsidRPr="00F64F97">
        <w:rPr>
          <w:rFonts w:cstheme="minorHAnsi"/>
          <w:szCs w:val="24"/>
        </w:rPr>
        <w:t>LOCK</w:t>
      </w:r>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r w:rsidR="007E1F7F" w:rsidRPr="00F64F97">
        <w:rPr>
          <w:rFonts w:cstheme="minorHAnsi"/>
          <w:szCs w:val="24"/>
        </w:rPr>
        <w:t xml:space="preserve">s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BMAL:CLOCK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xml:space="preserve">, and that PER:CRY </w:t>
      </w:r>
      <w:r w:rsidR="00093EF9" w:rsidRPr="00F64F97">
        <w:rPr>
          <w:rFonts w:cstheme="minorHAnsi"/>
          <w:szCs w:val="24"/>
        </w:rPr>
        <w:lastRenderedPageBreak/>
        <w:t>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86177F" w:rsidRPr="00F64F97">
        <w:rPr>
          <w:rFonts w:cstheme="minorHAnsi"/>
          <w:szCs w:val="24"/>
        </w:rPr>
        <w:t>Eq</w:t>
      </w:r>
      <w:r w:rsidR="0086177F">
        <w:rPr>
          <w:rFonts w:cstheme="minorHAnsi"/>
          <w:szCs w:val="24"/>
        </w:rPr>
        <w:t>uation</w:t>
      </w:r>
      <w:r w:rsidR="0086177F" w:rsidRPr="00F64F97">
        <w:rPr>
          <w:rFonts w:cstheme="minorHAnsi"/>
          <w:szCs w:val="24"/>
        </w:rPr>
        <w:t xml:space="preserve"> (4) is derived by solving the condition for equilibrium binding of BMAL:CLOCK (A) and PER:CRY (P) to form an inactive complex (C); namely,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free</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d>
          <m:dPr>
            <m:ctrlPr>
              <w:rPr>
                <w:rFonts w:ascii="Cambria Math" w:hAnsi="Cambria Math" w:cstheme="minorHAnsi"/>
                <w:i/>
                <w:szCs w:val="24"/>
              </w:rPr>
            </m:ctrlPr>
          </m:dPr>
          <m:e>
            <m:acc>
              <m:accPr>
                <m:ctrlPr>
                  <w:rPr>
                    <w:rFonts w:ascii="Cambria Math" w:hAnsi="Cambria Math" w:cstheme="minorHAnsi"/>
                    <w:i/>
                    <w:szCs w:val="24"/>
                  </w:rPr>
                </m:ctrlPr>
              </m:accPr>
              <m:e>
                <m:r>
                  <w:rPr>
                    <w:rFonts w:ascii="Cambria Math" w:hAnsi="Cambria Math" w:cstheme="minorHAnsi"/>
                    <w:szCs w:val="24"/>
                  </w:rPr>
                  <m:t>P</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r>
          <w:rPr>
            <w:rFonts w:ascii="Cambria Math" w:hAnsi="Cambria Math" w:cstheme="minorHAnsi"/>
            <w:szCs w:val="24"/>
          </w:rPr>
          <m:t>.</m:t>
        </m:r>
      </m:oMath>
      <w:r w:rsidR="0086177F" w:rsidRPr="00F64F97">
        <w:rPr>
          <w:rFonts w:eastAsiaTheme="minorEastAsia" w:cstheme="minorHAnsi"/>
          <w:szCs w:val="24"/>
        </w:rPr>
        <w:t xml:space="preserve"> </w:t>
      </w:r>
    </w:p>
    <w:p w14:paraId="48536EED" w14:textId="3E778935" w:rsidR="0041796C" w:rsidRPr="00F64F97" w:rsidRDefault="0041796C" w:rsidP="00D1186E">
      <w:pPr>
        <w:spacing w:after="120"/>
        <w:jc w:val="both"/>
        <w:rPr>
          <w:rFonts w:cstheme="minorHAnsi"/>
          <w:szCs w:val="24"/>
        </w:rPr>
      </w:pPr>
      <w:r w:rsidRPr="00F64F97">
        <w:rPr>
          <w:rFonts w:cstheme="minorHAnsi"/>
          <w:szCs w:val="24"/>
        </w:rPr>
        <w:t>The</w:t>
      </w:r>
      <w:r w:rsidR="00940554">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α</m:t>
            </m:r>
          </m:e>
        </m:acc>
      </m:oMath>
      <w:r w:rsidRPr="00F64F97">
        <w:rPr>
          <w:rFonts w:cstheme="minorHAnsi"/>
          <w:szCs w:val="24"/>
        </w:rPr>
        <w:t xml:space="preserve">’s and </w:t>
      </w:r>
      <m:oMath>
        <m:acc>
          <m:accPr>
            <m:ctrlPr>
              <w:rPr>
                <w:rFonts w:ascii="Cambria Math" w:hAnsi="Cambria Math" w:cstheme="minorHAnsi"/>
                <w:i/>
                <w:szCs w:val="24"/>
              </w:rPr>
            </m:ctrlPr>
          </m:accPr>
          <m:e>
            <m:r>
              <w:rPr>
                <w:rFonts w:ascii="Cambria Math" w:hAnsi="Cambria Math" w:cstheme="minorHAnsi"/>
                <w:szCs w:val="24"/>
              </w:rPr>
              <m:t>β</m:t>
            </m:r>
          </m:e>
        </m:acc>
      </m:oMath>
      <w:r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2</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3</m:t>
            </m:r>
          </m:sub>
        </m:sSub>
      </m:oMath>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588AB07F" w:rsidR="00AB36E6" w:rsidRDefault="00D1186E" w:rsidP="00626F7A">
      <w:pPr>
        <w:spacing w:after="120"/>
        <w:jc w:val="both"/>
        <w:rPr>
          <w:rFonts w:eastAsiaTheme="minorEastAsia" w:cstheme="minorHAnsi"/>
        </w:rPr>
      </w:pPr>
      <w:r>
        <w:rPr>
          <w:rFonts w:eastAsiaTheme="minorEastAsia" w:cstheme="minorHAnsi"/>
        </w:rPr>
        <w:t xml:space="preserve">First of all, we point out a ‘homogeneity’ property of KF’s SNF model: Eqs. </w:t>
      </w:r>
      <w:r>
        <w:rPr>
          <w:rFonts w:cstheme="minorHAnsi"/>
          <w:szCs w:val="24"/>
        </w:rPr>
        <w:t>(1)‒(4) are unchanged under the substitutions</w:t>
      </w:r>
      <w:r>
        <w:rPr>
          <w:rFonts w:eastAsiaTheme="minorEastAsia" w:cstheme="minorHAnsi"/>
        </w:rPr>
        <w:t xml:space="preserve">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→σ</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→σ</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We take this property into account </w:t>
      </w:r>
      <w:r w:rsidR="00F12D2A">
        <w:rPr>
          <w:rFonts w:eastAsiaTheme="minorEastAsia" w:cstheme="minorHAnsi"/>
        </w:rPr>
        <w:t>by casting t</w:t>
      </w:r>
      <w:r w:rsidR="0041796C" w:rsidRPr="00F64F97">
        <w:rPr>
          <w:rFonts w:cstheme="minorHAnsi"/>
          <w:szCs w:val="24"/>
        </w:rPr>
        <w:t>he equations on the left side of (1)</w:t>
      </w:r>
      <w:r w:rsidR="006A1B10">
        <w:rPr>
          <w:rFonts w:cstheme="minorHAnsi"/>
          <w:szCs w:val="24"/>
        </w:rPr>
        <w:t>‒</w:t>
      </w:r>
      <w:r w:rsidR="0086177F">
        <w:rPr>
          <w:rFonts w:cstheme="minorHAnsi"/>
          <w:szCs w:val="24"/>
        </w:rPr>
        <w:t>(3)</w:t>
      </w:r>
      <w:r w:rsidR="0041796C" w:rsidRPr="00F64F97">
        <w:rPr>
          <w:rFonts w:cstheme="minorHAnsi"/>
          <w:szCs w:val="24"/>
        </w:rPr>
        <w:t xml:space="preserve"> </w:t>
      </w:r>
      <w:r w:rsidR="00F12D2A">
        <w:rPr>
          <w:rFonts w:cstheme="minorHAnsi"/>
          <w:szCs w:val="24"/>
        </w:rPr>
        <w:t>into</w:t>
      </w:r>
      <w:r w:rsidR="0041796C" w:rsidRPr="00F64F97">
        <w:rPr>
          <w:rFonts w:cstheme="minorHAnsi"/>
          <w:szCs w:val="24"/>
        </w:rPr>
        <w:t xml:space="preserve"> dimen</w:t>
      </w:r>
      <w:r w:rsidR="00452A98" w:rsidRPr="00F64F97">
        <w:rPr>
          <w:rFonts w:cstheme="minorHAnsi"/>
          <w:szCs w:val="24"/>
        </w:rPr>
        <w:t>sionless form on the right side</w:t>
      </w:r>
      <w:r w:rsidR="0041796C" w:rsidRPr="00F64F97">
        <w:rPr>
          <w:rFonts w:cstheme="minorHAnsi"/>
          <w:szCs w:val="24"/>
        </w:rPr>
        <w:t xml:space="preserve"> </w:t>
      </w:r>
      <w:r w:rsidR="00410B10" w:rsidRPr="00F64F97">
        <w:rPr>
          <w:rFonts w:cstheme="minorHAnsi"/>
          <w:szCs w:val="24"/>
        </w:rPr>
        <w:t>by defining</w:t>
      </w:r>
      <w:r w:rsidR="00F12D2A">
        <w:rPr>
          <w:rFonts w:cstheme="minorHAnsi"/>
          <w:szCs w:val="24"/>
        </w:rPr>
        <w:t xml:space="preserve"> a dimensionless time</w:t>
      </w:r>
      <w:ins w:id="5" w:author="Chen, Jing" w:date="2021-04-29T00:09:00Z">
        <w:r w:rsidR="00E931A6">
          <w:rPr>
            <w:rFonts w:cstheme="minorHAnsi"/>
            <w:szCs w:val="24"/>
          </w:rPr>
          <w:t>,</w:t>
        </w:r>
      </w:ins>
      <w:r w:rsidR="00F12D2A">
        <w:rPr>
          <w:rFonts w:cstheme="minorHAnsi"/>
          <w:szCs w:val="24"/>
        </w:rPr>
        <w:t xml:space="preserve"> </w:t>
      </w:r>
      <m:oMath>
        <m:r>
          <w:rPr>
            <w:rFonts w:ascii="Cambria Math" w:hAnsi="Cambria Math" w:cstheme="minorHAnsi"/>
            <w:szCs w:val="24"/>
          </w:rPr>
          <m:t>t=</m:t>
        </m:r>
        <m:acc>
          <m:accPr>
            <m:ctrlPr>
              <w:rPr>
                <w:rFonts w:ascii="Cambria Math" w:hAnsi="Cambria Math" w:cstheme="minorHAnsi"/>
                <w:i/>
                <w:szCs w:val="24"/>
              </w:rPr>
            </m:ctrlPr>
          </m:accPr>
          <m:e>
            <m:r>
              <w:rPr>
                <w:rFonts w:ascii="Cambria Math" w:hAnsi="Cambria Math" w:cstheme="minorHAnsi"/>
                <w:szCs w:val="24"/>
              </w:rPr>
              <m:t>β</m:t>
            </m:r>
          </m:e>
        </m:acc>
        <m:acc>
          <m:accPr>
            <m:ctrlPr>
              <w:rPr>
                <w:rFonts w:ascii="Cambria Math" w:hAnsi="Cambria Math" w:cstheme="minorHAnsi"/>
                <w:i/>
                <w:szCs w:val="24"/>
              </w:rPr>
            </m:ctrlPr>
          </m:accPr>
          <m:e>
            <m:r>
              <w:rPr>
                <w:rFonts w:ascii="Cambria Math" w:hAnsi="Cambria Math" w:cstheme="minorHAnsi"/>
                <w:szCs w:val="24"/>
              </w:rPr>
              <m:t>t</m:t>
            </m:r>
          </m:e>
        </m:acc>
      </m:oMath>
      <w:r w:rsidR="00F12D2A">
        <w:rPr>
          <w:rFonts w:cstheme="minorHAnsi"/>
          <w:szCs w:val="24"/>
        </w:rPr>
        <w:t>,</w:t>
      </w:r>
      <w:r w:rsidR="0086177F">
        <w:rPr>
          <w:rFonts w:cstheme="minorHAnsi"/>
          <w:szCs w:val="24"/>
        </w:rPr>
        <w:t xml:space="preserve"> and</w:t>
      </w:r>
      <w:r w:rsidR="00F12D2A">
        <w:rPr>
          <w:rFonts w:cstheme="minorHAnsi"/>
          <w:szCs w:val="24"/>
        </w:rPr>
        <w:t xml:space="preserve"> d</w:t>
      </w:r>
      <w:r w:rsidR="0086177F">
        <w:rPr>
          <w:rFonts w:cstheme="minorHAnsi"/>
          <w:szCs w:val="24"/>
        </w:rPr>
        <w:t>imensionless concentrations</w:t>
      </w:r>
      <w:ins w:id="6" w:author="Chen, Jing" w:date="2021-04-29T00:09:00Z">
        <w:r w:rsidR="00E931A6">
          <w:rPr>
            <w:rFonts w:cstheme="minorHAnsi"/>
            <w:szCs w:val="24"/>
          </w:rPr>
          <w:t>,</w:t>
        </w:r>
      </w:ins>
      <m:oMath>
        <m:r>
          <w:rPr>
            <w:rFonts w:ascii="Cambria Math" w:hAnsi="Cambria Math" w:cstheme="minorHAnsi"/>
            <w:szCs w:val="24"/>
          </w:rPr>
          <m:t xml:space="preserve">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acc>
              <m:accPr>
                <m:ctrlPr>
                  <w:rPr>
                    <w:rFonts w:ascii="Cambria Math" w:hAnsi="Cambria Math" w:cstheme="minorHAnsi"/>
                    <w:i/>
                    <w:szCs w:val="24"/>
                  </w:rPr>
                </m:ctrlPr>
              </m:accPr>
              <m:e>
                <m:r>
                  <w:rPr>
                    <w:rFonts w:ascii="Cambria Math" w:hAnsi="Cambria Math" w:cstheme="minorHAnsi"/>
                    <w:szCs w:val="24"/>
                  </w:rPr>
                  <m:t>β</m:t>
                </m:r>
              </m:e>
            </m:acc>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2</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2</m:t>
                </m:r>
              </m:sup>
            </m:sSup>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oMath>
      <w:r w:rsidR="0041796C" w:rsidRPr="00F64F97">
        <w:rPr>
          <w:rFonts w:cstheme="minorHAnsi"/>
          <w:szCs w:val="24"/>
        </w:rPr>
        <w:t xml:space="preserve"> </w:t>
      </w:r>
      <w:r w:rsidR="00F12D2A">
        <w:rPr>
          <w:rFonts w:cstheme="minorHAnsi"/>
          <w:szCs w:val="24"/>
        </w:rPr>
        <w:t>where</w:t>
      </w:r>
      <w:r w:rsidR="00D93556">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C</m:t>
            </m:r>
          </m:e>
        </m:acc>
      </m:oMath>
      <w:r w:rsidR="00D93556">
        <w:rPr>
          <w:rFonts w:cstheme="minorHAnsi"/>
          <w:szCs w:val="24"/>
        </w:rPr>
        <w:t xml:space="preserve"> is a </w:t>
      </w:r>
      <w:r w:rsidR="00410B10" w:rsidRPr="00F64F97">
        <w:rPr>
          <w:rFonts w:cstheme="minorHAnsi"/>
          <w:szCs w:val="24"/>
        </w:rPr>
        <w:t xml:space="preserve"> </w:t>
      </w:r>
      <w:r w:rsidR="00D93556">
        <w:rPr>
          <w:rFonts w:cstheme="minorHAnsi"/>
          <w:szCs w:val="24"/>
        </w:rPr>
        <w:t xml:space="preserve">relevant concentration of the binding partners, BMAL and PER (to be defined later), and </w:t>
      </w:r>
      <m:oMath>
        <m:r>
          <w:rPr>
            <w:rFonts w:ascii="Cambria Math" w:hAnsi="Cambria Math" w:cstheme="minorHAnsi"/>
            <w:szCs w:val="24"/>
          </w:rPr>
          <m:t>α</m:t>
        </m:r>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1</m:t>
            </m:r>
          </m:sub>
        </m:sSub>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2</m:t>
                    </m:r>
                    <m:r>
                      <w:rPr>
                        <w:rFonts w:ascii="Cambria Math" w:hAnsi="Cambria Math" w:cstheme="minorHAnsi"/>
                        <w:szCs w:val="24"/>
                      </w:rPr>
                      <m:t xml:space="preserve"> </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3</m:t>
                </m:r>
              </m:sup>
            </m:sSup>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den>
        </m:f>
        <m:r>
          <w:rPr>
            <w:rFonts w:ascii="Cambria Math" w:hAnsi="Cambria Math" w:cstheme="minorHAnsi"/>
            <w:szCs w:val="24"/>
          </w:rPr>
          <m:t xml:space="preserve"> </m:t>
        </m:r>
      </m:oMath>
      <w:r w:rsidR="00D93556">
        <w:rPr>
          <w:rFonts w:cstheme="minorHAnsi"/>
          <w:szCs w:val="24"/>
        </w:rPr>
        <w:t xml:space="preserve">is the dimensionless rate of synthesis of </w:t>
      </w:r>
      <w:r w:rsidR="00D93556" w:rsidRPr="00D93556">
        <w:rPr>
          <w:rFonts w:cstheme="minorHAnsi"/>
          <w:i/>
          <w:szCs w:val="24"/>
        </w:rPr>
        <w:t>PER</w:t>
      </w:r>
      <w:r w:rsidR="00D93556">
        <w:rPr>
          <w:rFonts w:cstheme="minorHAnsi"/>
          <w:szCs w:val="24"/>
        </w:rPr>
        <w:t xml:space="preserve"> mRNA (in </w:t>
      </w:r>
      <w:r w:rsidR="00CB56C0">
        <w:rPr>
          <w:rFonts w:cstheme="minorHAnsi"/>
          <w:szCs w:val="24"/>
        </w:rPr>
        <w:t xml:space="preserve">a </w:t>
      </w:r>
      <w:r w:rsidR="00D93556">
        <w:rPr>
          <w:rFonts w:cstheme="minorHAnsi"/>
          <w:szCs w:val="24"/>
        </w:rPr>
        <w:t>wild-type</w:t>
      </w:r>
      <w:r w:rsidR="00CB56C0">
        <w:rPr>
          <w:rFonts w:cstheme="minorHAnsi"/>
          <w:szCs w:val="24"/>
        </w:rPr>
        <w:t xml:space="preserve"> diploid cell</w:t>
      </w:r>
      <w:r w:rsidR="00D93556">
        <w:rPr>
          <w:rFonts w:cstheme="minorHAnsi"/>
          <w:szCs w:val="24"/>
        </w:rPr>
        <w:t xml:space="preserve">). </w:t>
      </w:r>
      <w:r w:rsidR="006A1B10">
        <w:rPr>
          <w:rFonts w:cstheme="minorHAnsi"/>
          <w:szCs w:val="24"/>
        </w:rPr>
        <w:t>The</w:t>
      </w:r>
      <w:r w:rsidR="00CB56C0">
        <w:rPr>
          <w:rFonts w:cstheme="minorHAnsi"/>
          <w:szCs w:val="24"/>
        </w:rPr>
        <w:t xml:space="preserve"> other</w:t>
      </w:r>
      <w:r w:rsidR="006A1B10">
        <w:rPr>
          <w:rFonts w:cstheme="minorHAnsi"/>
          <w:szCs w:val="24"/>
        </w:rPr>
        <w:t xml:space="preserve"> dimensionless parameters in Eqs. (1)‒(4)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oMath>
      <w:r w:rsidR="006A1B10">
        <w:rPr>
          <w:rFonts w:cstheme="minorHAnsi"/>
          <w:szCs w:val="24"/>
        </w:rPr>
        <w:t xml:space="preserve"> = total conce</w:t>
      </w:r>
      <w:r w:rsidR="00CB56C0">
        <w:rPr>
          <w:rFonts w:cstheme="minorHAnsi"/>
          <w:szCs w:val="24"/>
        </w:rPr>
        <w:t>ntration of BMAL in the nucleus and</w:t>
      </w:r>
      <w:r w:rsidR="006A1B10">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num>
          <m:den>
            <m:acc>
              <m:accPr>
                <m:ctrlPr>
                  <w:rPr>
                    <w:rFonts w:ascii="Cambria Math" w:hAnsi="Cambria Math" w:cstheme="minorHAnsi"/>
                    <w:i/>
                    <w:szCs w:val="24"/>
                  </w:rPr>
                </m:ctrlPr>
              </m:accPr>
              <m:e>
                <m:r>
                  <w:rPr>
                    <w:rFonts w:ascii="Cambria Math" w:hAnsi="Cambria Math" w:cstheme="minorHAnsi"/>
                    <w:szCs w:val="24"/>
                  </w:rPr>
                  <m:t>C</m:t>
                </m:r>
              </m:e>
            </m:acc>
          </m:den>
        </m:f>
        <m:r>
          <w:rPr>
            <w:rFonts w:ascii="Cambria Math" w:hAnsi="Cambria Math" w:cstheme="minorHAnsi"/>
            <w:szCs w:val="24"/>
          </w:rPr>
          <m:t xml:space="preserve"> </m:t>
        </m:r>
      </m:oMath>
      <w:r w:rsidR="006A1B10">
        <w:rPr>
          <w:rFonts w:cstheme="minorHAnsi"/>
          <w:szCs w:val="24"/>
        </w:rPr>
        <w:t>= dissociation constant of</w:t>
      </w:r>
      <w:r w:rsidR="00CB56C0">
        <w:rPr>
          <w:rFonts w:cstheme="minorHAnsi"/>
          <w:szCs w:val="24"/>
        </w:rPr>
        <w:t xml:space="preserve"> the PER:BMAL complex</w:t>
      </w:r>
      <w:r w:rsidR="006A1B10" w:rsidRPr="006A1B10">
        <w:rPr>
          <w:rFonts w:cstheme="minorHAnsi"/>
          <w:color w:val="000000" w:themeColor="text1"/>
          <w:szCs w:val="24"/>
        </w:rPr>
        <w:t>.</w:t>
      </w:r>
      <w:ins w:id="7" w:author="Chen, Jing" w:date="2021-04-29T00:17:00Z">
        <w:r w:rsidR="00DA0C65">
          <w:rPr>
            <w:rFonts w:cstheme="minorHAnsi"/>
            <w:color w:val="000000" w:themeColor="text1"/>
            <w:szCs w:val="24"/>
          </w:rPr>
          <w:t xml:space="preserve"> Because all </w:t>
        </w:r>
      </w:ins>
      <w:ins w:id="8" w:author="Chen, Jing" w:date="2021-04-29T10:33:00Z">
        <w:r w:rsidR="00D841D2">
          <w:rPr>
            <w:rFonts w:cstheme="minorHAnsi"/>
            <w:color w:val="000000" w:themeColor="text1"/>
            <w:szCs w:val="24"/>
          </w:rPr>
          <w:t>the variables and parameters</w:t>
        </w:r>
      </w:ins>
      <w:ins w:id="9" w:author="Chen, Jing" w:date="2021-04-29T00:17:00Z">
        <w:r w:rsidR="00DA0C65">
          <w:rPr>
            <w:rFonts w:cstheme="minorHAnsi"/>
            <w:color w:val="000000" w:themeColor="text1"/>
            <w:szCs w:val="24"/>
          </w:rPr>
          <w:t xml:space="preserve"> in Eq. (4) are scaled with the same factor </w:t>
        </w:r>
      </w:ins>
      <m:oMath>
        <m:acc>
          <m:accPr>
            <m:ctrlPr>
              <w:rPr>
                <w:rFonts w:ascii="Cambria Math" w:hAnsi="Cambria Math" w:cstheme="minorHAnsi"/>
                <w:i/>
                <w:szCs w:val="24"/>
              </w:rPr>
            </m:ctrlPr>
          </m:accPr>
          <m:e>
            <m:r>
              <w:rPr>
                <w:rFonts w:ascii="Cambria Math" w:hAnsi="Cambria Math" w:cstheme="minorHAnsi"/>
                <w:szCs w:val="24"/>
              </w:rPr>
              <m:t>C</m:t>
            </m:r>
          </m:e>
        </m:acc>
      </m:oMath>
      <w:ins w:id="10" w:author="Chen, Jing" w:date="2021-04-29T00:17:00Z">
        <w:r w:rsidR="00DA0C65">
          <w:rPr>
            <w:rFonts w:cstheme="minorHAnsi"/>
            <w:color w:val="000000" w:themeColor="text1"/>
            <w:szCs w:val="24"/>
          </w:rPr>
          <w:t xml:space="preserve">, </w:t>
        </w:r>
      </w:ins>
      <w:del w:id="11" w:author="Chen, Jing" w:date="2021-04-29T00:17:00Z">
        <w:r w:rsidR="006A1B10" w:rsidRPr="006A1B10" w:rsidDel="00DA0C65">
          <w:rPr>
            <w:rFonts w:cstheme="minorHAnsi"/>
            <w:color w:val="000000" w:themeColor="text1"/>
            <w:szCs w:val="24"/>
          </w:rPr>
          <w:delText xml:space="preserve"> </w:delText>
        </w:r>
        <w:r w:rsidR="00544FC9" w:rsidRPr="00F64F97" w:rsidDel="00DA0C65">
          <w:rPr>
            <w:rFonts w:cstheme="minorHAnsi"/>
            <w:szCs w:val="24"/>
          </w:rPr>
          <w:delText>T</w:delText>
        </w:r>
      </w:del>
      <w:ins w:id="12" w:author="Chen, Jing" w:date="2021-04-29T00:17:00Z">
        <w:r w:rsidR="00DA0C65">
          <w:rPr>
            <w:rFonts w:cstheme="minorHAnsi"/>
            <w:szCs w:val="24"/>
          </w:rPr>
          <w:t>t</w:t>
        </w:r>
      </w:ins>
      <w:r w:rsidR="00544FC9" w:rsidRPr="00F64F97">
        <w:rPr>
          <w:rFonts w:cstheme="minorHAnsi"/>
          <w:szCs w:val="24"/>
        </w:rPr>
        <w:t xml:space="preserve">he expression for </w:t>
      </w:r>
      <w:r w:rsidR="00544FC9" w:rsidRPr="00F64F97">
        <w:rPr>
          <w:rFonts w:ascii="Cambria" w:hAnsi="Cambria" w:cs="Times New Roman"/>
          <w:i/>
          <w:szCs w:val="24"/>
        </w:rPr>
        <w:t>A</w:t>
      </w:r>
      <w:r w:rsidR="00544FC9" w:rsidRPr="00F64F97">
        <w:rPr>
          <w:rFonts w:ascii="Cambria" w:hAnsi="Cambria" w:cs="Times New Roman"/>
          <w:szCs w:val="24"/>
          <w:vertAlign w:val="subscript"/>
        </w:rPr>
        <w:t>free</w:t>
      </w:r>
      <w:r w:rsidR="0086177F">
        <w:rPr>
          <w:rFonts w:cstheme="minorHAnsi"/>
          <w:szCs w:val="24"/>
        </w:rPr>
        <w:t>/</w:t>
      </w:r>
      <w:r w:rsidR="0086177F" w:rsidRPr="00F64F97">
        <w:rPr>
          <w:rFonts w:ascii="Cambria" w:hAnsi="Cambria" w:cs="Times New Roman"/>
          <w:i/>
          <w:szCs w:val="24"/>
        </w:rPr>
        <w:t>A</w:t>
      </w:r>
      <w:r w:rsidR="0086177F">
        <w:rPr>
          <w:rFonts w:ascii="Cambria" w:hAnsi="Cambria" w:cs="Times New Roman"/>
          <w:szCs w:val="24"/>
          <w:vertAlign w:val="subscript"/>
        </w:rPr>
        <w:t>T</w:t>
      </w:r>
      <w:r w:rsidR="0086177F">
        <w:rPr>
          <w:rFonts w:cstheme="minorHAnsi"/>
          <w:szCs w:val="24"/>
        </w:rPr>
        <w:t xml:space="preserve"> </w:t>
      </w:r>
      <w:del w:id="13" w:author="Chen, Jing" w:date="2021-04-29T10:33:00Z">
        <w:r w:rsidR="0086177F" w:rsidDel="0071755C">
          <w:rPr>
            <w:rFonts w:cstheme="minorHAnsi"/>
            <w:szCs w:val="24"/>
          </w:rPr>
          <w:delText xml:space="preserve">in Eq. (4) </w:delText>
        </w:r>
      </w:del>
      <w:r w:rsidR="00544FC9" w:rsidRPr="00F64F97">
        <w:rPr>
          <w:rFonts w:cstheme="minorHAnsi"/>
          <w:szCs w:val="24"/>
        </w:rPr>
        <w:t>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7824D865" w14:textId="40F70898" w:rsidR="00AB36E6" w:rsidRPr="00F64F97" w:rsidRDefault="00AB36E6" w:rsidP="00626F7A">
      <w:pPr>
        <w:spacing w:after="120"/>
        <w:jc w:val="both"/>
        <w:rPr>
          <w:rFonts w:eastAsiaTheme="minorEastAsia" w:cstheme="minorHAnsi"/>
        </w:rPr>
      </w:pPr>
      <w:r w:rsidRPr="00F64F97">
        <w:rPr>
          <w:rFonts w:cstheme="minorHAnsi"/>
          <w:szCs w:val="24"/>
        </w:rPr>
        <w:lastRenderedPageBreak/>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w:t>
      </w:r>
      <w:r w:rsidRPr="00FF66F4">
        <w:rPr>
          <w:rFonts w:cstheme="minorHAnsi"/>
          <w:szCs w:val="24"/>
          <w:highlight w:val="yellow"/>
        </w:rPr>
        <w:t>Figure 2b</w:t>
      </w:r>
      <w:r w:rsidRPr="00F64F97">
        <w:rPr>
          <w:rFonts w:cstheme="minorHAnsi"/>
          <w:szCs w:val="24"/>
        </w:rPr>
        <w:t xml:space="preserve">)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(called the PNF model, </w:t>
      </w:r>
      <w:r w:rsidRPr="00FF66F4">
        <w:rPr>
          <w:rFonts w:cstheme="minorHAnsi"/>
          <w:szCs w:val="24"/>
          <w:highlight w:val="yellow"/>
        </w:rPr>
        <w:t>Figure 2c</w:t>
      </w:r>
      <w:r w:rsidRPr="00F64F97">
        <w:rPr>
          <w:rFonts w:cstheme="minorHAnsi"/>
          <w:szCs w:val="24"/>
        </w:rPr>
        <w:t>).</w:t>
      </w:r>
      <w:r w:rsidR="006A6B8E" w:rsidRPr="00F64F97">
        <w:rPr>
          <w:rFonts w:cstheme="minorHAnsi"/>
          <w:szCs w:val="24"/>
        </w:rPr>
        <w:t xml:space="preserve"> Evidences for these interactions are found in</w:t>
      </w:r>
      <w:r w:rsidR="000B7841">
        <w:rPr>
          <w:rFonts w:cstheme="minorHAnsi"/>
          <w:szCs w:val="24"/>
        </w:rPr>
        <w:t xml:space="preserve"> references</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r>
      <w:r w:rsidRPr="006C76C9">
        <w:rPr>
          <w:rFonts w:cstheme="minorHAnsi"/>
          <w:i/>
          <w:szCs w:val="24"/>
        </w:rPr>
        <w:t>Locus of Hopf bifurcations in the KF SNF model</w:t>
      </w:r>
      <w:r w:rsidRPr="00700FFE">
        <w:rPr>
          <w:rFonts w:cstheme="minorHAnsi"/>
          <w:i/>
          <w:szCs w:val="24"/>
        </w:rPr>
        <w:t>.</w:t>
      </w:r>
    </w:p>
    <w:p w14:paraId="39FF0D92" w14:textId="38B66FB5" w:rsidR="00700FFE" w:rsidRDefault="002A2484" w:rsidP="00626F7A">
      <w:pPr>
        <w:spacing w:after="120"/>
        <w:jc w:val="both"/>
        <w:rPr>
          <w:rFonts w:cstheme="minorHAnsi"/>
          <w:szCs w:val="24"/>
        </w:rPr>
      </w:pPr>
      <w:r>
        <w:rPr>
          <w:rFonts w:cstheme="minorHAnsi"/>
          <w:szCs w:val="24"/>
        </w:rPr>
        <w:t>The condition for a Hopf bifurcation to arise in Eqs. (1)‒(4)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6A8DEF20" w:rsidR="00902C05" w:rsidRDefault="00FE6CAA" w:rsidP="002A2252">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r w:rsidR="00902C05">
        <w:rPr>
          <w:rFonts w:ascii="Cambria" w:hAnsi="Cambria" w:cstheme="minorHAnsi"/>
          <w:i/>
          <w:szCs w:val="24"/>
        </w:rPr>
        <w:t>P</w:t>
      </w:r>
      <w:r w:rsidR="00902C05">
        <w:rPr>
          <w:rFonts w:ascii="Cambria" w:hAnsi="Cambria" w:cstheme="minorHAnsi"/>
          <w:szCs w:val="24"/>
          <w:vertAlign w:val="subscript"/>
        </w:rPr>
        <w:t>ss</w:t>
      </w:r>
      <w:r w:rsidR="0060479B">
        <w:rPr>
          <w:rFonts w:cstheme="minorHAnsi"/>
          <w:szCs w:val="24"/>
        </w:rPr>
        <w:t>,</w:t>
      </w:r>
      <w:r>
        <w:rPr>
          <w:rFonts w:cstheme="minorHAnsi"/>
          <w:szCs w:val="24"/>
        </w:rPr>
        <w:t xml:space="preserve"> the </w:t>
      </w:r>
      <w:r w:rsidR="00902C05">
        <w:rPr>
          <w:rFonts w:cstheme="minorHAnsi"/>
          <w:szCs w:val="24"/>
        </w:rPr>
        <w:t xml:space="preserve">steady-state solution of Eqs. (1)‒(4),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208C16CC" w:rsidR="00FE6CAA" w:rsidRDefault="00D93556" w:rsidP="002A2252">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Solving Eqs.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5BA73A6C" w:rsidR="0060479B" w:rsidRDefault="0060479B" w:rsidP="002A2252">
            <w:pPr>
              <w:spacing w:after="120"/>
              <w:jc w:val="center"/>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α</m:t>
                            </m:r>
                          </m:den>
                        </m:f>
                      </m:e>
                    </m:d>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1EC687AF" w:rsidR="00F2339D" w:rsidRDefault="00D93556" w:rsidP="002A2252">
            <w:pPr>
              <w:spacing w:after="120"/>
              <w:jc w:val="center"/>
              <w:rPr>
                <w:rFonts w:cstheme="minorHAnsi"/>
                <w:szCs w:val="24"/>
              </w:rPr>
            </w:pPr>
            <m:oMathPara>
              <m:oMath>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(α+</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d>
                              <m:dPr>
                                <m:ctrlPr>
                                  <w:rPr>
                                    <w:rFonts w:ascii="Cambria Math" w:hAnsi="Cambria Math" w:cstheme="minorHAnsi"/>
                                    <w:i/>
                                    <w:szCs w:val="24"/>
                                  </w:rPr>
                                </m:ctrlPr>
                              </m:dPr>
                              <m:e>
                                <m:r>
                                  <w:rPr>
                                    <w:rFonts w:ascii="Cambria Math" w:hAnsi="Cambria Math" w:cstheme="minorHAnsi"/>
                                    <w:szCs w:val="24"/>
                                  </w:rPr>
                                  <m:t>α</m:t>
                                </m:r>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num>
                          <m:den>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den>
                        </m:f>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25DE239C" w:rsidR="002A2484" w:rsidRDefault="0060479B" w:rsidP="0060479B">
      <w:pPr>
        <w:spacing w:after="120"/>
        <w:jc w:val="both"/>
        <w:rPr>
          <w:rFonts w:cstheme="minorHAnsi"/>
          <w:szCs w:val="24"/>
        </w:rPr>
      </w:pPr>
      <w:r>
        <w:rPr>
          <w:rFonts w:cstheme="minorHAnsi"/>
          <w:szCs w:val="24"/>
        </w:rPr>
        <w:t>Substituting (8) into (</w:t>
      </w:r>
      <w:r w:rsidR="00624DFB">
        <w:rPr>
          <w:rFonts w:cstheme="minorHAnsi"/>
          <w:szCs w:val="24"/>
        </w:rPr>
        <w:t>7</w:t>
      </w:r>
      <w:r>
        <w:rPr>
          <w:rFonts w:cstheme="minorHAnsi"/>
          <w:szCs w:val="24"/>
        </w:rPr>
        <w:t xml:space="preserve">), we </w:t>
      </w:r>
      <w:r w:rsidR="00624DFB">
        <w:rPr>
          <w:rFonts w:cstheme="minorHAnsi"/>
          <w:szCs w:val="24"/>
        </w:rPr>
        <w:t>find, after a little algebra, the condition for a Hopf bifurcation</w:t>
      </w:r>
      <w:r w:rsidR="00815CCD">
        <w:rPr>
          <w:rFonts w:cstheme="minorHAnsi"/>
          <w:szCs w:val="24"/>
        </w:rPr>
        <w:t xml:space="preserve"> (HB)</w:t>
      </w:r>
      <w:r w:rsidR="00624DFB">
        <w:rPr>
          <w:rFonts w:cstheme="minorHAnsi"/>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012ADB">
        <w:tc>
          <w:tcPr>
            <w:tcW w:w="8876" w:type="dxa"/>
          </w:tcPr>
          <w:p w14:paraId="1AC78903" w14:textId="0EA195DC" w:rsidR="00624DFB" w:rsidRDefault="00141CB6" w:rsidP="00012ADB">
            <w:pPr>
              <w:spacing w:after="120"/>
              <w:jc w:val="both"/>
              <w:rPr>
                <w:rFonts w:cstheme="minorHAnsi"/>
                <w:szCs w:val="24"/>
              </w:rPr>
            </w:pPr>
            <m:oMathPara>
              <m:oMath>
                <m:r>
                  <m:rPr>
                    <m:sty m:val="p"/>
                  </m:rPr>
                  <w:rPr>
                    <w:rFonts w:ascii="Cambria Math" w:hAnsi="Cambria Math" w:cstheme="minorHAnsi"/>
                    <w:szCs w:val="24"/>
                  </w:rPr>
                  <m:t>Φ</m:t>
                </m:r>
                <m:r>
                  <m:rPr>
                    <m:sty m:val="p"/>
                  </m:rPr>
                  <w:rPr>
                    <w:rFonts w:ascii="Cambria Math" w:hAnsi="Cambria Math" w:cstheme="minorHAnsi"/>
                    <w:szCs w:val="24"/>
                  </w:rPr>
                  <m:t>∙</m:t>
                </m:r>
                <m:sSup>
                  <m:sSupPr>
                    <m:ctrlPr>
                      <w:rPr>
                        <w:rFonts w:ascii="Cambria Math" w:hAnsi="Cambria Math" w:cstheme="minorHAns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w:rPr>
                        <w:rFonts w:ascii="Cambria Math" w:hAnsi="Cambria Math" w:cstheme="minorHAnsi"/>
                        <w:szCs w:val="24"/>
                      </w:rPr>
                      <m:t>2</m:t>
                    </m:r>
                  </m:sup>
                </m:sSup>
                <m:r>
                  <w:rPr>
                    <w:rFonts w:ascii="Cambria Math" w:hAnsi="Cambria Math" w:cstheme="minorHAnsi"/>
                    <w:szCs w:val="24"/>
                  </w:rPr>
                  <m:t>-</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=0</m:t>
                </m:r>
              </m:oMath>
            </m:oMathPara>
          </w:p>
        </w:tc>
        <w:tc>
          <w:tcPr>
            <w:tcW w:w="484"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5AF2429C" w14:textId="77777777" w:rsidR="00012ADB" w:rsidRDefault="00012ADB" w:rsidP="00FE6CAA">
      <w:pPr>
        <w:spacing w:after="120"/>
        <w:jc w:val="both"/>
        <w:rPr>
          <w:rFonts w:cstheme="minorHAnsi"/>
          <w:szCs w:val="24"/>
        </w:rPr>
      </w:pPr>
      <w:r>
        <w:rPr>
          <w:rFonts w:cstheme="minorHAnsi"/>
          <w:szCs w:val="24"/>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012ADB" w14:paraId="0CEA3E33" w14:textId="77777777" w:rsidTr="001A7408">
        <w:tc>
          <w:tcPr>
            <w:tcW w:w="8876" w:type="dxa"/>
          </w:tcPr>
          <w:p w14:paraId="08C441F3" w14:textId="0D528A1A" w:rsidR="00012ADB" w:rsidRDefault="00012ADB" w:rsidP="00012ADB">
            <w:pPr>
              <w:spacing w:after="120"/>
              <w:jc w:val="both"/>
              <w:rPr>
                <w:rFonts w:cstheme="minorHAnsi"/>
                <w:szCs w:val="24"/>
              </w:rPr>
            </w:pPr>
            <m:oMathPara>
              <m:oMath>
                <m:r>
                  <m:rPr>
                    <m:sty m:val="p"/>
                  </m:rPr>
                  <w:rPr>
                    <w:rFonts w:ascii="Cambria Math" w:hAnsi="Cambria Math" w:cstheme="minorHAnsi"/>
                    <w:szCs w:val="24"/>
                  </w:rPr>
                  <m:t>Φ</m:t>
                </m:r>
                <m:r>
                  <m:rPr>
                    <m:sty m:val="p"/>
                  </m:rPr>
                  <w:rPr>
                    <w:rFonts w:ascii="Cambria Math" w:hAnsi="Cambria Math" w:cstheme="minorHAnsi"/>
                    <w:szCs w:val="24"/>
                  </w:rPr>
                  <m:t xml:space="preserve">=49,  </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=8</m:t>
                </m:r>
                <m:d>
                  <m:dPr>
                    <m:ctrlPr>
                      <w:rPr>
                        <w:rFonts w:ascii="Cambria Math" w:hAnsi="Cambria Math" w:cstheme="minorHAnsi"/>
                        <w:i/>
                        <w:szCs w:val="24"/>
                      </w:rPr>
                    </m:ctrlPr>
                  </m:dPr>
                  <m:e>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w:rPr>
                            <w:rFonts w:ascii="Cambria Math" w:hAnsi="Cambria Math" w:cstheme="minorHAnsi"/>
                            <w:szCs w:val="24"/>
                          </w:rPr>
                          <m:t>2</m:t>
                        </m:r>
                      </m:sup>
                    </m:sSubSup>
                    <m:r>
                      <w:rPr>
                        <w:rFonts w:ascii="Cambria Math" w:hAnsi="Cambria Math" w:cstheme="minorHAnsi"/>
                        <w:szCs w:val="24"/>
                      </w:rPr>
                      <m:t>-30</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=64</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484" w:type="dxa"/>
          </w:tcPr>
          <w:p w14:paraId="6C22C4F1" w14:textId="5BB93D3A" w:rsidR="00012ADB" w:rsidRDefault="00012ADB" w:rsidP="00012ADB">
            <w:pPr>
              <w:spacing w:before="120" w:after="120"/>
              <w:jc w:val="both"/>
              <w:rPr>
                <w:rFonts w:cstheme="minorHAnsi"/>
                <w:szCs w:val="24"/>
              </w:rPr>
            </w:pPr>
            <w:r>
              <w:rPr>
                <w:rFonts w:cstheme="minorHAnsi"/>
                <w:szCs w:val="24"/>
              </w:rPr>
              <w:t>(10)</w:t>
            </w:r>
          </w:p>
        </w:tc>
      </w:tr>
    </w:tbl>
    <w:p w14:paraId="156D9E5E" w14:textId="44F22FBD" w:rsidR="00815CCD" w:rsidRDefault="00012ADB" w:rsidP="00FE6CAA">
      <w:pPr>
        <w:spacing w:after="120"/>
        <w:jc w:val="both"/>
        <w:rPr>
          <w:rFonts w:cstheme="minorHAnsi"/>
          <w:szCs w:val="24"/>
        </w:rPr>
      </w:pPr>
      <w:r>
        <w:rPr>
          <w:rFonts w:cstheme="minorHAnsi"/>
          <w:szCs w:val="24"/>
        </w:rPr>
        <w:t xml:space="preserve">and, for the time being, we introduce the notation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α/K</m:t>
            </m:r>
          </m:e>
          <m:sub>
            <m:r>
              <m:rPr>
                <m:nor/>
              </m:rPr>
              <w:rPr>
                <w:rFonts w:ascii="Cambria Math" w:hAnsi="Cambria Math" w:cstheme="minorHAnsi"/>
                <w:szCs w:val="24"/>
              </w:rPr>
              <m:t>d</m:t>
            </m:r>
          </m:sub>
        </m:sSub>
      </m:oMath>
      <w:r>
        <w:rPr>
          <w:rFonts w:cstheme="minorHAnsi"/>
          <w:szCs w:val="24"/>
        </w:rPr>
        <w:t xml:space="preserve">. </w:t>
      </w:r>
      <w:r w:rsidR="00815CCD">
        <w:rPr>
          <w:rFonts w:cstheme="minorHAnsi"/>
          <w:szCs w:val="24"/>
        </w:rPr>
        <w:t xml:space="preserve">That the condition for a Hopf bifurcation depends only on the ratios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815CCD">
        <w:rPr>
          <w:rFonts w:cstheme="minorHAnsi"/>
          <w:szCs w:val="24"/>
        </w:rPr>
        <w:t xml:space="preserve"> and </w:t>
      </w:r>
      <m:oMath>
        <m:sSub>
          <m:sSubPr>
            <m:ctrlPr>
              <w:rPr>
                <w:rFonts w:ascii="Cambria Math" w:hAnsi="Cambria Math" w:cstheme="minorHAnsi"/>
                <w:i/>
                <w:szCs w:val="24"/>
              </w:rPr>
            </m:ctrlPr>
          </m:sSubPr>
          <m:e>
            <m:r>
              <w:rPr>
                <w:rFonts w:ascii="Cambria Math" w:hAnsi="Cambria Math" w:cstheme="minorHAnsi"/>
                <w:szCs w:val="24"/>
              </w:rPr>
              <m:t>α/K</m:t>
            </m:r>
          </m:e>
          <m:sub>
            <m:r>
              <m:rPr>
                <m:nor/>
              </m:rPr>
              <w:rPr>
                <w:rFonts w:ascii="Cambria Math" w:hAnsi="Cambria Math" w:cstheme="minorHAnsi"/>
                <w:szCs w:val="24"/>
              </w:rPr>
              <m:t>d</m:t>
            </m:r>
          </m:sub>
        </m:sSub>
      </m:oMath>
      <w:r w:rsidR="00815CCD">
        <w:rPr>
          <w:rFonts w:cstheme="minorHAnsi"/>
          <w:szCs w:val="24"/>
        </w:rPr>
        <w:t>, is a consequence of the homogeneity property of the SNF model.</w:t>
      </w:r>
    </w:p>
    <w:p w14:paraId="000F3EFD" w14:textId="77777777" w:rsidR="003C303D" w:rsidRDefault="005F2C9B" w:rsidP="00FE6CAA">
      <w:pPr>
        <w:spacing w:after="120"/>
        <w:jc w:val="both"/>
        <w:rPr>
          <w:rFonts w:cstheme="minorHAnsi"/>
          <w:szCs w:val="24"/>
        </w:rPr>
      </w:pPr>
      <w:r>
        <w:rPr>
          <w:rFonts w:cstheme="minorHAnsi"/>
          <w:szCs w:val="24"/>
        </w:rPr>
        <w:t xml:space="preserve">Solving </w:t>
      </w:r>
      <w:r w:rsidR="00012ADB">
        <w:rPr>
          <w:rFonts w:cstheme="minorHAnsi"/>
          <w:szCs w:val="24"/>
        </w:rPr>
        <w:t>the</w:t>
      </w:r>
      <w:r>
        <w:rPr>
          <w:rFonts w:cstheme="minorHAnsi"/>
          <w:szCs w:val="24"/>
        </w:rPr>
        <w:t xml:space="preserve"> </w:t>
      </w:r>
      <w:r w:rsidR="00012ADB">
        <w:rPr>
          <w:rFonts w:cstheme="minorHAnsi"/>
          <w:szCs w:val="24"/>
        </w:rPr>
        <w:t xml:space="preserve">quadratic </w:t>
      </w:r>
      <w:r>
        <w:rPr>
          <w:rFonts w:cstheme="minorHAnsi"/>
          <w:szCs w:val="24"/>
        </w:rPr>
        <w:t>equation</w:t>
      </w:r>
      <w:r w:rsidR="00012ADB">
        <w:rPr>
          <w:rFonts w:cstheme="minorHAnsi"/>
          <w:szCs w:val="24"/>
        </w:rPr>
        <w:t xml:space="preserve"> (9)</w:t>
      </w:r>
      <w:r w:rsidR="00815CCD">
        <w:rPr>
          <w:rFonts w:cstheme="minorHAnsi"/>
          <w:szCs w:val="24"/>
        </w:rPr>
        <w:t>, we obtain</w:t>
      </w:r>
      <w:r>
        <w:rPr>
          <w:rFonts w:cstheme="minorHAnsi"/>
          <w:szCs w:val="24"/>
        </w:rPr>
        <w:t xml:space="preserve"> </w:t>
      </w:r>
      <m:oMath>
        <m:acc>
          <m:accPr>
            <m:chr m:val="̃"/>
            <m:ctrlPr>
              <w:rPr>
                <w:rFonts w:ascii="Cambria Math" w:hAnsi="Cambria Math" w:cstheme="minorHAnsi"/>
                <w:i/>
                <w:szCs w:val="24"/>
              </w:rPr>
            </m:ctrlPr>
          </m:accPr>
          <m:e>
            <m:r>
              <w:rPr>
                <w:rFonts w:ascii="Cambria Math" w:hAnsi="Cambria Math" w:cstheme="minorHAnsi"/>
                <w:szCs w:val="24"/>
              </w:rPr>
              <m:t>α</m:t>
            </m:r>
          </m:e>
        </m:acc>
      </m:oMath>
      <w:r w:rsidR="00012ADB">
        <w:rPr>
          <w:rFonts w:cstheme="minorHAnsi"/>
          <w:szCs w:val="24"/>
        </w:rPr>
        <w:t xml:space="preserve"> as a function of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oMath>
      <w:r w:rsidR="00012ADB">
        <w:rPr>
          <w:rFonts w:cstheme="minorHAnsi"/>
          <w:szCs w:val="24"/>
        </w:rPr>
        <w:t>,</w:t>
      </w:r>
      <w:r>
        <w:rPr>
          <w:rFonts w:cstheme="minorHAnsi"/>
          <w:szCs w:val="24"/>
        </w:rPr>
        <w:t xml:space="preserve"> </w:t>
      </w:r>
      <w:r w:rsidR="00815CCD">
        <w:rPr>
          <w:rFonts w:cstheme="minorHAnsi"/>
          <w:szCs w:val="24"/>
        </w:rPr>
        <w:t xml:space="preserve">as plotted in Figure 3a. We must locate a wild-type (WT) cell somewhere within the oscillatory domain, far enough from the HB locus so that mutant cells overexpressing or under-expressing BMAL and PER are still rhythmic. </w:t>
      </w:r>
      <w:r w:rsidR="007F1EEE">
        <w:rPr>
          <w:rFonts w:cstheme="minorHAnsi"/>
          <w:szCs w:val="24"/>
        </w:rPr>
        <w:t>We propose that, if</w:t>
      </w:r>
      <w:r w:rsidR="00F162BA">
        <w:rPr>
          <w:rFonts w:cstheme="minorHAnsi"/>
          <w:szCs w:val="24"/>
        </w:rPr>
        <w:t xml:space="preserve"> the point</w:t>
      </w:r>
      <w:r w:rsidR="007F1EEE">
        <w:rPr>
          <w:rFonts w:cstheme="minorHAnsi"/>
          <w:szCs w:val="24"/>
        </w:rPr>
        <w:t xml:space="preserv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locate</w:t>
      </w:r>
      <w:r w:rsidR="00F162BA">
        <w:rPr>
          <w:rFonts w:cstheme="minorHAnsi"/>
          <w:szCs w:val="24"/>
        </w:rPr>
        <w:t>s a</w:t>
      </w:r>
      <w:r w:rsidR="007F1EEE">
        <w:rPr>
          <w:rFonts w:cstheme="minorHAnsi"/>
          <w:szCs w:val="24"/>
        </w:rPr>
        <w:t xml:space="preserve"> WT cell on the bifurcation diagram, then the points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r>
              <w:rPr>
                <w:rFonts w:ascii="Cambria Math" w:hAnsi="Cambria Math" w:cstheme="minorHAnsi"/>
                <w:szCs w:val="24"/>
              </w:rPr>
              <m:t>2</m:t>
            </m:r>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,2</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should also lie within </w:t>
      </w:r>
      <w:r w:rsidR="007F1EEE">
        <w:rPr>
          <w:rFonts w:cstheme="minorHAnsi"/>
          <w:szCs w:val="24"/>
        </w:rPr>
        <w:lastRenderedPageBreak/>
        <w:t xml:space="preserve">the oscillatory domain. </w:t>
      </w:r>
      <w:r w:rsidR="00F162BA">
        <w:rPr>
          <w:rFonts w:cstheme="minorHAnsi"/>
          <w:szCs w:val="24"/>
        </w:rPr>
        <w:t xml:space="preserve">We introduce this constraint because: </w:t>
      </w:r>
      <w:r w:rsidR="00467874" w:rsidRPr="00467874">
        <w:rPr>
          <w:rFonts w:cstheme="minorHAnsi"/>
          <w:i/>
          <w:szCs w:val="24"/>
        </w:rPr>
        <w:t>Bmal1</w:t>
      </w:r>
      <w:r w:rsidR="00467874" w:rsidRPr="00467874">
        <w:rPr>
          <w:rFonts w:cstheme="minorHAnsi"/>
          <w:szCs w:val="24"/>
          <w:vertAlign w:val="superscript"/>
        </w:rPr>
        <w:t>+/−</w:t>
      </w:r>
      <w:r w:rsidR="00467874">
        <w:rPr>
          <w:rFonts w:cstheme="minorHAnsi"/>
          <w:szCs w:val="24"/>
        </w:rPr>
        <w:t xml:space="preserve"> and </w:t>
      </w:r>
      <w:r w:rsidR="00467874" w:rsidRPr="00467874">
        <w:rPr>
          <w:rFonts w:cstheme="minorHAnsi"/>
          <w:i/>
          <w:szCs w:val="24"/>
        </w:rPr>
        <w:t>Clock</w:t>
      </w:r>
      <w:r w:rsidR="00467874" w:rsidRP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F81A79">
        <w:rPr>
          <w:rFonts w:cstheme="minorHAnsi"/>
          <w:szCs w:val="24"/>
        </w:rPr>
        <w:t xml:space="preserve"> are rhythmic [references?];</w:t>
      </w:r>
      <w:r w:rsidR="00467874">
        <w:rPr>
          <w:rFonts w:cstheme="minorHAnsi"/>
          <w:szCs w:val="24"/>
        </w:rPr>
        <w:t xml:space="preserve">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and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467874">
        <w:rPr>
          <w:rFonts w:cstheme="minorHAnsi"/>
          <w:szCs w:val="24"/>
        </w:rPr>
        <w:t xml:space="preserve"> are rhythmic [Cermakian, 2001; Steinlechner, 2002; Pendergast, 2010]</w:t>
      </w:r>
      <w:r w:rsidR="00F81A79">
        <w:rPr>
          <w:rFonts w:cstheme="minorHAnsi"/>
          <w:szCs w:val="24"/>
        </w:rPr>
        <w:t>;</w:t>
      </w:r>
      <w:r w:rsidR="00467874">
        <w:rPr>
          <w:rFonts w:cstheme="minorHAnsi"/>
          <w:szCs w:val="24"/>
        </w:rPr>
        <w:t xml:space="preserve"> </w:t>
      </w:r>
      <w:r w:rsidR="00F81A79">
        <w:rPr>
          <w:rFonts w:cstheme="minorHAnsi"/>
          <w:szCs w:val="24"/>
        </w:rPr>
        <w:t xml:space="preserve">mouse embryonic fibroblasts (MEFs) retain rhythmicity when co-overexpressing both </w:t>
      </w:r>
      <w:r w:rsidR="00467874" w:rsidRPr="00467874">
        <w:rPr>
          <w:rFonts w:cstheme="minorHAnsi"/>
          <w:i/>
          <w:szCs w:val="24"/>
        </w:rPr>
        <w:t>Bmal1</w:t>
      </w:r>
      <w:r w:rsidR="00F81A79">
        <w:rPr>
          <w:rFonts w:cstheme="minorHAnsi"/>
          <w:szCs w:val="24"/>
          <w:vertAlign w:val="superscript"/>
        </w:rPr>
        <w:t xml:space="preserve"> </w:t>
      </w:r>
      <w:r w:rsidR="00F81A79">
        <w:rPr>
          <w:rFonts w:cstheme="minorHAnsi"/>
          <w:szCs w:val="24"/>
        </w:rPr>
        <w:t xml:space="preserve">and </w:t>
      </w:r>
      <w:r w:rsidR="00467874" w:rsidRPr="00467874">
        <w:rPr>
          <w:rFonts w:cstheme="minorHAnsi"/>
          <w:i/>
          <w:szCs w:val="24"/>
        </w:rPr>
        <w:t>Clock</w:t>
      </w:r>
      <w:r w:rsidR="00467874">
        <w:rPr>
          <w:rFonts w:cstheme="minorHAnsi"/>
          <w:szCs w:val="24"/>
        </w:rPr>
        <w:t xml:space="preserve"> </w:t>
      </w:r>
      <w:r w:rsidR="00F81A79">
        <w:rPr>
          <w:rFonts w:cstheme="minorHAnsi"/>
          <w:szCs w:val="24"/>
        </w:rPr>
        <w:t>up to at least four-fold [Lee, 2011</w:t>
      </w:r>
      <w:r w:rsidR="003D078B">
        <w:rPr>
          <w:rFonts w:cstheme="minorHAnsi"/>
          <w:szCs w:val="24"/>
        </w:rPr>
        <w:t>, Fig 3c</w:t>
      </w:r>
      <w:r w:rsidR="00F81A79">
        <w:rPr>
          <w:rFonts w:cstheme="minorHAnsi"/>
          <w:szCs w:val="24"/>
        </w:rPr>
        <w:t xml:space="preserve">]; and MEFs carrying extra copies of </w:t>
      </w:r>
      <w:r w:rsidR="00F81A79" w:rsidRPr="00F81A79">
        <w:rPr>
          <w:rFonts w:cstheme="minorHAnsi"/>
          <w:i/>
          <w:szCs w:val="24"/>
        </w:rPr>
        <w:t>Per1</w:t>
      </w:r>
      <w:r w:rsidR="00F81A79">
        <w:rPr>
          <w:rFonts w:cstheme="minorHAnsi"/>
          <w:szCs w:val="24"/>
        </w:rPr>
        <w:t xml:space="preserve"> or </w:t>
      </w:r>
      <w:r w:rsidR="00F81A79" w:rsidRPr="00F81A79">
        <w:rPr>
          <w:rFonts w:cstheme="minorHAnsi"/>
          <w:i/>
          <w:szCs w:val="24"/>
        </w:rPr>
        <w:t>Per2</w:t>
      </w:r>
      <w:r w:rsidR="00F81A79">
        <w:rPr>
          <w:rFonts w:cstheme="minorHAnsi"/>
          <w:szCs w:val="24"/>
        </w:rPr>
        <w:t xml:space="preserve">, driven by a </w:t>
      </w:r>
      <w:r w:rsidR="00F81A79" w:rsidRPr="00F81A79">
        <w:rPr>
          <w:rFonts w:cstheme="minorHAnsi"/>
          <w:i/>
          <w:szCs w:val="24"/>
        </w:rPr>
        <w:t>Per2</w:t>
      </w:r>
      <w:r w:rsidR="00F81A79">
        <w:rPr>
          <w:rFonts w:cstheme="minorHAnsi"/>
          <w:szCs w:val="24"/>
        </w:rPr>
        <w:t>-promoter,  also retain rhythmicity [</w:t>
      </w:r>
      <w:r w:rsidR="003D078B">
        <w:rPr>
          <w:rFonts w:cstheme="minorHAnsi"/>
          <w:szCs w:val="24"/>
        </w:rPr>
        <w:t>Lee, 2011, Fig 6</w:t>
      </w:r>
      <w:r w:rsidR="00F81A79">
        <w:rPr>
          <w:rFonts w:cstheme="minorHAnsi"/>
          <w:szCs w:val="24"/>
        </w:rPr>
        <w:t xml:space="preserve">]. </w:t>
      </w:r>
      <w:r w:rsidR="003D078B">
        <w:rPr>
          <w:rFonts w:cstheme="minorHAnsi"/>
          <w:szCs w:val="24"/>
        </w:rPr>
        <w:t xml:space="preserve">The smallest values of </w:t>
      </w:r>
      <m:oMath>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 xml:space="preserve">, </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oMath>
      <w:r w:rsidR="00F81A79">
        <w:rPr>
          <w:rFonts w:cstheme="minorHAnsi"/>
          <w:szCs w:val="24"/>
        </w:rPr>
        <w:t xml:space="preserve"> </w:t>
      </w:r>
      <w:r w:rsidR="003D078B">
        <w:rPr>
          <w:rFonts w:cstheme="minorHAnsi"/>
          <w:szCs w:val="24"/>
        </w:rPr>
        <w:t xml:space="preserve">that satisfy these requirements are </w:t>
      </w:r>
      <m:oMath>
        <m:d>
          <m:dPr>
            <m:ctrlPr>
              <w:rPr>
                <w:rFonts w:ascii="Cambria Math" w:hAnsi="Cambria Math" w:cstheme="minorHAnsi"/>
                <w:i/>
                <w:szCs w:val="24"/>
              </w:rPr>
            </m:ctrlPr>
          </m:dPr>
          <m:e>
            <m:sSup>
              <m:sSupPr>
                <m:ctrlPr>
                  <w:rPr>
                    <w:rFonts w:ascii="Cambria Math" w:hAnsi="Cambria Math" w:cstheme="minorHAnsi"/>
                    <w: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m:rPr>
                    <m:nor/>
                  </m:rPr>
                  <w:rPr>
                    <w:rFonts w:ascii="Cambria Math" w:hAnsi="Cambria Math" w:cstheme="minorHAnsi"/>
                    <w:szCs w:val="24"/>
                  </w:rPr>
                  <m:t>WT</m:t>
                </m:r>
              </m:sup>
            </m:sSup>
            <m:r>
              <w:rPr>
                <w:rFonts w:ascii="Cambria Math" w:hAnsi="Cambria Math" w:cstheme="minorHAnsi"/>
                <w:szCs w:val="24"/>
              </w:rPr>
              <m:t>=2×</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4</m:t>
                </m:r>
              </m:sup>
            </m:sSup>
            <m:r>
              <w:rPr>
                <w:rFonts w:ascii="Cambria Math" w:hAnsi="Cambria Math" w:cstheme="minorHAnsi"/>
                <w:szCs w:val="24"/>
              </w:rPr>
              <m:t>,</m:t>
            </m:r>
            <m:sSubSup>
              <m:sSubSupPr>
                <m:ctrlPr>
                  <w:rPr>
                    <w:rFonts w:ascii="Cambria Math" w:hAnsi="Cambria Math" w:cstheme="minorHAnsi"/>
                    <w:i/>
                    <w:szCs w:val="24"/>
                  </w:rPr>
                </m:ctrlPr>
              </m:sSubSup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up>
                <m:r>
                  <m:rPr>
                    <m:nor/>
                  </m:rPr>
                  <w:rPr>
                    <w:rFonts w:ascii="Cambria Math" w:hAnsi="Cambria Math" w:cstheme="minorHAnsi"/>
                    <w:szCs w:val="24"/>
                  </w:rPr>
                  <m:t>WT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3</m:t>
                </m:r>
              </m:sup>
            </m:sSup>
          </m:e>
        </m:d>
      </m:oMath>
      <w:r w:rsidR="003D078B">
        <w:rPr>
          <w:rFonts w:cstheme="minorHAnsi"/>
          <w:szCs w:val="24"/>
        </w:rPr>
        <w:t xml:space="preserve">; we choose the smallest values so as to maximize the value of </w:t>
      </w:r>
      <w:r w:rsidR="003D078B" w:rsidRPr="003D078B">
        <w:rPr>
          <w:rFonts w:ascii="Times New Roman" w:hAnsi="Times New Roman" w:cs="Times New Roman"/>
          <w:i/>
          <w:szCs w:val="24"/>
        </w:rPr>
        <w:t>K</w:t>
      </w:r>
      <w:r w:rsidR="003D078B" w:rsidRPr="003D078B">
        <w:rPr>
          <w:rFonts w:ascii="Times New Roman" w:hAnsi="Times New Roman" w:cs="Times New Roman"/>
          <w:szCs w:val="24"/>
          <w:vertAlign w:val="subscript"/>
        </w:rPr>
        <w:t>d</w:t>
      </w:r>
      <w:r w:rsidR="003D078B">
        <w:rPr>
          <w:rFonts w:cstheme="minorHAnsi"/>
          <w:szCs w:val="24"/>
        </w:rPr>
        <w:t xml:space="preserve">, the dissociation constant of the PER:BMAL complex. </w:t>
      </w:r>
      <w:r w:rsidR="00E163E9">
        <w:rPr>
          <w:rFonts w:cstheme="minorHAnsi"/>
          <w:szCs w:val="24"/>
        </w:rPr>
        <w:t>We still have one degree-of-freedom left among the parameters (</w:t>
      </w:r>
      <w:r w:rsidR="00E163E9" w:rsidRPr="00E163E9">
        <w:rPr>
          <w:rFonts w:ascii="Times New Roman" w:hAnsi="Times New Roman" w:cs="Times New Roman"/>
          <w:i/>
          <w:szCs w:val="24"/>
        </w:rPr>
        <w:t>K</w:t>
      </w:r>
      <w:r w:rsidR="00E163E9" w:rsidRPr="00E163E9">
        <w:rPr>
          <w:rFonts w:ascii="Times New Roman" w:hAnsi="Times New Roman" w:cs="Times New Roman"/>
          <w:szCs w:val="24"/>
          <w:vertAlign w:val="subscript"/>
        </w:rPr>
        <w:t>d</w:t>
      </w:r>
      <w:r w:rsidR="00E163E9">
        <w:rPr>
          <w:rFonts w:ascii="Times New Roman" w:hAnsi="Times New Roman" w:cs="Times New Roman"/>
          <w:szCs w:val="24"/>
        </w:rPr>
        <w:t>,</w:t>
      </w:r>
      <w:r w:rsidR="00E163E9" w:rsidRPr="00E163E9">
        <w:rPr>
          <w:rFonts w:ascii="Times New Roman" w:hAnsi="Times New Roman" w:cs="Times New Roman"/>
          <w:i/>
          <w:szCs w:val="24"/>
        </w:rPr>
        <w:t xml:space="preserve"> α</w:t>
      </w:r>
      <w:r w:rsidR="00E163E9" w:rsidRPr="00E163E9">
        <w:rPr>
          <w:rFonts w:ascii="Times New Roman" w:hAnsi="Times New Roman" w:cs="Times New Roman"/>
          <w:szCs w:val="24"/>
        </w:rPr>
        <w:t xml:space="preserve">, </w:t>
      </w:r>
      <w:r w:rsidR="00E163E9" w:rsidRPr="00E163E9">
        <w:rPr>
          <w:rFonts w:ascii="Times New Roman" w:hAnsi="Times New Roman" w:cs="Times New Roman"/>
          <w:i/>
          <w:szCs w:val="24"/>
        </w:rPr>
        <w:t>A</w:t>
      </w:r>
      <w:r w:rsidR="00E163E9" w:rsidRPr="00E163E9">
        <w:rPr>
          <w:rFonts w:ascii="Times New Roman" w:hAnsi="Times New Roman" w:cs="Times New Roman"/>
          <w:szCs w:val="24"/>
          <w:vertAlign w:val="subscript"/>
        </w:rPr>
        <w:t>T</w:t>
      </w:r>
      <w:r w:rsidR="00E163E9">
        <w:rPr>
          <w:rFonts w:cstheme="minorHAnsi"/>
          <w:szCs w:val="24"/>
        </w:rPr>
        <w:t>); to fix their values, we choose</w:t>
      </w:r>
      <w:r w:rsidR="00886020">
        <w:rPr>
          <w:rFonts w:cstheme="minorHAnsi"/>
          <w:szCs w:val="24"/>
        </w:rPr>
        <w:t xml:space="preserve"> the set</w:t>
      </w:r>
      <w:r w:rsidR="00E163E9">
        <w:rPr>
          <w:rFonts w:cstheme="minorHAnsi"/>
          <w:szCs w:val="24"/>
        </w:rPr>
        <w:t xml:space="preserve"> (</w:t>
      </w:r>
      <w:r w:rsidR="00E163E9" w:rsidRPr="00E163E9">
        <w:rPr>
          <w:rFonts w:ascii="Times New Roman" w:hAnsi="Times New Roman" w:cs="Times New Roman"/>
          <w:i/>
          <w:szCs w:val="24"/>
        </w:rPr>
        <w:t>K</w:t>
      </w:r>
      <w:r w:rsidR="00E163E9" w:rsidRPr="00E163E9">
        <w:rPr>
          <w:rFonts w:ascii="Times New Roman" w:hAnsi="Times New Roman" w:cs="Times New Roman"/>
          <w:szCs w:val="24"/>
          <w:vertAlign w:val="subscript"/>
        </w:rPr>
        <w:t>d</w:t>
      </w:r>
      <w:r w:rsidR="00E163E9">
        <w:rPr>
          <w:rFonts w:ascii="Times New Roman" w:hAnsi="Times New Roman" w:cs="Times New Roman"/>
          <w:szCs w:val="24"/>
          <w:vertAlign w:val="subscript"/>
        </w:rPr>
        <w:t xml:space="preserve"> </w:t>
      </w:r>
      <w:r w:rsidR="00E163E9">
        <w:rPr>
          <w:rFonts w:ascii="Times New Roman" w:hAnsi="Times New Roman" w:cs="Times New Roman"/>
          <w:szCs w:val="24"/>
        </w:rPr>
        <w:t>= 10</w:t>
      </w:r>
      <w:r w:rsidR="00E163E9">
        <w:rPr>
          <w:rFonts w:ascii="Times New Roman" w:hAnsi="Times New Roman" w:cs="Times New Roman"/>
          <w:szCs w:val="24"/>
          <w:vertAlign w:val="superscript"/>
        </w:rPr>
        <w:t>−4</w:t>
      </w:r>
      <w:r w:rsidR="00E163E9">
        <w:rPr>
          <w:rFonts w:ascii="Times New Roman" w:hAnsi="Times New Roman" w:cs="Times New Roman"/>
          <w:szCs w:val="24"/>
        </w:rPr>
        <w:t>,</w:t>
      </w:r>
      <w:r w:rsidR="00E163E9" w:rsidRPr="00E163E9">
        <w:rPr>
          <w:rFonts w:ascii="Times New Roman" w:hAnsi="Times New Roman" w:cs="Times New Roman"/>
          <w:i/>
          <w:szCs w:val="24"/>
        </w:rPr>
        <w:t xml:space="preserve"> α</w:t>
      </w:r>
      <w:r w:rsidR="00E163E9">
        <w:rPr>
          <w:rFonts w:ascii="Times New Roman" w:hAnsi="Times New Roman" w:cs="Times New Roman"/>
          <w:i/>
          <w:szCs w:val="24"/>
        </w:rPr>
        <w:t xml:space="preserve"> </w:t>
      </w:r>
      <w:r w:rsidR="00E163E9">
        <w:rPr>
          <w:rFonts w:ascii="Times New Roman" w:hAnsi="Times New Roman" w:cs="Times New Roman"/>
          <w:szCs w:val="24"/>
        </w:rPr>
        <w:t>= 2</w:t>
      </w:r>
      <w:r w:rsidR="00E163E9" w:rsidRPr="00E163E9">
        <w:rPr>
          <w:rFonts w:ascii="Times New Roman" w:hAnsi="Times New Roman" w:cs="Times New Roman"/>
          <w:szCs w:val="24"/>
        </w:rPr>
        <w:t xml:space="preserve">, </w:t>
      </w:r>
      <w:r w:rsidR="00E163E9" w:rsidRPr="00E163E9">
        <w:rPr>
          <w:rFonts w:ascii="Times New Roman" w:hAnsi="Times New Roman" w:cs="Times New Roman"/>
          <w:i/>
          <w:szCs w:val="24"/>
        </w:rPr>
        <w:t>A</w:t>
      </w:r>
      <w:r w:rsidR="00E163E9" w:rsidRPr="00E163E9">
        <w:rPr>
          <w:rFonts w:ascii="Times New Roman" w:hAnsi="Times New Roman" w:cs="Times New Roman"/>
          <w:szCs w:val="24"/>
          <w:vertAlign w:val="subscript"/>
        </w:rPr>
        <w:t>T</w:t>
      </w:r>
      <w:r w:rsidR="00E163E9">
        <w:rPr>
          <w:rFonts w:ascii="Times New Roman" w:hAnsi="Times New Roman" w:cs="Times New Roman"/>
          <w:szCs w:val="24"/>
          <w:vertAlign w:val="subscript"/>
        </w:rPr>
        <w:t xml:space="preserve"> </w:t>
      </w:r>
      <w:r w:rsidR="00E163E9">
        <w:rPr>
          <w:rFonts w:ascii="Times New Roman" w:hAnsi="Times New Roman" w:cs="Times New Roman"/>
          <w:szCs w:val="24"/>
        </w:rPr>
        <w:t>= 0.1</w:t>
      </w:r>
      <w:r w:rsidR="00E163E9">
        <w:rPr>
          <w:rFonts w:cstheme="minorHAnsi"/>
          <w:szCs w:val="24"/>
        </w:rPr>
        <w:t xml:space="preserve">) </w:t>
      </w:r>
      <w:r w:rsidR="00886020">
        <w:rPr>
          <w:rFonts w:cstheme="minorHAnsi"/>
          <w:szCs w:val="24"/>
        </w:rPr>
        <w:t>to correspond to</w:t>
      </w:r>
      <w:r w:rsidR="00886020" w:rsidRPr="00886020">
        <w:rPr>
          <w:rFonts w:cstheme="minorHAnsi"/>
          <w:szCs w:val="24"/>
        </w:rPr>
        <w:t xml:space="preserve"> </w:t>
      </w:r>
      <w:r w:rsidR="00886020">
        <w:rPr>
          <w:rFonts w:cstheme="minorHAnsi"/>
          <w:szCs w:val="24"/>
        </w:rPr>
        <w:t xml:space="preserve">a WT cell. </w:t>
      </w:r>
    </w:p>
    <w:p w14:paraId="77B640DD" w14:textId="1B3FF7B9" w:rsidR="005F2C9B" w:rsidRPr="00F81A79" w:rsidRDefault="00886020" w:rsidP="00FE6CAA">
      <w:pPr>
        <w:spacing w:after="120"/>
        <w:jc w:val="both"/>
        <w:rPr>
          <w:rFonts w:cstheme="minorHAnsi"/>
          <w:szCs w:val="24"/>
        </w:rPr>
      </w:pPr>
      <w:r>
        <w:rPr>
          <w:rFonts w:cstheme="minorHAnsi"/>
          <w:szCs w:val="24"/>
        </w:rPr>
        <w:t>The oscillatory solution</w:t>
      </w:r>
      <w:r w:rsidR="00E77326">
        <w:rPr>
          <w:rFonts w:cstheme="minorHAnsi"/>
          <w:szCs w:val="24"/>
        </w:rPr>
        <w:t xml:space="preserve"> of the SNF model</w:t>
      </w:r>
      <w:r>
        <w:rPr>
          <w:rFonts w:cstheme="minorHAnsi"/>
          <w:szCs w:val="24"/>
        </w:rPr>
        <w:t xml:space="preserve"> for this set of parameter values is illustrated in Figure 3b. </w:t>
      </w:r>
      <w:r w:rsidR="003C303D">
        <w:rPr>
          <w:rFonts w:cstheme="minorHAnsi"/>
          <w:szCs w:val="24"/>
        </w:rPr>
        <w:t xml:space="preserve">The dimensionless period of oscillation is 3.8, which would correspond to a 24 h rhythm if </w:t>
      </w:r>
      <w:r w:rsidR="003C303D" w:rsidRPr="006933F6">
        <w:rPr>
          <w:rFonts w:ascii="Cambria" w:hAnsi="Cambria" w:cstheme="minorHAnsi"/>
          <w:i/>
          <w:szCs w:val="24"/>
        </w:rPr>
        <w:t>β</w:t>
      </w:r>
      <w:r w:rsidR="003C303D">
        <w:rPr>
          <w:rFonts w:cstheme="minorHAnsi"/>
          <w:szCs w:val="24"/>
        </w:rPr>
        <w:t xml:space="preserve"> = 0.16 h</w:t>
      </w:r>
      <w:r w:rsidR="003C303D" w:rsidRPr="006933F6">
        <w:rPr>
          <w:rFonts w:cstheme="minorHAnsi"/>
          <w:szCs w:val="24"/>
          <w:vertAlign w:val="superscript"/>
        </w:rPr>
        <w:t>−1</w:t>
      </w:r>
      <w:r w:rsidR="003C303D">
        <w:rPr>
          <w:rFonts w:cstheme="minorHAnsi"/>
          <w:szCs w:val="24"/>
        </w:rPr>
        <w:t xml:space="preserve">. Nuclear PER, </w:t>
      </w:r>
      <w:r w:rsidR="003C303D" w:rsidRPr="006933F6">
        <w:rPr>
          <w:rFonts w:cstheme="minorHAnsi"/>
          <w:i/>
          <w:szCs w:val="24"/>
        </w:rPr>
        <w:t>P</w:t>
      </w:r>
      <w:r w:rsidR="003C303D">
        <w:rPr>
          <w:rFonts w:cstheme="minorHAnsi"/>
          <w:szCs w:val="24"/>
        </w:rPr>
        <w:t>(</w:t>
      </w:r>
      <w:r w:rsidR="003C303D" w:rsidRPr="006933F6">
        <w:rPr>
          <w:rFonts w:cstheme="minorHAnsi"/>
          <w:i/>
          <w:szCs w:val="24"/>
        </w:rPr>
        <w:t>t</w:t>
      </w:r>
      <w:r w:rsidR="003C303D">
        <w:rPr>
          <w:rFonts w:cstheme="minorHAnsi"/>
          <w:szCs w:val="24"/>
        </w:rPr>
        <w:t xml:space="preserve">), executes nearly sinusoidal oscillations around a mean value of 0.1. The oscillations of </w:t>
      </w:r>
      <w:r w:rsidR="003C303D" w:rsidRPr="00D169DC">
        <w:rPr>
          <w:rFonts w:cstheme="minorHAnsi"/>
          <w:i/>
          <w:szCs w:val="24"/>
        </w:rPr>
        <w:t>PER</w:t>
      </w:r>
      <w:r w:rsidR="003C303D">
        <w:rPr>
          <w:rFonts w:cstheme="minorHAnsi"/>
          <w:szCs w:val="24"/>
        </w:rPr>
        <w:t xml:space="preserve"> mRNA, on the other hand, are slightly non-sinusoidal. This property of the model is not in contradiction to the evidently sinusoidal oscillations exhibited by luciferase ‘reporter’ genes driven by </w:t>
      </w:r>
      <w:r w:rsidR="003C303D" w:rsidRPr="00F81520">
        <w:rPr>
          <w:rFonts w:cstheme="minorHAnsi"/>
          <w:i/>
          <w:szCs w:val="24"/>
        </w:rPr>
        <w:t>PER</w:t>
      </w:r>
      <w:r w:rsidR="003C303D">
        <w:rPr>
          <w:rFonts w:cstheme="minorHAnsi"/>
          <w:i/>
          <w:szCs w:val="24"/>
        </w:rPr>
        <w:t>2</w:t>
      </w:r>
      <w:r w:rsidR="003C303D">
        <w:rPr>
          <w:rFonts w:cstheme="minorHAnsi"/>
          <w:szCs w:val="24"/>
        </w:rPr>
        <w:t xml:space="preserve"> promoters </w:t>
      </w:r>
      <w:r w:rsidR="003C303D" w:rsidRPr="006045BB">
        <w:rPr>
          <w:rFonts w:cstheme="minorHAnsi"/>
          <w:szCs w:val="24"/>
          <w:highlight w:val="yellow"/>
        </w:rPr>
        <w:t>[Xu et al 2015]</w:t>
      </w:r>
      <w:r w:rsidR="003C303D">
        <w:rPr>
          <w:rFonts w:cstheme="minorHAnsi"/>
          <w:szCs w:val="24"/>
        </w:rPr>
        <w:t xml:space="preserve"> because those observations were made on populations of imperfectly synchronized cells. In Supplementary Figure Sxx we show that the </w:t>
      </w:r>
      <w:r w:rsidR="003C303D" w:rsidRPr="006045BB">
        <w:rPr>
          <w:rFonts w:cstheme="minorHAnsi"/>
          <w:i/>
          <w:szCs w:val="24"/>
        </w:rPr>
        <w:t>PER</w:t>
      </w:r>
      <w:r w:rsidR="003C303D">
        <w:rPr>
          <w:rFonts w:cstheme="minorHAnsi"/>
          <w:szCs w:val="24"/>
        </w:rPr>
        <w:t xml:space="preserve"> mRNA oscillations reported in Figure 3b, when averaged over a population of cells with a 10% dispersion of phase, appear perfectly sinusoidal.</w:t>
      </w:r>
    </w:p>
    <w:tbl>
      <w:tblPr>
        <w:tblStyle w:val="TableGrid"/>
        <w:tblW w:w="0" w:type="auto"/>
        <w:tblLook w:val="04A0" w:firstRow="1" w:lastRow="0" w:firstColumn="1" w:lastColumn="0" w:noHBand="0" w:noVBand="1"/>
      </w:tblPr>
      <w:tblGrid>
        <w:gridCol w:w="4838"/>
        <w:gridCol w:w="4512"/>
      </w:tblGrid>
      <w:tr w:rsidR="00D76BCD" w14:paraId="438CA72C" w14:textId="77777777" w:rsidTr="00D76BCD">
        <w:tc>
          <w:tcPr>
            <w:tcW w:w="4675" w:type="dxa"/>
          </w:tcPr>
          <w:p w14:paraId="7F7F6076" w14:textId="77777777" w:rsidR="00D76BCD" w:rsidRDefault="00D76BCD" w:rsidP="00D76BCD">
            <w:pPr>
              <w:spacing w:line="240" w:lineRule="auto"/>
              <w:jc w:val="both"/>
              <w:rPr>
                <w:rFonts w:cstheme="minorHAnsi"/>
                <w:szCs w:val="24"/>
              </w:rPr>
            </w:pPr>
            <w:r>
              <w:rPr>
                <w:rFonts w:cstheme="minorHAnsi"/>
                <w:noProof/>
                <w:szCs w:val="24"/>
              </w:rPr>
              <w:lastRenderedPageBreak/>
              <w:drawing>
                <wp:inline distT="0" distB="0" distL="0" distR="0" wp14:anchorId="53A888A8" wp14:editId="49AE6006">
                  <wp:extent cx="2772834" cy="1809461"/>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2670" cy="1822405"/>
                          </a:xfrm>
                          <a:prstGeom prst="rect">
                            <a:avLst/>
                          </a:prstGeom>
                          <a:noFill/>
                        </pic:spPr>
                      </pic:pic>
                    </a:graphicData>
                  </a:graphic>
                </wp:inline>
              </w:drawing>
            </w:r>
          </w:p>
          <w:p w14:paraId="49880F88" w14:textId="47ABC57F" w:rsidR="00D76BCD" w:rsidRDefault="00D76BCD" w:rsidP="00D76BCD">
            <w:pPr>
              <w:spacing w:line="240" w:lineRule="auto"/>
              <w:jc w:val="both"/>
              <w:rPr>
                <w:rFonts w:cstheme="minorHAnsi"/>
                <w:szCs w:val="24"/>
              </w:rPr>
            </w:pPr>
            <w:r>
              <w:rPr>
                <w:rFonts w:cstheme="minorHAnsi"/>
                <w:szCs w:val="24"/>
              </w:rPr>
              <w:t>Fig. 3a</w:t>
            </w:r>
            <w:r w:rsidR="00757308">
              <w:rPr>
                <w:rFonts w:cstheme="minorHAnsi"/>
                <w:szCs w:val="24"/>
              </w:rPr>
              <w:t xml:space="preserve">     N=3</w:t>
            </w:r>
          </w:p>
        </w:tc>
        <w:tc>
          <w:tcPr>
            <w:tcW w:w="4675" w:type="dxa"/>
          </w:tcPr>
          <w:p w14:paraId="3E03D9D8" w14:textId="77777777" w:rsidR="00D76BCD" w:rsidRDefault="00D76BCD" w:rsidP="00D76BCD">
            <w:pPr>
              <w:spacing w:line="240" w:lineRule="auto"/>
              <w:jc w:val="both"/>
              <w:rPr>
                <w:rFonts w:cstheme="minorHAnsi"/>
                <w:szCs w:val="24"/>
              </w:rPr>
            </w:pPr>
            <w:r w:rsidRPr="00D76BCD">
              <w:rPr>
                <w:rFonts w:cstheme="minorHAnsi"/>
                <w:szCs w:val="24"/>
              </w:rPr>
              <w:drawing>
                <wp:inline distT="0" distB="0" distL="0" distR="0" wp14:anchorId="25A81142" wp14:editId="4B0916D3">
                  <wp:extent cx="2747434" cy="18595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434" cy="1859508"/>
                          </a:xfrm>
                          <a:prstGeom prst="rect">
                            <a:avLst/>
                          </a:prstGeom>
                        </pic:spPr>
                      </pic:pic>
                    </a:graphicData>
                  </a:graphic>
                </wp:inline>
              </w:drawing>
            </w:r>
          </w:p>
          <w:p w14:paraId="03C8A5C8" w14:textId="63C1DA8C" w:rsidR="00D76BCD" w:rsidRDefault="00D76BCD" w:rsidP="00664374">
            <w:pPr>
              <w:spacing w:line="240" w:lineRule="auto"/>
              <w:jc w:val="both"/>
              <w:rPr>
                <w:rFonts w:cstheme="minorHAnsi"/>
                <w:szCs w:val="24"/>
              </w:rPr>
            </w:pPr>
            <w:r>
              <w:rPr>
                <w:rFonts w:cstheme="minorHAnsi"/>
                <w:szCs w:val="24"/>
              </w:rPr>
              <w:t>Fig. 3b. AT=0.1, alf=2, Kd=0.0001</w:t>
            </w:r>
          </w:p>
        </w:tc>
      </w:tr>
      <w:tr w:rsidR="00D76BCD" w14:paraId="57A6D86F" w14:textId="77777777" w:rsidTr="00757308">
        <w:tc>
          <w:tcPr>
            <w:tcW w:w="4675" w:type="dxa"/>
          </w:tcPr>
          <w:p w14:paraId="262B51C2" w14:textId="77777777" w:rsidR="00D76BCD" w:rsidRDefault="00757308" w:rsidP="00757308">
            <w:pPr>
              <w:spacing w:line="240" w:lineRule="auto"/>
              <w:jc w:val="both"/>
              <w:rPr>
                <w:rFonts w:cstheme="minorHAnsi"/>
                <w:szCs w:val="24"/>
              </w:rPr>
            </w:pPr>
            <w:r>
              <w:rPr>
                <w:noProof/>
              </w:rPr>
              <w:drawing>
                <wp:inline distT="0" distB="0" distL="0" distR="0" wp14:anchorId="6B9FAEC0" wp14:editId="5142A67E">
                  <wp:extent cx="2959100" cy="2607310"/>
                  <wp:effectExtent l="0" t="0" r="1270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F621B3" w14:textId="14ED645C" w:rsidR="00757308" w:rsidRDefault="00757308" w:rsidP="00757308">
            <w:pPr>
              <w:spacing w:line="240" w:lineRule="auto"/>
              <w:jc w:val="both"/>
              <w:rPr>
                <w:rFonts w:cstheme="minorHAnsi"/>
                <w:szCs w:val="24"/>
              </w:rPr>
            </w:pPr>
            <w:r>
              <w:rPr>
                <w:rFonts w:cstheme="minorHAnsi"/>
                <w:szCs w:val="24"/>
              </w:rPr>
              <w:t>Fig. 4a     N=8</w:t>
            </w:r>
          </w:p>
        </w:tc>
        <w:tc>
          <w:tcPr>
            <w:tcW w:w="4675" w:type="dxa"/>
          </w:tcPr>
          <w:p w14:paraId="23DCBA9B" w14:textId="1315D317" w:rsidR="00D76BCD" w:rsidRDefault="00664374" w:rsidP="00757308">
            <w:pPr>
              <w:spacing w:line="240" w:lineRule="auto"/>
              <w:jc w:val="both"/>
              <w:rPr>
                <w:rFonts w:cstheme="minorHAnsi"/>
                <w:szCs w:val="24"/>
              </w:rPr>
            </w:pPr>
            <w:r>
              <w:rPr>
                <w:rFonts w:cstheme="minorHAnsi"/>
                <w:noProof/>
                <w:szCs w:val="24"/>
              </w:rPr>
              <w:drawing>
                <wp:inline distT="0" distB="0" distL="0" distR="0" wp14:anchorId="474FD84C" wp14:editId="1E9FE3F3">
                  <wp:extent cx="2759662" cy="20637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2138" cy="2073080"/>
                          </a:xfrm>
                          <a:prstGeom prst="rect">
                            <a:avLst/>
                          </a:prstGeom>
                          <a:noFill/>
                        </pic:spPr>
                      </pic:pic>
                    </a:graphicData>
                  </a:graphic>
                </wp:inline>
              </w:drawing>
            </w:r>
          </w:p>
          <w:p w14:paraId="0EFA55F4" w14:textId="77777777" w:rsidR="00757308" w:rsidRDefault="00757308" w:rsidP="00FE6CAA">
            <w:pPr>
              <w:spacing w:after="120"/>
              <w:jc w:val="both"/>
              <w:rPr>
                <w:rFonts w:cstheme="minorHAnsi"/>
                <w:szCs w:val="24"/>
              </w:rPr>
            </w:pPr>
            <w:r>
              <w:rPr>
                <w:rFonts w:cstheme="minorHAnsi"/>
                <w:szCs w:val="24"/>
              </w:rPr>
              <w:t>Fig. 4b. AT=0.4, alf=2, Kd=0.01</w:t>
            </w:r>
          </w:p>
          <w:p w14:paraId="4E7773EB" w14:textId="4623667C" w:rsidR="00664374" w:rsidRDefault="00664374" w:rsidP="00FE6CAA">
            <w:pPr>
              <w:spacing w:after="120"/>
              <w:jc w:val="both"/>
              <w:rPr>
                <w:rFonts w:cstheme="minorHAnsi"/>
                <w:szCs w:val="24"/>
              </w:rPr>
            </w:pPr>
            <w:r>
              <w:rPr>
                <w:rFonts w:cstheme="minorHAnsi"/>
                <w:szCs w:val="24"/>
              </w:rPr>
              <w:t>Period = 15.5, Ptot = 0.77*7 = 5.4</w:t>
            </w:r>
          </w:p>
        </w:tc>
      </w:tr>
    </w:tbl>
    <w:p w14:paraId="7F1FE151" w14:textId="6F87514C" w:rsidR="00E77326" w:rsidRDefault="00E77326" w:rsidP="00626F7A">
      <w:pPr>
        <w:spacing w:after="120"/>
        <w:jc w:val="both"/>
        <w:rPr>
          <w:rFonts w:cstheme="minorHAnsi"/>
          <w:szCs w:val="24"/>
        </w:rPr>
      </w:pPr>
    </w:p>
    <w:p w14:paraId="0E5926B9" w14:textId="6BFB171F" w:rsidR="006A2575" w:rsidRPr="00F64F97" w:rsidRDefault="003C303D" w:rsidP="00626F7A">
      <w:pPr>
        <w:spacing w:after="120"/>
        <w:jc w:val="both"/>
        <w:rPr>
          <w:rFonts w:cstheme="minorHAnsi"/>
          <w:szCs w:val="24"/>
        </w:rPr>
      </w:pPr>
      <w:r>
        <w:rPr>
          <w:rFonts w:cstheme="minorHAnsi"/>
          <w:szCs w:val="24"/>
        </w:rPr>
        <w:t>The oscillations in F</w:t>
      </w:r>
      <w:r w:rsidR="00FF66F4" w:rsidRPr="00FF66F4">
        <w:rPr>
          <w:rFonts w:cstheme="minorHAnsi"/>
          <w:szCs w:val="24"/>
          <w:highlight w:val="yellow"/>
        </w:rPr>
        <w:t>igure 3</w:t>
      </w:r>
      <w:r>
        <w:rPr>
          <w:rFonts w:cstheme="minorHAnsi"/>
          <w:szCs w:val="24"/>
          <w:highlight w:val="yellow"/>
        </w:rPr>
        <w:t>b</w:t>
      </w:r>
      <w:r w:rsidR="00A16A5A">
        <w:rPr>
          <w:rFonts w:cstheme="minorHAnsi"/>
          <w:szCs w:val="24"/>
        </w:rPr>
        <w:t xml:space="preserve"> </w:t>
      </w:r>
      <w:r>
        <w:rPr>
          <w:rFonts w:cstheme="minorHAnsi"/>
          <w:szCs w:val="24"/>
        </w:rPr>
        <w:t xml:space="preserve">require </w:t>
      </w:r>
      <w:r w:rsidRPr="00F64F97">
        <w:rPr>
          <w:rFonts w:ascii="Cambria" w:hAnsi="Cambria" w:cstheme="minorHAnsi"/>
          <w:i/>
          <w:iCs/>
          <w:szCs w:val="24"/>
        </w:rPr>
        <w:t>K</w:t>
      </w:r>
      <w:r w:rsidRPr="00F64F97">
        <w:rPr>
          <w:rFonts w:ascii="Cambria" w:hAnsi="Cambria" w:cstheme="minorHAnsi"/>
          <w:iCs/>
          <w:szCs w:val="24"/>
          <w:vertAlign w:val="subscript"/>
        </w:rPr>
        <w:t>d</w:t>
      </w:r>
      <w:r>
        <w:rPr>
          <w:rFonts w:ascii="Cambria" w:hAnsi="Cambria" w:cstheme="minorHAnsi"/>
          <w:iCs/>
          <w:szCs w:val="24"/>
        </w:rPr>
        <w:t xml:space="preserve"> &lt;&lt; [BMAL]</w:t>
      </w:r>
      <w:r>
        <w:rPr>
          <w:rFonts w:ascii="Cambria" w:hAnsi="Cambria" w:cstheme="minorHAnsi"/>
          <w:iCs/>
          <w:szCs w:val="24"/>
          <w:vertAlign w:val="subscript"/>
        </w:rPr>
        <w:t>total</w:t>
      </w:r>
      <w:r>
        <w:rPr>
          <w:rFonts w:ascii="Cambria" w:hAnsi="Cambria" w:cstheme="minorHAnsi"/>
          <w:iCs/>
          <w:szCs w:val="24"/>
        </w:rPr>
        <w:t xml:space="preserve"> ≈ [PER]</w:t>
      </w:r>
      <w:r w:rsidRPr="003C303D">
        <w:rPr>
          <w:rFonts w:ascii="Cambria" w:hAnsi="Cambria" w:cstheme="minorHAnsi"/>
          <w:iCs/>
          <w:szCs w:val="24"/>
          <w:vertAlign w:val="subscript"/>
        </w:rPr>
        <w:t>nuclear</w:t>
      </w:r>
      <w:r>
        <w:rPr>
          <w:rFonts w:ascii="Cambria" w:hAnsi="Cambria" w:cstheme="minorHAnsi"/>
          <w:iCs/>
          <w:szCs w:val="24"/>
        </w:rPr>
        <w:t>, i.e., that the dissociation constant of the PER:BMAL complex is much smaller than the concentrations of the binding partners</w:t>
      </w:r>
      <w:r w:rsidR="00A16A5A">
        <w:rPr>
          <w:rFonts w:ascii="Cambria" w:hAnsi="Cambria" w:cstheme="minorHAnsi"/>
          <w:iCs/>
          <w:szCs w:val="24"/>
        </w:rPr>
        <w:t xml:space="preserve">. </w:t>
      </w:r>
      <w:r w:rsidR="006A2575" w:rsidRPr="00F64F97">
        <w:rPr>
          <w:rFonts w:cstheme="minorHAnsi"/>
          <w:szCs w:val="24"/>
        </w:rPr>
        <w:t xml:space="preserve">To see why this is a problem, we must convert </w:t>
      </w:r>
      <w:r>
        <w:rPr>
          <w:rFonts w:cstheme="minorHAnsi"/>
          <w:szCs w:val="24"/>
        </w:rPr>
        <w:t>the</w:t>
      </w:r>
      <w:r w:rsidR="006A2575" w:rsidRPr="00F64F97">
        <w:rPr>
          <w:rFonts w:cstheme="minorHAnsi"/>
          <w:szCs w:val="24"/>
        </w:rPr>
        <w:t xml:space="preserve"> dimensionless value of </w:t>
      </w:r>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r w:rsidR="006A2575" w:rsidRPr="00F64F97">
        <w:rPr>
          <w:rFonts w:cstheme="minorHAnsi"/>
          <w:i/>
          <w:iCs/>
          <w:szCs w:val="24"/>
        </w:rPr>
        <w:t xml:space="preserve"> </w:t>
      </w:r>
      <w:r w:rsidR="006A2575" w:rsidRPr="00F64F97">
        <w:rPr>
          <w:rFonts w:cstheme="minorHAnsi"/>
          <w:szCs w:val="24"/>
        </w:rPr>
        <w:t xml:space="preserve">into a real concentration,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6A2575" w:rsidRPr="00F64F97">
        <w:rPr>
          <w:rFonts w:cstheme="minorHAnsi"/>
          <w:szCs w:val="24"/>
        </w:rPr>
        <w:t>, using an estimate of</w:t>
      </w:r>
      <w:r>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C</m:t>
            </m:r>
          </m:e>
        </m:acc>
      </m:oMath>
      <w:r w:rsidR="006A2575" w:rsidRPr="00F64F97">
        <w:rPr>
          <w:rFonts w:cstheme="minorHAnsi"/>
          <w:szCs w:val="24"/>
        </w:rPr>
        <w:t>, the scaling factor in the SNF model.</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3A115CCA"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m:oMath>
        <m:acc>
          <m:accPr>
            <m:ctrlPr>
              <w:rPr>
                <w:rFonts w:ascii="Cambria Math" w:hAnsi="Cambria Math" w:cstheme="minorHAnsi"/>
                <w:i/>
                <w:szCs w:val="24"/>
              </w:rPr>
            </m:ctrlPr>
          </m:accPr>
          <m:e>
            <m:r>
              <w:rPr>
                <w:rFonts w:ascii="Cambria Math" w:hAnsi="Cambria Math" w:cstheme="minorHAnsi"/>
                <w:szCs w:val="24"/>
              </w:rPr>
              <m:t>C</m:t>
            </m:r>
          </m:e>
        </m:acc>
      </m:oMath>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w:t>
      </w:r>
      <w:r w:rsidR="005030F8" w:rsidRPr="00F64F97">
        <w:rPr>
          <w:rFonts w:eastAsiaTheme="minorEastAsia" w:cstheme="minorHAnsi"/>
          <w:szCs w:val="24"/>
        </w:rPr>
        <w:lastRenderedPageBreak/>
        <w:t xml:space="preserve">cytoplasmic PER is transported into the nucleus, so </w:t>
      </w:r>
      <w:commentRangeStart w:id="14"/>
      <w:r w:rsidR="005030F8" w:rsidRPr="00F64F97">
        <w:rPr>
          <w:rFonts w:eastAsiaTheme="minorEastAsia" w:cstheme="minorHAnsi"/>
          <w:szCs w:val="24"/>
        </w:rPr>
        <w:t xml:space="preserve">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w:commentRangeEnd w:id="14"/>
      <w:r w:rsidR="005117AA">
        <w:rPr>
          <w:rStyle w:val="CommentReference"/>
        </w:rPr>
        <w:commentReference w:id="14"/>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AA61BA">
        <w:rPr>
          <w:rFonts w:eastAsiaTheme="minorEastAsia" w:cstheme="minorHAnsi"/>
          <w:szCs w:val="24"/>
        </w:rPr>
        <w:t>, assuming that there is not significant degradation of PER in the cytoplasm. (For an order-of-magnitude estimation, this is a reasonable simplifying assumption.) In this case,</w:t>
      </w:r>
      <w:r w:rsidR="005030F8" w:rsidRPr="00F64F97">
        <w:rPr>
          <w:rFonts w:eastAsiaTheme="minorEastAsia" w:cstheme="minorHAnsi"/>
          <w:szCs w:val="24"/>
        </w:rPr>
        <w:t xml:space="preserv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583A13">
        <w:rPr>
          <w:rFonts w:eastAsiaTheme="minorEastAsia" w:cstheme="minorHAnsi"/>
          <w:szCs w:val="24"/>
        </w:rPr>
        <w:t xml:space="preserve"> the simulation in Figure 3</w:t>
      </w:r>
      <w:r w:rsidR="00A16A5A">
        <w:rPr>
          <w:rFonts w:eastAsiaTheme="minorEastAsia" w:cstheme="minorHAnsi"/>
          <w:szCs w:val="24"/>
        </w:rPr>
        <w:t>b</w:t>
      </w:r>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≈0.</m:t>
        </m:r>
        <m:r>
          <w:rPr>
            <w:rFonts w:ascii="Cambria Math" w:eastAsiaTheme="minorEastAsia" w:hAnsi="Cambria Math" w:cstheme="minorHAnsi"/>
            <w:szCs w:val="24"/>
          </w:rPr>
          <m:t>27</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00 fL</w:t>
      </w:r>
      <w:r w:rsidR="004E23A3" w:rsidRPr="00F64F97">
        <w:rPr>
          <w:rFonts w:eastAsiaTheme="minorEastAsia" w:cstheme="minorHAnsi"/>
          <w:szCs w:val="24"/>
        </w:rPr>
        <w:t>. Hence,</w:t>
      </w:r>
      <w:r w:rsidRPr="00F64F97">
        <w:rPr>
          <w:rFonts w:eastAsiaTheme="minorEastAsia" w:cstheme="minorHAnsi"/>
          <w:szCs w:val="24"/>
        </w:rPr>
        <w:t xml:space="preserve"> </w:t>
      </w:r>
      <m:oMath>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0.</m:t>
            </m:r>
            <m:r>
              <w:rPr>
                <w:rFonts w:ascii="Cambria Math" w:eastAsiaTheme="minorEastAsia" w:hAnsi="Cambria Math" w:cstheme="minorHAnsi"/>
                <w:szCs w:val="24"/>
              </w:rPr>
              <m:t>27</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m:r>
          <m:rPr>
            <m:nor/>
          </m:rPr>
          <w:rPr>
            <w:rFonts w:ascii="Cambria Math" w:eastAsiaTheme="minorEastAsia" w:hAnsi="Cambria Math" w:cstheme="minorHAnsi"/>
            <w:szCs w:val="24"/>
          </w:rPr>
          <m:t xml:space="preserve"> ≈</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100 </m:t>
            </m:r>
            <m:r>
              <m:rPr>
                <m:nor/>
              </m:rPr>
              <w:rPr>
                <w:rFonts w:ascii="Cambria Math" w:eastAsiaTheme="minorEastAsia" w:hAnsi="Cambria Math" w:cstheme="minorHAnsi"/>
                <w:szCs w:val="24"/>
              </w:rPr>
              <m:t>nM</m:t>
            </m:r>
          </m:num>
          <m:den>
            <m:r>
              <w:rPr>
                <w:rFonts w:ascii="Cambria Math" w:eastAsiaTheme="minorEastAsia" w:hAnsi="Cambria Math" w:cstheme="minorHAnsi"/>
                <w:szCs w:val="24"/>
              </w:rPr>
              <m:t>0.27</m:t>
            </m:r>
          </m:den>
        </m:f>
        <m:r>
          <w:rPr>
            <w:rFonts w:ascii="Cambria Math" w:eastAsiaTheme="minorEastAsia" w:hAnsi="Cambria Math" w:cstheme="minorHAnsi"/>
            <w:szCs w:val="24"/>
          </w:rPr>
          <m:t>≈</m:t>
        </m:r>
      </m:oMath>
      <w:r w:rsidR="004E23A3" w:rsidRPr="00F64F97">
        <w:rPr>
          <w:rFonts w:eastAsiaTheme="minorEastAsia" w:cstheme="minorHAnsi"/>
          <w:szCs w:val="24"/>
        </w:rPr>
        <w:t xml:space="preserve"> </w:t>
      </w:r>
      <w:r w:rsidR="00EC61B8">
        <w:rPr>
          <w:rFonts w:eastAsiaTheme="minorEastAsia" w:cstheme="minorHAnsi"/>
          <w:szCs w:val="24"/>
        </w:rPr>
        <w:t>40</w:t>
      </w:r>
      <w:r w:rsidR="00B758B4">
        <w:rPr>
          <w:rFonts w:eastAsiaTheme="minorEastAsia" w:cstheme="minorHAnsi"/>
          <w:szCs w:val="24"/>
        </w:rPr>
        <w:t>0</w:t>
      </w:r>
      <w:r w:rsidRPr="00F64F97">
        <w:rPr>
          <w:rFonts w:eastAsiaTheme="minorEastAsia" w:cstheme="minorHAnsi"/>
          <w:szCs w:val="24"/>
        </w:rPr>
        <w:t xml:space="preserve"> nM.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B758B4">
        <w:rPr>
          <w:rFonts w:eastAsiaTheme="minorEastAsia" w:cstheme="minorHAnsi"/>
          <w:szCs w:val="24"/>
        </w:rPr>
        <w:t>40</w:t>
      </w:r>
      <w:r w:rsidR="00A16A5A" w:rsidRPr="00F64F97">
        <w:rPr>
          <w:rFonts w:eastAsiaTheme="minorEastAsia" w:cstheme="minorHAnsi" w:hint="eastAsia"/>
          <w:szCs w:val="24"/>
        </w:rPr>
        <w:t xml:space="preserve"> nM</w:t>
      </w:r>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r w:rsidR="00965850" w:rsidRPr="00F64F97">
        <w:rPr>
          <w:rFonts w:eastAsiaTheme="minorEastAsia" w:cstheme="minorHAnsi"/>
          <w:szCs w:val="24"/>
        </w:rPr>
        <w:t xml:space="preserve">fL </w:t>
      </w:r>
      <w:r w:rsidR="00965850" w:rsidRPr="00F64F97">
        <w:rPr>
          <w:rFonts w:eastAsiaTheme="minorEastAsia" w:cstheme="minorHAnsi" w:hint="eastAsia"/>
          <w:szCs w:val="24"/>
        </w:rPr>
        <w:t>would be ~</w:t>
      </w:r>
      <w:r w:rsidR="00965850">
        <w:rPr>
          <w:rFonts w:eastAsiaTheme="minorEastAsia" w:cstheme="minorHAnsi"/>
          <w:szCs w:val="24"/>
        </w:rPr>
        <w:t>1</w:t>
      </w:r>
      <w:r w:rsidR="00B758B4">
        <w:rPr>
          <w:rFonts w:eastAsiaTheme="minorEastAsia" w:cstheme="minorHAnsi"/>
          <w:szCs w:val="24"/>
        </w:rPr>
        <w:t>2</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w:t>
      </w:r>
      <w:ins w:id="15" w:author="Chen, Jing" w:date="2021-04-29T00:53:00Z">
        <w:r w:rsidR="000E0BD2">
          <w:rPr>
            <w:rFonts w:eastAsiaTheme="minorEastAsia" w:cstheme="minorHAnsi"/>
            <w:szCs w:val="24"/>
          </w:rPr>
          <w:t xml:space="preserve"> localize to the nucleus or</w:t>
        </w:r>
      </w:ins>
      <w:r w:rsidR="00965850">
        <w:rPr>
          <w:rFonts w:eastAsiaTheme="minorEastAsia" w:cstheme="minorHAnsi"/>
          <w:szCs w:val="24"/>
        </w:rPr>
        <w:t xml:space="preserve"> </w:t>
      </w:r>
      <w:del w:id="16" w:author="Chen, Jing" w:date="2021-04-29T00:53:00Z">
        <w:r w:rsidR="00965850" w:rsidDel="000E0BD2">
          <w:rPr>
            <w:rFonts w:eastAsiaTheme="minorEastAsia" w:cstheme="minorHAnsi"/>
            <w:szCs w:val="24"/>
          </w:rPr>
          <w:delText>be</w:delText>
        </w:r>
      </w:del>
      <w:ins w:id="17" w:author="Chen, Jing" w:date="2021-04-29T00:53:00Z">
        <w:r w:rsidR="000E0BD2">
          <w:rPr>
            <w:rFonts w:eastAsiaTheme="minorEastAsia" w:cstheme="minorHAnsi"/>
            <w:szCs w:val="24"/>
          </w:rPr>
          <w:t>act as</w:t>
        </w:r>
      </w:ins>
      <w:r w:rsidR="00965850">
        <w:rPr>
          <w:rFonts w:eastAsiaTheme="minorEastAsia" w:cstheme="minorHAnsi"/>
          <w:szCs w:val="24"/>
        </w:rPr>
        <w:t xml:space="preserve"> functional transcription factors</w:t>
      </w:r>
      <w:del w:id="18" w:author="Chen, Jing" w:date="2021-04-29T00:54:00Z">
        <w:r w:rsidR="00965850" w:rsidDel="000E0BD2">
          <w:rPr>
            <w:rFonts w:eastAsiaTheme="minorEastAsia" w:cstheme="minorHAnsi"/>
            <w:szCs w:val="24"/>
          </w:rPr>
          <w:delText xml:space="preserve"> </w:delText>
        </w:r>
      </w:del>
      <w:del w:id="19" w:author="Chen, Jing" w:date="2021-04-29T00:53:00Z">
        <w:r w:rsidR="00965850" w:rsidDel="000E0BD2">
          <w:rPr>
            <w:rFonts w:eastAsiaTheme="minorEastAsia" w:cstheme="minorHAnsi"/>
            <w:szCs w:val="24"/>
          </w:rPr>
          <w:delText>in the nucleus</w:delText>
        </w:r>
      </w:del>
      <w:r w:rsidR="00BA3B1F" w:rsidRPr="00F64F97">
        <w:rPr>
          <w:rFonts w:eastAsiaTheme="minorEastAsia" w:cstheme="minorHAnsi"/>
          <w:szCs w:val="24"/>
        </w:rPr>
        <w:t>.</w:t>
      </w:r>
    </w:p>
    <w:p w14:paraId="1662F223" w14:textId="7F99AB61" w:rsidR="00776D8A" w:rsidRPr="00F64F97" w:rsidRDefault="00BB078B" w:rsidP="00626F7A">
      <w:pPr>
        <w:spacing w:after="120"/>
        <w:jc w:val="both"/>
        <w:rPr>
          <w:rFonts w:eastAsiaTheme="minorEastAsia" w:cstheme="minorHAnsi"/>
          <w:iCs/>
          <w:szCs w:val="24"/>
        </w:rPr>
      </w:pPr>
      <w:r w:rsidRPr="00F64F97">
        <w:rPr>
          <w:rFonts w:eastAsiaTheme="minorEastAsia" w:cstheme="minorHAnsi"/>
          <w:szCs w:val="24"/>
        </w:rPr>
        <w:t xml:space="preserve">With this estimate of </w:t>
      </w:r>
      <m:oMath>
        <m:acc>
          <m:accPr>
            <m:ctrlPr>
              <w:rPr>
                <w:rFonts w:ascii="Cambria Math" w:eastAsiaTheme="minorEastAsia" w:hAnsi="Cambria Math" w:cstheme="minorHAnsi"/>
                <w:i/>
                <w:szCs w:val="24"/>
              </w:rPr>
            </m:ctrlPr>
          </m:accPr>
          <m:e>
            <m:r>
              <w:rPr>
                <w:rFonts w:ascii="Cambria Math" w:eastAsiaTheme="minorEastAsia" w:hAnsi="Cambria Math" w:cstheme="minorHAnsi"/>
                <w:szCs w:val="24"/>
              </w:rPr>
              <m:t>C</m:t>
            </m:r>
          </m:e>
        </m:acc>
        <m:r>
          <w:rPr>
            <w:rFonts w:ascii="Cambria Math" w:eastAsiaTheme="minorEastAsia" w:hAnsi="Cambria Math" w:cstheme="minorHAnsi"/>
            <w:szCs w:val="24"/>
          </w:rPr>
          <m:t xml:space="preserve"> </m:t>
        </m:r>
      </m:oMath>
      <w:r w:rsidRPr="00F64F97">
        <w:rPr>
          <w:rFonts w:eastAsiaTheme="minorEastAsia" w:cstheme="minorHAnsi"/>
          <w:szCs w:val="24"/>
        </w:rPr>
        <w:t xml:space="preserve">we </w:t>
      </w:r>
      <w:r w:rsidR="00400646" w:rsidRPr="00F64F97">
        <w:rPr>
          <w:rFonts w:eastAsiaTheme="minorEastAsia" w:cstheme="minorHAnsi"/>
          <w:szCs w:val="24"/>
        </w:rPr>
        <w:t>find</w:t>
      </w:r>
      <w:r w:rsidRPr="00F64F97">
        <w:rPr>
          <w:rFonts w:eastAsiaTheme="minorEastAsia" w:cstheme="minorHAnsi"/>
          <w:szCs w:val="24"/>
        </w:rPr>
        <w:t xml:space="preserve"> </w:t>
      </w:r>
      <w:r w:rsidR="00965850">
        <w:rPr>
          <w:rFonts w:eastAsiaTheme="minorEastAsia" w:cstheme="minorHAnsi"/>
          <w:szCs w:val="24"/>
        </w:rPr>
        <w:t xml:space="preserve">our </w:t>
      </w:r>
      <w:r w:rsidR="00EC61B8">
        <w:rPr>
          <w:rFonts w:eastAsiaTheme="minorEastAsia" w:cstheme="minorHAnsi"/>
          <w:szCs w:val="24"/>
        </w:rPr>
        <w:t xml:space="preserve">choice of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oMath>
      <w:r w:rsidR="00EC61B8">
        <w:rPr>
          <w:rFonts w:eastAsiaTheme="minorEastAsia" w:cstheme="minorHAnsi"/>
          <w:szCs w:val="24"/>
        </w:rPr>
        <w:t xml:space="preserve"> </w:t>
      </w:r>
      <w:r w:rsidRPr="00F64F97">
        <w:rPr>
          <w:rFonts w:eastAsiaTheme="minorEastAsia" w:cstheme="minorHAnsi"/>
          <w:szCs w:val="24"/>
        </w:rPr>
        <w:t xml:space="preserve"> for</w:t>
      </w:r>
      <w:r w:rsidR="00965850">
        <w:rPr>
          <w:rFonts w:eastAsiaTheme="minorEastAsia" w:cstheme="minorHAnsi"/>
          <w:szCs w:val="24"/>
        </w:rPr>
        <w:t xml:space="preserve"> circadian</w:t>
      </w:r>
      <w:r w:rsidRPr="00F64F97">
        <w:rPr>
          <w:rFonts w:eastAsiaTheme="minorEastAsia" w:cstheme="minorHAnsi"/>
          <w:szCs w:val="24"/>
        </w:rPr>
        <w:t xml:space="preserve"> </w:t>
      </w:r>
      <w:r w:rsidR="00400646" w:rsidRPr="00F64F97">
        <w:rPr>
          <w:rFonts w:eastAsiaTheme="minorEastAsia" w:cstheme="minorHAnsi"/>
          <w:szCs w:val="24"/>
        </w:rPr>
        <w:t xml:space="preserve">oscillations in </w:t>
      </w:r>
      <w:r w:rsidRPr="00F64F97">
        <w:rPr>
          <w:rFonts w:eastAsiaTheme="minorEastAsia" w:cstheme="minorHAnsi"/>
          <w:szCs w:val="24"/>
        </w:rPr>
        <w:t xml:space="preserve">the SNF model </w:t>
      </w:r>
      <w:r w:rsidR="00EC61B8">
        <w:rPr>
          <w:rFonts w:eastAsiaTheme="minorEastAsia" w:cstheme="minorHAnsi"/>
          <w:szCs w:val="24"/>
        </w:rPr>
        <w:t>corresponds to</w:t>
      </w:r>
      <w:r w:rsidRPr="00F64F97">
        <w:rPr>
          <w:rFonts w:eastAsiaTheme="minorEastAsia" w:cstheme="minorHAnsi"/>
          <w:szCs w:val="24"/>
        </w:rPr>
        <w:t xml:space="preserve"> </w:t>
      </w:r>
      <w:bookmarkStart w:id="20"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r>
          <w:rPr>
            <w:rFonts w:ascii="Cambria Math" w:hAnsi="Cambria Math" w:cstheme="minorHAnsi"/>
            <w:szCs w:val="24"/>
          </w:rPr>
          <m:t>0.0</m:t>
        </m:r>
        <m:r>
          <w:del w:id="21" w:author="Chen, Jing" w:date="2021-04-29T01:04:00Z">
            <w:rPr>
              <w:rFonts w:ascii="Cambria Math" w:hAnsi="Cambria Math" w:cstheme="minorHAnsi"/>
              <w:szCs w:val="24"/>
            </w:rPr>
            <m:t>0</m:t>
          </w:del>
        </m:r>
        <m:r>
          <w:rPr>
            <w:rFonts w:ascii="Cambria Math" w:hAnsi="Cambria Math" w:cstheme="minorHAnsi"/>
            <w:szCs w:val="24"/>
          </w:rPr>
          <m:t>4</m:t>
        </m:r>
        <m:r>
          <w:rPr>
            <w:rFonts w:ascii="Cambria Math" w:hAnsi="Cambria Math" w:cstheme="minorHAnsi"/>
            <w:szCs w:val="24"/>
          </w:rPr>
          <m:t xml:space="preserve"> </m:t>
        </m:r>
        <m:r>
          <m:rPr>
            <m:nor/>
          </m:rPr>
          <w:rPr>
            <w:rFonts w:ascii="Cambria Math" w:hAnsi="Cambria Math" w:cstheme="minorHAnsi"/>
            <w:szCs w:val="24"/>
          </w:rPr>
          <m:t>nM</m:t>
        </m:r>
      </m:oMath>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PER:BMAL </w:t>
      </w:r>
      <w:r w:rsidR="00B535D1" w:rsidRPr="00F64F97">
        <w:rPr>
          <w:rFonts w:cstheme="minorHAnsi"/>
          <w:szCs w:val="24"/>
        </w:rPr>
        <w:t xml:space="preserve">complex to be on the order of minutes (i.e., </w:t>
      </w:r>
      <w:commentRangeStart w:id="22"/>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≈0.00</m:t>
        </m:r>
        <m:r>
          <w:rPr>
            <w:rFonts w:ascii="Cambria Math" w:eastAsiaTheme="minorEastAsia" w:hAnsi="Cambria Math" w:cstheme="minorHAnsi"/>
            <w:szCs w:val="24"/>
          </w:rPr>
          <m:t>8</m:t>
        </m:r>
        <m:r>
          <w:rPr>
            <w:rFonts w:ascii="Cambria Math" w:eastAsiaTheme="minorEastAsia" w:hAnsi="Cambria Math" w:cstheme="minorHAnsi"/>
            <w:szCs w:val="24"/>
          </w:rPr>
          <m:t xml:space="preserve">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w:commentRangeEnd w:id="22"/>
        <m:r>
          <m:rPr>
            <m:sty m:val="p"/>
          </m:rPr>
          <w:rPr>
            <w:rStyle w:val="CommentReference"/>
          </w:rPr>
          <w:commentReference w:id="22"/>
        </m:r>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w:t>
      </w:r>
      <w:commentRangeStart w:id="23"/>
      <w:r w:rsidR="00E6120B" w:rsidRPr="00F64F97">
        <w:rPr>
          <w:rFonts w:cstheme="minorHAnsi"/>
          <w:iCs/>
          <w:szCs w:val="24"/>
        </w:rPr>
        <w:t>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commentRangeEnd w:id="23"/>
      <w:r w:rsidR="00506BD3">
        <w:rPr>
          <w:rStyle w:val="CommentReference"/>
        </w:rPr>
        <w:commentReference w:id="23"/>
      </w:r>
      <w:r w:rsidR="00B63F9A" w:rsidRPr="00F64F97">
        <w:rPr>
          <w:rFonts w:cstheme="minorHAnsi"/>
          <w:szCs w:val="24"/>
        </w:rPr>
        <w:t xml:space="preserve">. With </w:t>
      </w:r>
      <w:r w:rsidR="00AB20A9">
        <w:rPr>
          <w:rFonts w:cstheme="minorHAnsi"/>
          <w:szCs w:val="24"/>
        </w:rPr>
        <w:t>this estimate</w:t>
      </w:r>
      <w:r w:rsidR="00123E47" w:rsidRPr="00F64F97">
        <w:rPr>
          <w:rFonts w:cstheme="minorHAnsi"/>
          <w:szCs w:val="24"/>
        </w:rPr>
        <w:t xml:space="preserve">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0.00</m:t>
            </m:r>
            <m:r>
              <w:rPr>
                <w:rFonts w:ascii="Cambria Math" w:eastAsiaTheme="minorEastAsia" w:hAnsi="Cambria Math" w:cstheme="minorHAnsi"/>
                <w:szCs w:val="24"/>
              </w:rPr>
              <m:t>8</m:t>
            </m:r>
            <m:r>
              <w:rPr>
                <w:rFonts w:ascii="Cambria Math" w:eastAsiaTheme="minorEastAsia" w:hAnsi="Cambria Math" w:cstheme="minorHAnsi"/>
                <w:szCs w:val="24"/>
              </w:rPr>
              <m:t xml:space="preserve">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0.0</m:t>
            </m:r>
            <m:r>
              <w:del w:id="24" w:author="Chen, Jing" w:date="2021-04-29T01:04:00Z">
                <w:rPr>
                  <w:rFonts w:ascii="Cambria Math" w:eastAsiaTheme="minorEastAsia" w:hAnsi="Cambria Math" w:cstheme="minorHAnsi"/>
                  <w:szCs w:val="24"/>
                </w:rPr>
                <m:t>0</m:t>
              </w:del>
            </m:r>
            <m:r>
              <w:rPr>
                <w:rFonts w:ascii="Cambria Math" w:eastAsiaTheme="minorEastAsia" w:hAnsi="Cambria Math" w:cstheme="minorHAnsi"/>
                <w:szCs w:val="24"/>
              </w:rPr>
              <m:t>4</m:t>
            </m:r>
            <m:r>
              <w:rPr>
                <w:rFonts w:ascii="Cambria Math" w:eastAsiaTheme="minorEastAsia" w:hAnsi="Cambria Math" w:cstheme="minorHAnsi"/>
                <w:szCs w:val="24"/>
              </w:rPr>
              <m:t xml:space="preserve">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m:t>
        </m:r>
        <m:r>
          <w:ins w:id="25" w:author="Chen, Jing" w:date="2021-04-29T01:05:00Z">
            <w:rPr>
              <w:rFonts w:ascii="Cambria Math" w:eastAsiaTheme="minorEastAsia" w:hAnsi="Cambria Math" w:cstheme="minorHAnsi"/>
              <w:szCs w:val="24"/>
            </w:rPr>
            <m:t>0.</m:t>
          </w:ins>
        </m:r>
        <m:r>
          <w:rPr>
            <w:rFonts w:ascii="Cambria Math" w:eastAsiaTheme="minorEastAsia" w:hAnsi="Cambria Math" w:cstheme="minorHAnsi"/>
            <w:szCs w:val="24"/>
          </w:rPr>
          <m:t xml:space="preserve">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ins w:id="26" w:author="Chen, Jing" w:date="2021-04-29T01:05:00Z">
                <w:rPr>
                  <w:rFonts w:ascii="Cambria Math" w:eastAsiaTheme="minorEastAsia" w:hAnsi="Cambria Math" w:cstheme="minorHAnsi"/>
                  <w:szCs w:val="24"/>
                </w:rPr>
                <m:t>8</m:t>
              </w:ins>
            </m:r>
            <m:r>
              <w:del w:id="27" w:author="Chen, Jing" w:date="2021-04-29T01:04:00Z">
                <w:rPr>
                  <w:rFonts w:ascii="Cambria Math" w:eastAsiaTheme="minorEastAsia" w:hAnsi="Cambria Math" w:cstheme="minorHAnsi"/>
                  <w:szCs w:val="24"/>
                </w:rPr>
                <m:t>9</m:t>
              </w:del>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So, a physically realistic</w:t>
      </w:r>
      <w:r w:rsidR="00701855">
        <w:rPr>
          <w:rFonts w:eastAsiaTheme="minorEastAsia" w:cstheme="minorHAnsi"/>
          <w:iCs/>
          <w:szCs w:val="24"/>
        </w:rPr>
        <w:t>, minimum</w:t>
      </w:r>
      <w:r w:rsidR="001503FF" w:rsidRPr="00F64F97">
        <w:rPr>
          <w:rFonts w:eastAsiaTheme="minorEastAsia" w:cstheme="minorHAnsi"/>
          <w:iCs/>
          <w:szCs w:val="24"/>
        </w:rPr>
        <w:t xml:space="preserve">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w:t>
      </w:r>
      <w:r w:rsidR="001503FF" w:rsidRPr="00F64F97">
        <w:rPr>
          <w:rFonts w:eastAsiaTheme="minorEastAsia" w:cstheme="minorHAnsi"/>
          <w:iCs/>
          <w:szCs w:val="24"/>
        </w:rPr>
        <w:lastRenderedPageBreak/>
        <w:t>PER</w:t>
      </w:r>
      <w:r w:rsidR="0060436A" w:rsidRPr="00F64F97">
        <w:rPr>
          <w:rFonts w:eastAsiaTheme="minorEastAsia" w:cstheme="minorHAnsi"/>
          <w:iCs/>
          <w:szCs w:val="24"/>
        </w:rPr>
        <w:t>:</w:t>
      </w:r>
      <w:r w:rsidR="001503FF" w:rsidRPr="00F64F97">
        <w:rPr>
          <w:rFonts w:eastAsiaTheme="minorEastAsia" w:cstheme="minorHAnsi"/>
          <w:iCs/>
          <w:szCs w:val="24"/>
        </w:rPr>
        <w:t xml:space="preserve">BMAL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r>
          <w:rPr>
            <w:rFonts w:ascii="Cambria Math" w:hAnsi="Cambria Math" w:cstheme="minorHAnsi"/>
            <w:szCs w:val="24"/>
          </w:rPr>
          <m:t>8</m:t>
        </m:r>
        <m:r>
          <w:rPr>
            <w:rFonts w:ascii="Cambria Math" w:hAnsi="Cambria Math" w:cstheme="minorHAnsi"/>
            <w:szCs w:val="24"/>
          </w:rPr>
          <m:t xml:space="preserve">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or in dimensionless terms, </w:t>
      </w:r>
      <w:r w:rsidR="00CA6224" w:rsidRPr="00F64F97">
        <w:rPr>
          <w:rFonts w:ascii="Cambria" w:eastAsiaTheme="minorEastAsia" w:hAnsi="Cambria" w:cstheme="minorHAnsi"/>
          <w:i/>
          <w:iCs/>
          <w:szCs w:val="24"/>
        </w:rPr>
        <w:t>K</w:t>
      </w:r>
      <w:r w:rsidR="00CA6224" w:rsidRPr="00F64F97">
        <w:rPr>
          <w:rFonts w:ascii="Cambria" w:eastAsiaTheme="minorEastAsia" w:hAnsi="Cambria" w:cstheme="minorHAnsi"/>
          <w:iCs/>
          <w:szCs w:val="24"/>
          <w:vertAlign w:val="subscript"/>
        </w:rPr>
        <w:t>d</w:t>
      </w:r>
      <w:r w:rsidR="00CA6224" w:rsidRPr="00F64F97">
        <w:rPr>
          <w:rFonts w:ascii="Cambria" w:eastAsiaTheme="minorEastAsia" w:hAnsi="Cambria" w:cstheme="minorHAnsi"/>
          <w:iCs/>
          <w:szCs w:val="24"/>
        </w:rPr>
        <w:t xml:space="preserve"> </w:t>
      </w:r>
      <w:r w:rsidR="00CA6224" w:rsidRPr="00F64F97">
        <w:rPr>
          <w:rFonts w:eastAsiaTheme="minorEastAsia" w:cstheme="minorHAnsi"/>
          <w:iCs/>
          <w:szCs w:val="24"/>
        </w:rPr>
        <w:t xml:space="preserve">≈ </w:t>
      </w:r>
      <w:r w:rsidR="0022185F">
        <w:rPr>
          <w:rFonts w:eastAsiaTheme="minorEastAsia" w:cstheme="minorHAnsi"/>
          <w:iCs/>
          <w:szCs w:val="24"/>
        </w:rPr>
        <w:t>0.</w:t>
      </w:r>
      <w:ins w:id="28" w:author="Chen, Jing" w:date="2021-04-29T01:10:00Z">
        <w:r w:rsidR="00C01EDC">
          <w:rPr>
            <w:rFonts w:eastAsiaTheme="minorEastAsia" w:cstheme="minorHAnsi"/>
            <w:iCs/>
            <w:szCs w:val="24"/>
          </w:rPr>
          <w:t>0</w:t>
        </w:r>
      </w:ins>
      <w:r w:rsidR="00EC61B8">
        <w:rPr>
          <w:rFonts w:eastAsiaTheme="minorEastAsia" w:cstheme="minorHAnsi"/>
          <w:iCs/>
          <w:szCs w:val="24"/>
        </w:rPr>
        <w:t>2</w:t>
      </w:r>
      <w:r w:rsidR="00CA6224" w:rsidRPr="00F64F97">
        <w:rPr>
          <w:rFonts w:eastAsiaTheme="minorEastAsia" w:cstheme="minorHAnsi"/>
          <w:iCs/>
          <w:szCs w:val="24"/>
        </w:rPr>
        <w:t xml:space="preserve">. </w:t>
      </w:r>
      <w:r w:rsidR="00B84A69" w:rsidRPr="00F64F97">
        <w:rPr>
          <w:rFonts w:eastAsiaTheme="minorEastAsia" w:cstheme="minorHAnsi"/>
          <w:iCs/>
          <w:szCs w:val="24"/>
        </w:rPr>
        <w:t xml:space="preserve">Hence,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sidR="00B84A69" w:rsidRPr="00F64F97">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m:t>
            </m:r>
            <m:r>
              <w:rPr>
                <w:rFonts w:ascii="Cambria Math" w:hAnsi="Cambria Math" w:cstheme="minorHAnsi"/>
                <w:szCs w:val="24"/>
              </w:rPr>
              <m:t>4</m:t>
            </m:r>
          </m:sup>
        </m:sSup>
        <m:r>
          <m:rPr>
            <m:nor/>
          </m:rPr>
          <w:rPr>
            <w:rFonts w:ascii="Cambria Math" w:hAnsi="Cambria Math" w:cstheme="minorHAnsi"/>
            <w:szCs w:val="24"/>
          </w:rPr>
          <m:t>,</m:t>
        </m:r>
      </m:oMath>
      <w:r w:rsidR="00B84A69" w:rsidRPr="00F64F97">
        <w:rPr>
          <w:rFonts w:cstheme="minorHAnsi"/>
          <w:i/>
          <w:iCs/>
          <w:szCs w:val="24"/>
        </w:rPr>
        <w:t xml:space="preserve"> </w:t>
      </w:r>
      <w:r w:rsidR="00B84A69" w:rsidRPr="00F64F97">
        <w:rPr>
          <w:rFonts w:eastAsiaTheme="minorEastAsia" w:cstheme="minorHAnsi"/>
          <w:iCs/>
          <w:szCs w:val="24"/>
        </w:rPr>
        <w:t xml:space="preserve">is unrealistically small by </w:t>
      </w:r>
      <w:r w:rsidR="0022185F">
        <w:rPr>
          <w:rFonts w:eastAsiaTheme="minorEastAsia" w:cstheme="minorHAnsi"/>
          <w:iCs/>
          <w:szCs w:val="24"/>
        </w:rPr>
        <w:t>2</w:t>
      </w:r>
      <w:r w:rsidR="00DB34B9" w:rsidRPr="00F64F97">
        <w:rPr>
          <w:rFonts w:eastAsiaTheme="minorEastAsia" w:cstheme="minorHAnsi"/>
          <w:iCs/>
          <w:szCs w:val="24"/>
        </w:rPr>
        <w:t>00</w:t>
      </w:r>
      <w:del w:id="29" w:author="Chen, Jing" w:date="2021-04-29T01:05:00Z">
        <w:r w:rsidR="004A29D3" w:rsidDel="006800B4">
          <w:rPr>
            <w:rFonts w:eastAsiaTheme="minorEastAsia" w:cstheme="minorHAnsi"/>
            <w:iCs/>
            <w:szCs w:val="24"/>
          </w:rPr>
          <w:delText>0</w:delText>
        </w:r>
      </w:del>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3CC7547D" w:rsidR="00EB3709" w:rsidRDefault="006A0405" w:rsidP="00626F7A">
      <w:pPr>
        <w:spacing w:after="120"/>
        <w:jc w:val="both"/>
        <w:rPr>
          <w:rFonts w:eastAsiaTheme="minorEastAsia" w:cstheme="minorHAnsi"/>
          <w:iCs/>
          <w:szCs w:val="24"/>
        </w:rPr>
      </w:pPr>
      <w:r w:rsidRPr="00F64F97">
        <w:rPr>
          <w:rFonts w:eastAsiaTheme="minorEastAsia" w:cstheme="minorHAnsi"/>
          <w:iCs/>
          <w:szCs w:val="24"/>
        </w:rPr>
        <w:t xml:space="preserve">Fribourgh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BMAL:CLOCK</w:t>
      </w:r>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is likely too large because the authors used partial protein sequences. So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000000" w:themeColor="text1"/>
            <w:szCs w:val="24"/>
          </w:rPr>
          <m:t xml:space="preserve">10 </m:t>
        </m:r>
        <m:r>
          <m:rPr>
            <m:nor/>
          </m:rPr>
          <w:rPr>
            <w:rFonts w:ascii="Cambria Math" w:eastAsiaTheme="minorEastAsia" w:hAnsi="Cambria Math" w:cstheme="minorHAnsi"/>
            <w:iCs/>
            <w:color w:val="000000" w:themeColor="text1"/>
            <w:szCs w:val="24"/>
          </w:rPr>
          <m:t xml:space="preserve">nM &lt; </m:t>
        </m:r>
        <m:sSub>
          <m:sSubPr>
            <m:ctrlPr>
              <w:rPr>
                <w:rFonts w:ascii="Cambria Math" w:hAnsi="Cambria Math" w:cstheme="minorHAnsi"/>
                <w:i/>
                <w:color w:val="000000" w:themeColor="text1"/>
                <w:szCs w:val="24"/>
              </w:rPr>
            </m:ctrlPr>
          </m:sSubPr>
          <m:e>
            <m:acc>
              <m:accPr>
                <m:ctrlPr>
                  <w:rPr>
                    <w:rFonts w:ascii="Cambria Math" w:hAnsi="Cambria Math" w:cstheme="minorHAnsi"/>
                    <w:i/>
                    <w:color w:val="000000" w:themeColor="text1"/>
                    <w:szCs w:val="24"/>
                  </w:rPr>
                </m:ctrlPr>
              </m:accPr>
              <m:e>
                <m:r>
                  <w:rPr>
                    <w:rFonts w:ascii="Cambria Math" w:hAnsi="Cambria Math" w:cstheme="minorHAnsi"/>
                    <w:color w:val="000000" w:themeColor="text1"/>
                    <w:szCs w:val="24"/>
                  </w:rPr>
                  <m:t>K</m:t>
                </m:r>
              </m:e>
            </m:acc>
          </m:e>
          <m:sub>
            <m:r>
              <m:rPr>
                <m:nor/>
              </m:rPr>
              <w:rPr>
                <w:rFonts w:ascii="Cambria Math" w:hAnsi="Cambria Math" w:cstheme="minorHAnsi"/>
                <w:color w:val="000000" w:themeColor="text1"/>
                <w:szCs w:val="24"/>
              </w:rPr>
              <m:t>d</m:t>
            </m:r>
          </m:sub>
        </m:sSub>
        <m:r>
          <w:rPr>
            <w:rFonts w:ascii="Cambria Math" w:hAnsi="Cambria Math" w:cstheme="minorHAnsi"/>
            <w:color w:val="000000" w:themeColor="text1"/>
            <w:szCs w:val="24"/>
          </w:rPr>
          <m:t xml:space="preserve">&lt;100 </m:t>
        </m:r>
        <m:r>
          <m:rPr>
            <m:nor/>
          </m:rPr>
          <w:rPr>
            <w:rFonts w:ascii="Cambria Math" w:hAnsi="Cambria Math" w:cstheme="minorHAnsi"/>
            <w:color w:val="000000" w:themeColor="text1"/>
            <w:szCs w:val="24"/>
          </w:rPr>
          <m:t>nM</m:t>
        </m:r>
      </m:oMath>
      <w:r w:rsidR="00EB3709" w:rsidRPr="00F64F97">
        <w:rPr>
          <w:rFonts w:eastAsiaTheme="minorEastAsia" w:cstheme="minorHAnsi"/>
          <w:iCs/>
          <w:szCs w:val="24"/>
        </w:rPr>
        <w:t xml:space="preserve">, or </w:t>
      </w:r>
      <w:r w:rsidRPr="00F64F97">
        <w:rPr>
          <w:rFonts w:eastAsiaTheme="minorEastAsia" w:cstheme="minorHAnsi"/>
          <w:iCs/>
          <w:szCs w:val="24"/>
        </w:rPr>
        <w:t xml:space="preserve">in dimensionless terms, </w:t>
      </w:r>
      <w:r w:rsidR="0022185F">
        <w:rPr>
          <w:rFonts w:eastAsiaTheme="minorEastAsia" w:cstheme="minorHAnsi"/>
          <w:iCs/>
          <w:szCs w:val="24"/>
        </w:rPr>
        <w:t>0.</w:t>
      </w:r>
      <w:r w:rsidR="00EC61B8">
        <w:rPr>
          <w:rFonts w:eastAsiaTheme="minorEastAsia" w:cstheme="minorHAnsi"/>
          <w:iCs/>
          <w:szCs w:val="24"/>
        </w:rPr>
        <w:t>02</w:t>
      </w:r>
      <w:r w:rsidR="004A29D3">
        <w:rPr>
          <w:rFonts w:eastAsiaTheme="minorEastAsia" w:cstheme="minorHAnsi"/>
          <w:iCs/>
          <w:szCs w:val="24"/>
        </w:rPr>
        <w:t>5</w:t>
      </w:r>
      <w:r w:rsidR="00EB3709" w:rsidRPr="00F64F97">
        <w:rPr>
          <w:rFonts w:eastAsiaTheme="minorEastAsia" w:cstheme="minorHAnsi"/>
          <w:iCs/>
          <w:szCs w:val="24"/>
        </w:rPr>
        <w:t xml:space="preserve"> &lt; </w:t>
      </w:r>
      <w:r w:rsidRPr="00F64F97">
        <w:rPr>
          <w:rFonts w:ascii="Cambria" w:eastAsiaTheme="minorEastAsia" w:hAnsi="Cambria" w:cstheme="minorHAnsi"/>
          <w:i/>
          <w:iCs/>
          <w:szCs w:val="24"/>
        </w:rPr>
        <w:t>K</w:t>
      </w:r>
      <w:r w:rsidRPr="00F64F97">
        <w:rPr>
          <w:rFonts w:ascii="Cambria" w:eastAsiaTheme="minorEastAsia" w:hAnsi="Cambria" w:cstheme="minorHAnsi"/>
          <w:iCs/>
          <w:szCs w:val="24"/>
          <w:vertAlign w:val="subscript"/>
        </w:rPr>
        <w:t>d</w:t>
      </w:r>
      <w:r w:rsidRPr="00F64F97">
        <w:rPr>
          <w:rFonts w:eastAsiaTheme="minorEastAsia" w:cstheme="minorHAnsi"/>
          <w:iCs/>
          <w:szCs w:val="24"/>
        </w:rPr>
        <w:t xml:space="preserve"> </w:t>
      </w:r>
      <w:r w:rsidR="00EB3709" w:rsidRPr="00F64F97">
        <w:rPr>
          <w:rFonts w:eastAsiaTheme="minorEastAsia" w:cstheme="minorHAnsi"/>
          <w:iCs/>
          <w:szCs w:val="24"/>
        </w:rPr>
        <w:t xml:space="preserve">&lt; </w:t>
      </w:r>
      <w:r w:rsidR="00EC61B8">
        <w:rPr>
          <w:rFonts w:eastAsiaTheme="minorEastAsia" w:cstheme="minorHAnsi"/>
          <w:iCs/>
          <w:szCs w:val="24"/>
        </w:rPr>
        <w:t>0.2</w:t>
      </w:r>
      <w:r w:rsidR="004A29D3">
        <w:rPr>
          <w:rFonts w:eastAsiaTheme="minorEastAsia" w:cstheme="minorHAnsi"/>
          <w:iCs/>
          <w:szCs w:val="24"/>
        </w:rPr>
        <w:t xml:space="preserve">5 (assuming </w:t>
      </w:r>
      <m:oMath>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C</m:t>
            </m:r>
          </m:e>
        </m:acc>
      </m:oMath>
      <w:r w:rsidR="004A29D3">
        <w:rPr>
          <w:rFonts w:eastAsiaTheme="minorEastAsia" w:cstheme="minorHAnsi"/>
          <w:iCs/>
          <w:szCs w:val="24"/>
        </w:rPr>
        <w:t xml:space="preserve"> = </w:t>
      </w:r>
      <w:r w:rsidR="00EC61B8">
        <w:rPr>
          <w:rFonts w:eastAsiaTheme="minorEastAsia" w:cstheme="minorHAnsi"/>
          <w:iCs/>
          <w:szCs w:val="24"/>
        </w:rPr>
        <w:t>4</w:t>
      </w:r>
      <w:r w:rsidR="004A29D3">
        <w:rPr>
          <w:rFonts w:eastAsiaTheme="minorEastAsia" w:cstheme="minorHAnsi"/>
          <w:iCs/>
          <w:szCs w:val="24"/>
        </w:rPr>
        <w:t>00 nM)</w:t>
      </w:r>
      <w:r w:rsidRPr="00F64F97">
        <w:rPr>
          <w:rFonts w:eastAsiaTheme="minorEastAsia" w:cstheme="minorHAnsi"/>
          <w:iCs/>
          <w:szCs w:val="24"/>
        </w:rPr>
        <w:t xml:space="preserve">. </w:t>
      </w:r>
    </w:p>
    <w:p w14:paraId="46A5D07A" w14:textId="7A03471C" w:rsidR="00AE1B54" w:rsidRPr="001A7408" w:rsidRDefault="00AE1B54" w:rsidP="00AE1B54">
      <w:pPr>
        <w:spacing w:after="120"/>
        <w:jc w:val="both"/>
        <w:rPr>
          <w:rFonts w:cstheme="minorHAnsi"/>
          <w:strike/>
          <w:szCs w:val="24"/>
        </w:rPr>
      </w:pPr>
      <w:r w:rsidRPr="001A7408">
        <w:rPr>
          <w:rFonts w:cstheme="minorHAnsi"/>
          <w:strike/>
          <w:szCs w:val="24"/>
        </w:rPr>
        <w:t xml:space="preserve">In Figure 3c we illustrate how the domain of oscillations expands if we overexpress the </w:t>
      </w:r>
      <w:r w:rsidRPr="001A7408">
        <w:rPr>
          <w:rFonts w:cstheme="minorHAnsi"/>
          <w:i/>
          <w:strike/>
          <w:szCs w:val="24"/>
        </w:rPr>
        <w:t>PER</w:t>
      </w:r>
      <w:r w:rsidRPr="001A7408">
        <w:rPr>
          <w:rFonts w:cstheme="minorHAnsi"/>
          <w:strike/>
          <w:szCs w:val="24"/>
        </w:rPr>
        <w:t xml:space="preserve"> and </w:t>
      </w:r>
      <w:r w:rsidRPr="001A7408">
        <w:rPr>
          <w:rFonts w:cstheme="minorHAnsi"/>
          <w:i/>
          <w:strike/>
          <w:szCs w:val="24"/>
        </w:rPr>
        <w:t>BMAL</w:t>
      </w:r>
      <w:r w:rsidRPr="001A7408">
        <w:rPr>
          <w:rFonts w:cstheme="minorHAnsi"/>
          <w:strike/>
          <w:szCs w:val="24"/>
        </w:rPr>
        <w:t xml:space="preserve"> genes at constant </w:t>
      </w:r>
      <m:oMath>
        <m:sSub>
          <m:sSubPr>
            <m:ctrlPr>
              <w:rPr>
                <w:rFonts w:ascii="Cambria Math" w:hAnsi="Cambria Math" w:cstheme="minorHAnsi"/>
                <w:i/>
                <w:strike/>
                <w:szCs w:val="24"/>
              </w:rPr>
            </m:ctrlPr>
          </m:sSubPr>
          <m:e>
            <m:r>
              <w:rPr>
                <w:rFonts w:ascii="Cambria Math" w:hAnsi="Cambria Math" w:cstheme="minorHAnsi"/>
                <w:strike/>
                <w:szCs w:val="24"/>
              </w:rPr>
              <m:t>K</m:t>
            </m:r>
          </m:e>
          <m:sub>
            <m:r>
              <m:rPr>
                <m:nor/>
              </m:rPr>
              <w:rPr>
                <w:rFonts w:ascii="Cambria Math" w:hAnsi="Cambria Math" w:cstheme="minorHAnsi"/>
                <w:strike/>
                <w:szCs w:val="24"/>
              </w:rPr>
              <m:t>d</m:t>
            </m:r>
          </m:sub>
        </m:sSub>
        <m:r>
          <w:rPr>
            <w:rFonts w:ascii="Cambria Math" w:hAnsi="Cambria Math" w:cstheme="minorHAnsi"/>
            <w:strike/>
            <w:szCs w:val="24"/>
          </w:rPr>
          <m:t>=</m:t>
        </m:r>
        <m:sSup>
          <m:sSupPr>
            <m:ctrlPr>
              <w:rPr>
                <w:rFonts w:ascii="Cambria Math" w:eastAsiaTheme="minorEastAsia" w:hAnsi="Cambria Math" w:cstheme="minorHAnsi"/>
                <w:i/>
                <w:strike/>
                <w:szCs w:val="24"/>
              </w:rPr>
            </m:ctrlPr>
          </m:sSupPr>
          <m:e>
            <m:r>
              <w:rPr>
                <w:rFonts w:ascii="Cambria Math" w:eastAsiaTheme="minorEastAsia" w:hAnsi="Cambria Math" w:cstheme="minorHAnsi"/>
                <w:strike/>
                <w:szCs w:val="24"/>
              </w:rPr>
              <m:t>5×10</m:t>
            </m:r>
          </m:e>
          <m:sup>
            <m:r>
              <w:rPr>
                <w:rFonts w:ascii="Cambria Math" w:eastAsiaTheme="minorEastAsia" w:hAnsi="Cambria Math" w:cstheme="minorHAnsi"/>
                <w:strike/>
                <w:szCs w:val="24"/>
              </w:rPr>
              <m:t>-5</m:t>
            </m:r>
          </m:sup>
        </m:sSup>
      </m:oMath>
      <w:r w:rsidRPr="001A7408">
        <w:rPr>
          <w:rFonts w:cstheme="minorHAnsi"/>
          <w:strike/>
          <w:szCs w:val="24"/>
        </w:rPr>
        <w:t xml:space="preserve"> (</w:t>
      </w:r>
      <w:r w:rsidRPr="001A7408">
        <w:rPr>
          <w:rFonts w:cstheme="minorHAnsi"/>
          <w:i/>
          <w:strike/>
          <w:szCs w:val="24"/>
        </w:rPr>
        <w:t>φ</w:t>
      </w:r>
      <w:r w:rsidRPr="001A7408">
        <w:rPr>
          <w:rFonts w:cstheme="minorHAnsi"/>
          <w:strike/>
          <w:szCs w:val="24"/>
        </w:rPr>
        <w:t xml:space="preserve"> = fold-overexpression of </w:t>
      </w:r>
      <w:r w:rsidRPr="001A7408">
        <w:rPr>
          <w:rFonts w:cstheme="minorHAnsi"/>
          <w:i/>
          <w:strike/>
          <w:szCs w:val="24"/>
        </w:rPr>
        <w:t>PER</w:t>
      </w:r>
      <w:r w:rsidRPr="001A7408">
        <w:rPr>
          <w:rFonts w:cstheme="minorHAnsi"/>
          <w:strike/>
          <w:szCs w:val="24"/>
        </w:rPr>
        <w:t xml:space="preserve">, </w:t>
      </w:r>
      <w:r w:rsidRPr="001A7408">
        <w:rPr>
          <w:rFonts w:cstheme="minorHAnsi"/>
          <w:i/>
          <w:strike/>
          <w:szCs w:val="24"/>
        </w:rPr>
        <w:t>λ</w:t>
      </w:r>
      <w:r w:rsidRPr="001A7408">
        <w:rPr>
          <w:rFonts w:cstheme="minorHAnsi"/>
          <w:strike/>
          <w:szCs w:val="24"/>
        </w:rPr>
        <w:t xml:space="preserve"> = </w:t>
      </w:r>
      <w:r w:rsidRPr="001A7408">
        <w:rPr>
          <w:rFonts w:cstheme="minorHAnsi"/>
          <w:i/>
          <w:strike/>
          <w:szCs w:val="24"/>
        </w:rPr>
        <w:t>A</w:t>
      </w:r>
      <w:r w:rsidRPr="001A7408">
        <w:rPr>
          <w:rFonts w:cstheme="minorHAnsi"/>
          <w:strike/>
          <w:szCs w:val="24"/>
          <w:vertAlign w:val="subscript"/>
        </w:rPr>
        <w:t>T</w:t>
      </w:r>
      <w:r w:rsidRPr="001A7408">
        <w:rPr>
          <w:rFonts w:cstheme="minorHAnsi"/>
          <w:strike/>
          <w:szCs w:val="24"/>
        </w:rPr>
        <w:t xml:space="preserve">/0.055 = fold-overexpression of </w:t>
      </w:r>
      <w:r w:rsidRPr="001A7408">
        <w:rPr>
          <w:rFonts w:cstheme="minorHAnsi"/>
          <w:i/>
          <w:strike/>
          <w:szCs w:val="24"/>
        </w:rPr>
        <w:t>BMAL</w:t>
      </w:r>
      <w:r w:rsidRPr="001A7408">
        <w:rPr>
          <w:rFonts w:cstheme="minorHAnsi"/>
          <w:strike/>
          <w:szCs w:val="24"/>
        </w:rPr>
        <w:t xml:space="preserve">). For larger values of </w:t>
      </w:r>
      <w:r w:rsidRPr="001A7408">
        <w:rPr>
          <w:rFonts w:ascii="Cambria" w:hAnsi="Cambria" w:cstheme="minorHAnsi"/>
          <w:i/>
          <w:strike/>
          <w:szCs w:val="24"/>
        </w:rPr>
        <w:t>λ</w:t>
      </w:r>
      <w:r w:rsidRPr="001A7408">
        <w:rPr>
          <w:rFonts w:cstheme="minorHAnsi"/>
          <w:strike/>
          <w:szCs w:val="24"/>
        </w:rPr>
        <w:t xml:space="preserve">, SNF oscillations become more robust (i.e., they persist over a larger range of </w:t>
      </w:r>
      <w:r w:rsidRPr="001A7408">
        <w:rPr>
          <w:rFonts w:ascii="Cambria" w:hAnsi="Cambria" w:cstheme="minorHAnsi"/>
          <w:i/>
          <w:strike/>
          <w:szCs w:val="24"/>
        </w:rPr>
        <w:t>φ</w:t>
      </w:r>
      <w:r w:rsidRPr="001A7408">
        <w:rPr>
          <w:rFonts w:cstheme="minorHAnsi"/>
          <w:strike/>
          <w:szCs w:val="24"/>
        </w:rPr>
        <w:t xml:space="preserve"> values), but the waveform of </w:t>
      </w:r>
      <w:r w:rsidRPr="001A7408">
        <w:rPr>
          <w:rFonts w:cstheme="minorHAnsi"/>
          <w:i/>
          <w:strike/>
          <w:szCs w:val="24"/>
        </w:rPr>
        <w:t>PER</w:t>
      </w:r>
      <w:r w:rsidRPr="001A7408">
        <w:rPr>
          <w:rFonts w:cstheme="minorHAnsi"/>
          <w:strike/>
          <w:szCs w:val="24"/>
        </w:rPr>
        <w:t xml:space="preserve"> mRNA oscillations becomes increasingly non-sinusoidal </w:t>
      </w:r>
      <w:r w:rsidRPr="001A7408">
        <w:rPr>
          <w:rFonts w:cstheme="minorHAnsi"/>
          <w:strike/>
          <w:color w:val="FF0000"/>
          <w:szCs w:val="24"/>
        </w:rPr>
        <w:t>(Figure 3d)</w:t>
      </w:r>
      <w:r w:rsidRPr="001A7408">
        <w:rPr>
          <w:rFonts w:cstheme="minorHAnsi"/>
          <w:strike/>
          <w:szCs w:val="24"/>
        </w:rPr>
        <w:t xml:space="preserve">. </w:t>
      </w:r>
    </w:p>
    <w:p w14:paraId="75D71F78" w14:textId="407EEFD0" w:rsidR="003E6D8B" w:rsidRDefault="009241E4" w:rsidP="00427FE0">
      <w:pPr>
        <w:spacing w:after="120"/>
        <w:jc w:val="both"/>
        <w:rPr>
          <w:rFonts w:eastAsiaTheme="minorEastAsia" w:cstheme="minorHAnsi"/>
          <w:iCs/>
          <w:szCs w:val="24"/>
        </w:rPr>
      </w:pPr>
      <w:r>
        <w:rPr>
          <w:rFonts w:eastAsiaTheme="minorEastAsia" w:cstheme="minorHAnsi"/>
          <w:iCs/>
          <w:szCs w:val="24"/>
        </w:rPr>
        <w:t xml:space="preserve">To summarize, we find </w:t>
      </w:r>
      <w:r w:rsidR="00AE1B54">
        <w:rPr>
          <w:rFonts w:eastAsiaTheme="minorEastAsia" w:cstheme="minorHAnsi"/>
          <w:iCs/>
          <w:szCs w:val="24"/>
        </w:rPr>
        <w:t>that circadian oscillations in</w:t>
      </w:r>
      <w:r>
        <w:rPr>
          <w:rFonts w:eastAsiaTheme="minorEastAsia" w:cstheme="minorHAnsi"/>
          <w:iCs/>
          <w:szCs w:val="24"/>
        </w:rPr>
        <w:t xml:space="preserve"> KF’s original SNF model require a value of the PER:BMAL dissociation constant,</w:t>
      </w:r>
      <w:r w:rsidR="00EB3709" w:rsidRPr="009241E4">
        <w:rPr>
          <w:rFonts w:eastAsiaTheme="minorEastAs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1A7408">
        <w:rPr>
          <w:rFonts w:ascii="Cambria" w:eastAsiaTheme="minorEastAsia" w:hAnsi="Cambria" w:cstheme="minorHAnsi"/>
          <w:iCs/>
          <w:szCs w:val="24"/>
        </w:rPr>
        <w:t>≈</w:t>
      </w:r>
      <w:r w:rsidR="00387978">
        <w:rPr>
          <w:rFonts w:ascii="Cambria" w:eastAsiaTheme="minorEastAsia" w:hAnsi="Cambria" w:cstheme="minorHAnsi"/>
          <w:iCs/>
          <w:szCs w:val="24"/>
        </w:rPr>
        <w:t xml:space="preserve"> 0.0</w:t>
      </w:r>
      <w:r w:rsidR="001A7408">
        <w:rPr>
          <w:rFonts w:ascii="Cambria" w:eastAsiaTheme="minorEastAsia" w:hAnsi="Cambria" w:cstheme="minorHAnsi"/>
          <w:iCs/>
          <w:szCs w:val="24"/>
        </w:rPr>
        <w:t>4</w:t>
      </w:r>
      <w:r w:rsidR="00387978">
        <w:rPr>
          <w:rFonts w:ascii="Cambria" w:eastAsiaTheme="minorEastAsia" w:hAnsi="Cambria" w:cstheme="minorHAnsi"/>
          <w:iCs/>
          <w:szCs w:val="24"/>
        </w:rPr>
        <w:t xml:space="preserve"> nM</w:t>
      </w:r>
      <w:r w:rsidR="001A7408">
        <w:rPr>
          <w:rFonts w:ascii="Cambria" w:eastAsiaTheme="minorEastAsia" w:hAnsi="Cambria" w:cstheme="minorHAnsi"/>
          <w:iCs/>
          <w:szCs w:val="24"/>
        </w:rPr>
        <w:t xml:space="preserve"> (or smaller</w:t>
      </w:r>
      <w:r w:rsidR="00387978">
        <w:rPr>
          <w:rFonts w:ascii="Cambria" w:eastAsiaTheme="minorEastAsia" w:hAnsi="Cambria" w:cstheme="minorHAnsi"/>
          <w:iCs/>
          <w:szCs w:val="24"/>
        </w:rPr>
        <w:t>)</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r w:rsidR="00AE1B54">
        <w:rPr>
          <w:rFonts w:eastAsiaTheme="minorEastAsia" w:cstheme="minorHAnsi"/>
          <w:iCs/>
          <w:szCs w:val="24"/>
        </w:rPr>
        <w:t>200-</w:t>
      </w:r>
      <w:ins w:id="30" w:author="Chen, Jing" w:date="2021-04-29T01:13:00Z">
        <w:r w:rsidR="004736EF" w:rsidRPr="00016541">
          <w:rPr>
            <w:rFonts w:eastAsiaTheme="minorEastAsia" w:cstheme="minorHAnsi"/>
            <w:iCs/>
            <w:szCs w:val="24"/>
          </w:rPr>
          <w:t xml:space="preserve">fold less </w:t>
        </w:r>
        <w:r w:rsidR="004736EF" w:rsidRPr="00AE1B54">
          <w:rPr>
            <w:rFonts w:eastAsiaTheme="minorEastAsia" w:cstheme="minorHAnsi"/>
            <w:iCs/>
            <w:szCs w:val="24"/>
          </w:rPr>
          <w:t xml:space="preserve">than </w:t>
        </w:r>
      </w:ins>
      <w:r w:rsidR="00AE1B54">
        <w:rPr>
          <w:rFonts w:eastAsiaTheme="minorEastAsia" w:cstheme="minorHAnsi"/>
          <w:iCs/>
          <w:szCs w:val="24"/>
        </w:rPr>
        <w:t>a</w:t>
      </w:r>
      <w:ins w:id="31" w:author="Chen, Jing" w:date="2021-04-29T01:13:00Z">
        <w:r w:rsidR="004736EF" w:rsidRPr="00AE1B54">
          <w:rPr>
            <w:rFonts w:eastAsiaTheme="minorEastAsia" w:cstheme="minorHAnsi"/>
            <w:iCs/>
            <w:szCs w:val="24"/>
          </w:rPr>
          <w:t xml:space="preserve"> physically realistic minimum of</w:t>
        </w:r>
        <w:r w:rsidR="004736EF">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4736EF">
          <w:rPr>
            <w:rFonts w:ascii="Cambria" w:eastAsiaTheme="minorEastAsia" w:hAnsi="Cambria" w:cstheme="minorHAnsi"/>
            <w:iCs/>
            <w:szCs w:val="24"/>
          </w:rPr>
          <w:t xml:space="preserve"> = </w:t>
        </w:r>
      </w:ins>
      <w:r w:rsidR="001A7408">
        <w:rPr>
          <w:rFonts w:ascii="Cambria" w:eastAsiaTheme="minorEastAsia" w:hAnsi="Cambria" w:cstheme="minorHAnsi"/>
          <w:iCs/>
          <w:szCs w:val="24"/>
        </w:rPr>
        <w:t>8</w:t>
      </w:r>
      <w:ins w:id="32" w:author="Chen, Jing" w:date="2021-04-29T01:13:00Z">
        <w:r w:rsidR="004736EF">
          <w:rPr>
            <w:rFonts w:ascii="Cambria" w:eastAsiaTheme="minorEastAsia" w:hAnsi="Cambria" w:cstheme="minorHAnsi"/>
            <w:iCs/>
            <w:szCs w:val="24"/>
          </w:rPr>
          <w:t xml:space="preserve"> nM, and </w:t>
        </w:r>
      </w:ins>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583A13">
        <w:rPr>
          <w:rFonts w:ascii="Cambria" w:eastAsiaTheme="minorEastAsia" w:hAnsi="Cambria" w:cstheme="minorHAnsi"/>
          <w:iCs/>
          <w:szCs w:val="24"/>
        </w:rPr>
        <w:t>=</w:t>
      </w:r>
      <w:r w:rsidR="00387978">
        <w:rPr>
          <w:rFonts w:ascii="Cambria" w:eastAsiaTheme="minorEastAsia" w:hAnsi="Cambria" w:cstheme="minorHAnsi"/>
          <w:iCs/>
          <w:szCs w:val="24"/>
        </w:rPr>
        <w:t xml:space="preserve"> </w:t>
      </w:r>
      <w:r w:rsidR="001A7408">
        <w:rPr>
          <w:rFonts w:ascii="Cambria" w:eastAsiaTheme="minorEastAsia" w:hAnsi="Cambria" w:cstheme="minorHAnsi"/>
          <w:iCs/>
          <w:szCs w:val="24"/>
        </w:rPr>
        <w:t>40</w:t>
      </w:r>
      <w:r w:rsidR="00427FE0">
        <w:rPr>
          <w:rFonts w:ascii="Cambria" w:eastAsiaTheme="minorEastAsia" w:hAnsi="Cambria" w:cstheme="minorHAnsi"/>
          <w:iCs/>
          <w:szCs w:val="24"/>
        </w:rPr>
        <w:t xml:space="preserve"> nM</w:t>
      </w:r>
      <w:r>
        <w:rPr>
          <w:rFonts w:ascii="Cambria" w:eastAsiaTheme="minorEastAsia" w:hAnsi="Cambria" w:cstheme="minorHAnsi"/>
          <w:iCs/>
          <w:szCs w:val="24"/>
        </w:rPr>
        <w:t>.</w:t>
      </w:r>
      <w:r w:rsidR="00EB3709" w:rsidRPr="009241E4">
        <w:rPr>
          <w:rFonts w:eastAsiaTheme="minorEastAsia" w:cstheme="minorHAnsi"/>
          <w:iCs/>
          <w:szCs w:val="24"/>
        </w:rPr>
        <w:t xml:space="preserve"> </w:t>
      </w:r>
      <w:r w:rsidR="00427FE0" w:rsidRPr="001A7408">
        <w:rPr>
          <w:rFonts w:eastAsiaTheme="minorEastAsia" w:cstheme="minorHAnsi"/>
          <w:iCs/>
          <w:strike/>
          <w:szCs w:val="24"/>
        </w:rPr>
        <w:t xml:space="preserve">Furthermore, as </w:t>
      </w:r>
      <w:r w:rsidR="003E6D8B" w:rsidRPr="001A7408">
        <w:rPr>
          <w:rFonts w:eastAsiaTheme="minorEastAsia" w:cstheme="minorHAnsi"/>
          <w:iCs/>
          <w:strike/>
          <w:szCs w:val="24"/>
        </w:rPr>
        <w:t xml:space="preserve">a consequence of the homogeneity property of the SNF model, </w:t>
      </w:r>
      <w:r w:rsidR="00427FE0" w:rsidRPr="001A7408">
        <w:rPr>
          <w:rFonts w:eastAsiaTheme="minorEastAsia" w:cstheme="minorHAnsi"/>
          <w:iCs/>
          <w:strike/>
          <w:szCs w:val="24"/>
        </w:rPr>
        <w:t>its</w:t>
      </w:r>
      <w:r w:rsidR="003E6D8B" w:rsidRPr="001A7408">
        <w:rPr>
          <w:rFonts w:eastAsiaTheme="minorEastAsia" w:cstheme="minorHAnsi"/>
          <w:iCs/>
          <w:strike/>
          <w:szCs w:val="24"/>
        </w:rPr>
        <w:t xml:space="preserve"> domain of oscillations (Figure </w:t>
      </w:r>
      <w:r w:rsidR="00583A13" w:rsidRPr="001A7408">
        <w:rPr>
          <w:rFonts w:eastAsiaTheme="minorEastAsia" w:cstheme="minorHAnsi"/>
          <w:iCs/>
          <w:strike/>
          <w:szCs w:val="24"/>
        </w:rPr>
        <w:t>3</w:t>
      </w:r>
      <w:r w:rsidR="003E6D8B" w:rsidRPr="001A7408">
        <w:rPr>
          <w:rFonts w:eastAsiaTheme="minorEastAsia" w:cstheme="minorHAnsi"/>
          <w:iCs/>
          <w:strike/>
          <w:szCs w:val="24"/>
        </w:rPr>
        <w:t xml:space="preserve">c) is too robust; as </w:t>
      </w:r>
      <w:r w:rsidR="003E6D8B" w:rsidRPr="001A7408">
        <w:rPr>
          <w:rFonts w:ascii="Cambria" w:eastAsiaTheme="minorEastAsia" w:hAnsi="Cambria" w:cstheme="minorHAnsi"/>
          <w:i/>
          <w:iCs/>
          <w:strike/>
          <w:szCs w:val="24"/>
        </w:rPr>
        <w:t>A</w:t>
      </w:r>
      <w:r w:rsidR="003E6D8B" w:rsidRPr="001A7408">
        <w:rPr>
          <w:rFonts w:ascii="Cambria" w:eastAsiaTheme="minorEastAsia" w:hAnsi="Cambria" w:cstheme="minorHAnsi"/>
          <w:iCs/>
          <w:strike/>
          <w:szCs w:val="24"/>
          <w:vertAlign w:val="subscript"/>
        </w:rPr>
        <w:t>T</w:t>
      </w:r>
      <w:r w:rsidR="00EB3709" w:rsidRPr="001A7408">
        <w:rPr>
          <w:rFonts w:eastAsiaTheme="minorEastAsia" w:cstheme="minorHAnsi"/>
          <w:iCs/>
          <w:strike/>
          <w:szCs w:val="24"/>
        </w:rPr>
        <w:t xml:space="preserve"> </w:t>
      </w:r>
      <w:r w:rsidR="003E6D8B" w:rsidRPr="001A7408">
        <w:rPr>
          <w:rFonts w:eastAsiaTheme="minorEastAsia" w:cstheme="minorHAnsi"/>
          <w:iCs/>
          <w:strike/>
          <w:szCs w:val="24"/>
        </w:rPr>
        <w:t xml:space="preserve">increases, the range of expression of the </w:t>
      </w:r>
      <w:r w:rsidR="003E6D8B" w:rsidRPr="001A7408">
        <w:rPr>
          <w:rFonts w:eastAsiaTheme="minorEastAsia" w:cstheme="minorHAnsi"/>
          <w:i/>
          <w:iCs/>
          <w:strike/>
          <w:szCs w:val="24"/>
        </w:rPr>
        <w:t>PER</w:t>
      </w:r>
      <w:r w:rsidR="003E6D8B" w:rsidRPr="001A7408">
        <w:rPr>
          <w:rFonts w:eastAsiaTheme="minorEastAsia" w:cstheme="minorHAnsi"/>
          <w:iCs/>
          <w:strike/>
          <w:szCs w:val="24"/>
        </w:rPr>
        <w:t xml:space="preserve"> gene (i.e., the range of </w:t>
      </w:r>
      <w:r w:rsidR="003E6D8B" w:rsidRPr="001A7408">
        <w:rPr>
          <w:rFonts w:eastAsiaTheme="minorEastAsia" w:cstheme="minorHAnsi"/>
          <w:i/>
          <w:iCs/>
          <w:strike/>
          <w:szCs w:val="24"/>
        </w:rPr>
        <w:t>φ</w:t>
      </w:r>
      <w:r w:rsidR="003E6D8B" w:rsidRPr="001A7408">
        <w:rPr>
          <w:rFonts w:eastAsiaTheme="minorEastAsia" w:cstheme="minorHAnsi"/>
          <w:iCs/>
          <w:strike/>
          <w:szCs w:val="24"/>
        </w:rPr>
        <w:t xml:space="preserve">) grows very large indeed. It is unlikely that, for fixed expression of BMAL, </w:t>
      </w:r>
      <w:commentRangeStart w:id="33"/>
      <w:r w:rsidR="003E6D8B" w:rsidRPr="001A7408">
        <w:rPr>
          <w:rFonts w:eastAsiaTheme="minorEastAsia" w:cstheme="minorHAnsi"/>
          <w:iCs/>
          <w:strike/>
          <w:szCs w:val="24"/>
        </w:rPr>
        <w:t>PER can be overexpressed several orders of magnitude</w:t>
      </w:r>
      <w:commentRangeEnd w:id="33"/>
      <w:r w:rsidR="004736EF" w:rsidRPr="001A7408">
        <w:rPr>
          <w:rStyle w:val="CommentReference"/>
          <w:strike/>
        </w:rPr>
        <w:commentReference w:id="33"/>
      </w:r>
      <w:r w:rsidR="003E6D8B" w:rsidRPr="001A7408">
        <w:rPr>
          <w:rFonts w:eastAsiaTheme="minorEastAsia" w:cstheme="minorHAnsi"/>
          <w:iCs/>
          <w:strike/>
          <w:szCs w:val="24"/>
        </w:rPr>
        <w:t>.</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and address the overly robust nature of the original model</w:t>
      </w:r>
      <w:r w:rsidR="002C578D" w:rsidRPr="00431E24">
        <w:rPr>
          <w:rFonts w:eastAsiaTheme="minorEastAsia" w:cstheme="minorHAnsi"/>
          <w:iCs/>
          <w:szCs w:val="24"/>
        </w:rPr>
        <w:t>.</w:t>
      </w:r>
      <w:r w:rsidR="00CA6224" w:rsidRPr="00431E24">
        <w:rPr>
          <w:rFonts w:eastAsiaTheme="minorEastAsia" w:cstheme="minorHAnsi"/>
          <w:iCs/>
          <w:szCs w:val="24"/>
        </w:rPr>
        <w:t xml:space="preserve"> </w:t>
      </w:r>
      <w:r w:rsidR="00CA6224" w:rsidRPr="00431E24">
        <w:rPr>
          <w:rFonts w:eastAsiaTheme="minorEastAsia" w:cstheme="minorHAnsi"/>
          <w:iCs/>
          <w:szCs w:val="24"/>
        </w:rPr>
        <w:lastRenderedPageBreak/>
        <w:t xml:space="preserve">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bookmarkEnd w:id="20"/>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216D5C7B"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PER</w:t>
      </w:r>
      <w:r w:rsidRPr="00F64F97">
        <w:rPr>
          <w:rFonts w:eastAsiaTheme="minorEastAsia" w:cstheme="minorHAnsi"/>
        </w:rPr>
        <w:t>:</w:t>
      </w:r>
      <w:r w:rsidR="009023D2" w:rsidRPr="00F64F97">
        <w:rPr>
          <w:rFonts w:eastAsiaTheme="minorEastAsia" w:cstheme="minorHAnsi"/>
        </w:rPr>
        <w:t>BMAL</w:t>
      </w:r>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 xml:space="preserve">These same changes </w:t>
      </w:r>
      <w:r w:rsidR="00CC0786">
        <w:rPr>
          <w:rFonts w:eastAsiaTheme="minorEastAsia" w:cstheme="minorHAnsi"/>
        </w:rPr>
        <w:t>are</w:t>
      </w:r>
      <w:r w:rsidR="00CE58C2" w:rsidRPr="00F64F97">
        <w:rPr>
          <w:rFonts w:eastAsiaTheme="minorEastAsia" w:cstheme="minorHAnsi"/>
        </w:rPr>
        <w:t xml:space="preserv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334263B7" w14:textId="6F7B697B" w:rsidR="00CE58C2"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w:t>
      </w:r>
      <w:r w:rsidR="00CC0786">
        <w:rPr>
          <w:rFonts w:eastAsiaTheme="minorEastAsia" w:cstheme="minorHAnsi"/>
        </w:rPr>
        <w:t>In the SNF model, there is only one intermediate (P</w:t>
      </w:r>
      <w:r w:rsidR="00CC0786" w:rsidRPr="00CC0786">
        <w:rPr>
          <w:rFonts w:eastAsiaTheme="minorEastAsia" w:cstheme="minorHAnsi"/>
          <w:vertAlign w:val="subscript"/>
        </w:rPr>
        <w:t>c</w:t>
      </w:r>
      <w:r w:rsidR="00CC0786">
        <w:rPr>
          <w:rFonts w:eastAsiaTheme="minorEastAsia" w:cstheme="minorHAnsi"/>
        </w:rPr>
        <w:t xml:space="preserve">) between </w:t>
      </w:r>
      <w:r w:rsidR="00CC0786" w:rsidRPr="00CC0786">
        <w:rPr>
          <w:rFonts w:eastAsiaTheme="minorEastAsia" w:cstheme="minorHAnsi"/>
          <w:i/>
        </w:rPr>
        <w:t>PER</w:t>
      </w:r>
      <w:r w:rsidR="00CC0786">
        <w:rPr>
          <w:rFonts w:eastAsiaTheme="minorEastAsia" w:cstheme="minorHAnsi"/>
        </w:rPr>
        <w:t xml:space="preserve"> mRNA (M) and nuclear PER protein (P). However, the primary gene transcript must be processed and exported to the cytoplasm, where it is translated into nascent PER protein, which must be phosphorylated multiple times (</w:t>
      </w:r>
      <w:r w:rsidRPr="00F64F97">
        <w:rPr>
          <w:rFonts w:eastAsiaTheme="minorEastAsia" w:cstheme="minorHAnsi"/>
        </w:rPr>
        <w:t>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00CC0786">
        <w:rPr>
          <w:rFonts w:eastAsiaTheme="minorEastAsia" w:cstheme="minorHAnsi"/>
        </w:rPr>
        <w:t xml:space="preserve">) and bound to CRY before it is transported into the nucleus. These steps insert a considerable time lag between </w:t>
      </w:r>
      <w:r w:rsidR="00CC0786" w:rsidRPr="00CC0786">
        <w:rPr>
          <w:rFonts w:eastAsiaTheme="minorEastAsia" w:cstheme="minorHAnsi"/>
          <w:i/>
        </w:rPr>
        <w:t>PER</w:t>
      </w:r>
      <w:r w:rsidR="00CC0786">
        <w:rPr>
          <w:rFonts w:eastAsiaTheme="minorEastAsia" w:cstheme="minorHAnsi"/>
        </w:rPr>
        <w:t xml:space="preserve"> gene transcription and the negative feedback on BMAL activity. </w:t>
      </w:r>
      <w:r w:rsidR="00DC452F">
        <w:rPr>
          <w:rFonts w:eastAsiaTheme="minorEastAsia" w:cstheme="minorHAnsi"/>
        </w:rPr>
        <w:t>To account for this time delay, we replace P</w:t>
      </w:r>
      <w:r w:rsidR="00DC452F" w:rsidRPr="00DC452F">
        <w:rPr>
          <w:rFonts w:eastAsiaTheme="minorEastAsia" w:cstheme="minorHAnsi"/>
          <w:vertAlign w:val="subscript"/>
        </w:rPr>
        <w:t>c</w:t>
      </w:r>
      <w:r w:rsidR="00DC452F">
        <w:rPr>
          <w:rFonts w:eastAsiaTheme="minorEastAsia" w:cstheme="minorHAnsi"/>
        </w:rPr>
        <w:t xml:space="preserve"> in the SNF model by a sequence of species</w:t>
      </w:r>
      <w:r w:rsidRPr="00F64F97">
        <w:rPr>
          <w:rFonts w:eastAsiaTheme="minorEastAsia" w:cstheme="minorHAnsi"/>
        </w:rPr>
        <w:t>,</w:t>
      </w:r>
      <w:r w:rsidR="00DC452F">
        <w:rPr>
          <w:rFonts w:eastAsiaTheme="minorEastAsia" w:cstheme="minorHAnsi"/>
        </w:rPr>
        <w:t xml:space="preserve"> </w:t>
      </w:r>
      <w:r w:rsidR="00DC452F" w:rsidRPr="00F64F97">
        <w:rPr>
          <w:rFonts w:eastAsiaTheme="minorEastAsia" w:cstheme="minorHAnsi"/>
        </w:rPr>
        <w:t>P</w:t>
      </w:r>
      <w:r w:rsidR="00583A13">
        <w:rPr>
          <w:rFonts w:eastAsiaTheme="minorEastAsia" w:cstheme="minorHAnsi"/>
          <w:vertAlign w:val="subscript"/>
        </w:rPr>
        <w:t>0</w:t>
      </w:r>
      <w:r w:rsidR="00DC452F">
        <w:rPr>
          <w:rFonts w:eastAsiaTheme="minorEastAsia" w:cstheme="minorHAnsi"/>
          <w:vertAlign w:val="subscript"/>
        </w:rPr>
        <w:t xml:space="preserve"> </w:t>
      </w:r>
      <w:r w:rsidR="00DC452F" w:rsidRPr="00F64F97">
        <w:rPr>
          <w:rFonts w:eastAsiaTheme="minorEastAsia" w:cstheme="minorHAnsi"/>
        </w:rPr>
        <w:t>, …, P</w:t>
      </w:r>
      <w:r w:rsidR="00DC452F" w:rsidRPr="00F64F97">
        <w:rPr>
          <w:rFonts w:ascii="Times New Roman" w:eastAsiaTheme="minorEastAsia" w:hAnsi="Times New Roman" w:cs="Times New Roman"/>
          <w:i/>
          <w:vertAlign w:val="subscript"/>
        </w:rPr>
        <w:t>J</w:t>
      </w:r>
      <w:r w:rsidR="00DC452F">
        <w:rPr>
          <w:rFonts w:eastAsiaTheme="minorEastAsia" w:cstheme="minorHAnsi"/>
        </w:rPr>
        <w:t xml:space="preserve"> (some combination of mRNA and protein intermediates), to obtain the modified ODEs:</w:t>
      </w:r>
      <w:r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286A14F1" w:rsidR="00CE58C2" w:rsidRPr="00F64F97" w:rsidRDefault="00D93556" w:rsidP="001A7408">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m:t>
                </m:r>
                <m:r>
                  <w:rPr>
                    <w:rFonts w:ascii="Cambria Math" w:hAnsi="Cambria Math" w:cstheme="minorHAnsi"/>
                    <w:szCs w:val="24"/>
                  </w:rPr>
                  <m:t>α</m:t>
                </m:r>
                <m:r>
                  <w:rPr>
                    <w:rFonts w:ascii="Cambria Math" w:hAnsi="Cambria Math" w:cstheme="minorHAnsi"/>
                    <w:szCs w:val="24"/>
                  </w:rPr>
                  <m:t>∙</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6BF9B2B7" w:rsidR="00CE58C2" w:rsidRPr="00F64F97" w:rsidRDefault="00CE58C2" w:rsidP="002571D3">
            <w:pPr>
              <w:spacing w:after="120"/>
              <w:ind w:right="-109"/>
              <w:jc w:val="right"/>
              <w:rPr>
                <w:szCs w:val="24"/>
              </w:rPr>
            </w:pPr>
            <w:r w:rsidRPr="00F64F97">
              <w:rPr>
                <w:szCs w:val="24"/>
              </w:rPr>
              <w:t>(</w:t>
            </w:r>
            <w:r w:rsidR="002571D3">
              <w:rPr>
                <w:szCs w:val="24"/>
              </w:rPr>
              <w:t>11</w:t>
            </w:r>
            <w:r w:rsidRPr="00F64F97">
              <w:rPr>
                <w:szCs w:val="24"/>
              </w:rPr>
              <w:t>)</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192C4AD5" w:rsidR="00CE58C2" w:rsidRPr="00F64F97" w:rsidRDefault="00D93556"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44BB8EB6" w:rsidR="00CE58C2" w:rsidRPr="00F64F97" w:rsidRDefault="00CE58C2" w:rsidP="002571D3">
            <w:pPr>
              <w:spacing w:after="120"/>
              <w:ind w:right="-109"/>
              <w:jc w:val="right"/>
              <w:rPr>
                <w:szCs w:val="24"/>
              </w:rPr>
            </w:pPr>
            <w:r w:rsidRPr="00F64F97">
              <w:rPr>
                <w:szCs w:val="24"/>
              </w:rPr>
              <w:t>(</w:t>
            </w:r>
            <w:r w:rsidR="002571D3">
              <w:rPr>
                <w:szCs w:val="24"/>
              </w:rPr>
              <w:t>12</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62A6B3C4" w:rsidR="00CE58C2" w:rsidRPr="00F64F97" w:rsidRDefault="00D93556"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3F65D16B" w:rsidR="00CE58C2" w:rsidRPr="00F64F97" w:rsidRDefault="00CE58C2" w:rsidP="002571D3">
            <w:pPr>
              <w:spacing w:after="120"/>
              <w:ind w:right="-109"/>
              <w:jc w:val="right"/>
              <w:rPr>
                <w:szCs w:val="24"/>
              </w:rPr>
            </w:pPr>
            <w:r w:rsidRPr="00F64F97">
              <w:rPr>
                <w:szCs w:val="24"/>
              </w:rPr>
              <w:t>(</w:t>
            </w:r>
            <w:r w:rsidR="002571D3">
              <w:rPr>
                <w:szCs w:val="24"/>
              </w:rPr>
              <w:t>13</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D9355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5A954DB2" w:rsidR="00CE58C2" w:rsidRPr="00F64F97" w:rsidRDefault="00CE58C2" w:rsidP="002571D3">
            <w:pPr>
              <w:spacing w:after="120"/>
              <w:ind w:right="-109"/>
              <w:jc w:val="right"/>
              <w:rPr>
                <w:szCs w:val="24"/>
              </w:rPr>
            </w:pPr>
            <w:r w:rsidRPr="00F64F97">
              <w:rPr>
                <w:szCs w:val="24"/>
              </w:rPr>
              <w:t>(</w:t>
            </w:r>
            <w:r w:rsidR="002571D3">
              <w:rPr>
                <w:szCs w:val="24"/>
              </w:rPr>
              <w:t>14</w:t>
            </w:r>
            <w:r w:rsidRPr="00F64F97">
              <w:rPr>
                <w:szCs w:val="24"/>
              </w:rPr>
              <w:t>)</w:t>
            </w:r>
          </w:p>
        </w:tc>
      </w:tr>
    </w:tbl>
    <w:p w14:paraId="4575108F" w14:textId="5DE0A6A0" w:rsidR="009023D2" w:rsidRDefault="004376B0" w:rsidP="00626F7A">
      <w:pPr>
        <w:spacing w:after="120"/>
        <w:jc w:val="both"/>
        <w:rPr>
          <w:rFonts w:eastAsiaTheme="minorEastAsia" w:cstheme="minorHAnsi"/>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w:t>
      </w:r>
      <w:r w:rsidR="00583A13">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w:t>
      </w:r>
      <w:r w:rsidR="00DC452F">
        <w:rPr>
          <w:rFonts w:eastAsiaTheme="minorEastAsia" w:cstheme="minorHAnsi"/>
        </w:rPr>
        <w:t xml:space="preserve">total </w:t>
      </w:r>
      <w:r w:rsidR="00425BB6" w:rsidRPr="00F64F97">
        <w:rPr>
          <w:rFonts w:eastAsiaTheme="minorEastAsia" w:cstheme="minorHAnsi"/>
        </w:rPr>
        <w:t xml:space="preserve">length of the negative feedback loop, and </w:t>
      </w:r>
      <w:r w:rsidRPr="00F64F97">
        <w:rPr>
          <w:rFonts w:ascii="Cambria" w:eastAsiaTheme="minorEastAsia" w:hAnsi="Cambria" w:cstheme="minorHAnsi"/>
          <w:i/>
        </w:rPr>
        <w:t>A</w:t>
      </w:r>
      <w:r w:rsidRPr="00F64F97">
        <w:rPr>
          <w:rFonts w:ascii="Cambria" w:eastAsiaTheme="minorEastAsia" w:hAnsi="Cambria" w:cstheme="minorHAnsi"/>
          <w:vertAlign w:val="subscript"/>
        </w:rPr>
        <w:t>free</w:t>
      </w:r>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7DDC20E5" w14:textId="772D1FCB" w:rsidR="002571D3" w:rsidRDefault="00671448" w:rsidP="00626F7A">
      <w:pPr>
        <w:spacing w:after="120"/>
        <w:jc w:val="both"/>
        <w:rPr>
          <w:rFonts w:cstheme="minorHAnsi"/>
          <w:szCs w:val="24"/>
        </w:rPr>
      </w:pPr>
      <w:r>
        <w:rPr>
          <w:rFonts w:eastAsiaTheme="minorEastAsia" w:cstheme="minorHAnsi"/>
        </w:rPr>
        <w:t>The longer feedback loop changes the condition for a Hopf bifurcation to arise in ODEs (</w:t>
      </w:r>
      <w:r w:rsidR="002571D3">
        <w:rPr>
          <w:rFonts w:eastAsiaTheme="minorEastAsia" w:cstheme="minorHAnsi"/>
        </w:rPr>
        <w:t>11</w:t>
      </w:r>
      <w:r>
        <w:rPr>
          <w:rFonts w:eastAsiaTheme="minorEastAsia" w:cstheme="minorHAnsi"/>
        </w:rPr>
        <w:t>)-(</w:t>
      </w:r>
      <w:r w:rsidR="002571D3">
        <w:rPr>
          <w:rFonts w:eastAsiaTheme="minorEastAsia" w:cstheme="minorHAnsi"/>
        </w:rPr>
        <w:t>14</w:t>
      </w:r>
      <w:r>
        <w:rPr>
          <w:rFonts w:eastAsiaTheme="minorEastAsia" w:cstheme="minorHAnsi"/>
        </w:rPr>
        <w:t xml:space="preserve">): the number ‘8’ on the left-hand-side of Eq. (5) is replaced by the number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sec⁡</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r>
                  <w:rPr>
                    <w:rFonts w:ascii="Cambria Math" w:eastAsiaTheme="minorEastAsia" w:hAnsi="Cambria Math" w:cstheme="minorHAnsi"/>
                  </w:rPr>
                  <m:t>)</m:t>
                </m:r>
              </m:e>
            </m:d>
          </m:e>
          <m:sup>
            <m:r>
              <w:rPr>
                <w:rFonts w:ascii="Cambria Math" w:eastAsiaTheme="minorEastAsia" w:hAnsi="Cambria Math" w:cstheme="minorHAnsi"/>
              </w:rPr>
              <m:t>N</m:t>
            </m:r>
          </m:sup>
        </m:sSup>
      </m:oMath>
      <w:r>
        <w:rPr>
          <w:rFonts w:eastAsiaTheme="minorEastAsia" w:cstheme="minorHAnsi"/>
        </w:rPr>
        <w:t>. Following the same derivation as before,</w:t>
      </w:r>
      <w:r w:rsidR="002571D3">
        <w:rPr>
          <w:rFonts w:eastAsiaTheme="minorEastAsia" w:cstheme="minorHAnsi"/>
        </w:rPr>
        <w:t xml:space="preserve"> we find that Eq. (</w:t>
      </w:r>
      <w:r w:rsidR="00ED272C">
        <w:rPr>
          <w:rFonts w:eastAsiaTheme="minorEastAsia" w:cstheme="minorHAnsi"/>
        </w:rPr>
        <w:t>9</w:t>
      </w:r>
      <w:r w:rsidR="002571D3">
        <w:rPr>
          <w:rFonts w:eastAsiaTheme="minorEastAsia" w:cstheme="minorHAnsi"/>
        </w:rPr>
        <w:t xml:space="preserve">) </w:t>
      </w:r>
      <w:r w:rsidR="002571D3">
        <w:rPr>
          <w:rFonts w:cstheme="minorHAnsi"/>
          <w:szCs w:val="24"/>
        </w:rPr>
        <w:t xml:space="preserve">determines </w:t>
      </w:r>
      <w:r w:rsidR="00ED272C" w:rsidRPr="00ED272C">
        <w:rPr>
          <w:rFonts w:ascii="Times New Roman" w:hAnsi="Times New Roman" w:cs="Times New Roman"/>
          <w:i/>
          <w:szCs w:val="24"/>
        </w:rPr>
        <w:t>α</w:t>
      </w:r>
      <w:r w:rsidR="00ED272C" w:rsidRPr="00ED272C">
        <w:rPr>
          <w:rFonts w:ascii="Times New Roman" w:hAnsi="Times New Roman" w:cs="Times New Roman"/>
          <w:szCs w:val="24"/>
        </w:rPr>
        <w:t>/</w:t>
      </w:r>
      <w:r w:rsidR="002571D3" w:rsidRPr="00EC1087">
        <w:rPr>
          <w:rFonts w:ascii="Cambria" w:hAnsi="Cambria" w:cstheme="minorHAnsi"/>
          <w:i/>
          <w:szCs w:val="24"/>
        </w:rPr>
        <w:t>K</w:t>
      </w:r>
      <w:r w:rsidR="002571D3" w:rsidRPr="00EC1087">
        <w:rPr>
          <w:rFonts w:ascii="Cambria" w:hAnsi="Cambria" w:cstheme="minorHAnsi"/>
          <w:szCs w:val="24"/>
          <w:vertAlign w:val="subscript"/>
        </w:rPr>
        <w:t>d</w:t>
      </w:r>
      <w:r w:rsidR="002571D3">
        <w:rPr>
          <w:rFonts w:cstheme="minorHAnsi"/>
          <w:szCs w:val="24"/>
        </w:rPr>
        <w:t xml:space="preserve"> as a function of </w:t>
      </w:r>
      <w:r w:rsidR="002571D3" w:rsidRPr="00EC1087">
        <w:rPr>
          <w:rFonts w:ascii="Cambria" w:hAnsi="Cambria" w:cstheme="minorHAnsi"/>
          <w:i/>
          <w:szCs w:val="24"/>
        </w:rPr>
        <w:t>A</w:t>
      </w:r>
      <w:r w:rsidR="002571D3" w:rsidRPr="00EC1087">
        <w:rPr>
          <w:rFonts w:ascii="Cambria" w:hAnsi="Cambria" w:cstheme="minorHAnsi"/>
          <w:szCs w:val="24"/>
          <w:vertAlign w:val="subscript"/>
        </w:rPr>
        <w:t>T</w:t>
      </w:r>
      <w:r w:rsidR="002571D3">
        <w:rPr>
          <w:rFonts w:ascii="Cambria" w:hAnsi="Cambria" w:cstheme="minorHAnsi"/>
          <w:szCs w:val="24"/>
        </w:rPr>
        <w:t>/</w:t>
      </w:r>
      <w:r w:rsidR="00ED272C" w:rsidRPr="00EC1087">
        <w:rPr>
          <w:rFonts w:ascii="Cambria" w:hAnsi="Cambria" w:cstheme="minorHAnsi"/>
          <w:i/>
          <w:szCs w:val="24"/>
        </w:rPr>
        <w:t>K</w:t>
      </w:r>
      <w:r w:rsidR="00ED272C" w:rsidRPr="00EC1087">
        <w:rPr>
          <w:rFonts w:ascii="Cambria" w:hAnsi="Cambria" w:cstheme="minorHAnsi"/>
          <w:szCs w:val="24"/>
          <w:vertAlign w:val="subscript"/>
        </w:rPr>
        <w:t>d</w:t>
      </w:r>
      <w:r w:rsidR="002571D3">
        <w:rPr>
          <w:rFonts w:cstheme="minorHAnsi"/>
          <w:szCs w:val="24"/>
        </w:rPr>
        <w:t xml:space="preserve"> at the Hopf bifurcation, provided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A7408" w14:paraId="19F9644D" w14:textId="77777777" w:rsidTr="00ED272C">
        <w:tc>
          <w:tcPr>
            <w:tcW w:w="8725" w:type="dxa"/>
          </w:tcPr>
          <w:p w14:paraId="03CDA7EF" w14:textId="78BFF0A8" w:rsidR="001A7408" w:rsidRDefault="001A7408" w:rsidP="00ED272C">
            <w:pPr>
              <w:spacing w:after="120"/>
              <w:jc w:val="both"/>
              <w:rPr>
                <w:rFonts w:cstheme="minorHAnsi"/>
                <w:szCs w:val="24"/>
              </w:rPr>
            </w:pPr>
            <m:oMathPara>
              <m:oMath>
                <m:r>
                  <m:rPr>
                    <m:sty m:val="p"/>
                  </m:rPr>
                  <w:rPr>
                    <w:rFonts w:ascii="Cambria Math" w:hAnsi="Cambria Math" w:cstheme="minorHAnsi"/>
                    <w:szCs w:val="24"/>
                  </w:rPr>
                  <m:t>Φ</m:t>
                </m:r>
                <m:r>
                  <m:rPr>
                    <m:sty m:val="p"/>
                  </m:rPr>
                  <w:rPr>
                    <w:rFonts w:ascii="Cambria Math" w:hAnsi="Cambria Math" w:cstheme="minorHAnsi"/>
                    <w:szCs w:val="24"/>
                  </w:rPr>
                  <m:t>=</m:t>
                </m:r>
                <m:sSup>
                  <m:sSupPr>
                    <m:ctrlPr>
                      <w:rPr>
                        <w:rFonts w:ascii="Cambria Math" w:hAnsi="Cambria Math" w:cstheme="minorHAnsi"/>
                        <w:szCs w:val="24"/>
                      </w:rPr>
                    </m:ctrlPr>
                  </m:sSupPr>
                  <m:e>
                    <m:d>
                      <m:dPr>
                        <m:ctrlPr>
                          <w:rPr>
                            <w:rFonts w:ascii="Cambria Math" w:hAnsi="Cambria Math" w:cstheme="minorHAnsi"/>
                            <w:szCs w:val="24"/>
                          </w:rPr>
                        </m:ctrlPr>
                      </m:d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m:t>
                        </m:r>
                      </m:e>
                    </m:d>
                  </m:e>
                  <m:sup>
                    <m:r>
                      <w:rPr>
                        <w:rFonts w:ascii="Cambria Math" w:hAnsi="Cambria Math" w:cstheme="minorHAnsi"/>
                        <w:szCs w:val="24"/>
                      </w:rPr>
                      <m:t>2</m:t>
                    </m:r>
                  </m:sup>
                </m:sSup>
                <m:r>
                  <m:rPr>
                    <m:sty m:val="p"/>
                  </m:rPr>
                  <w:rPr>
                    <w:rFonts w:ascii="Cambria Math" w:hAnsi="Cambria Math" w:cstheme="minorHAnsi"/>
                    <w:szCs w:val="24"/>
                  </w:rPr>
                  <m:t>,</m:t>
                </m:r>
                <m:r>
                  <m:rPr>
                    <m:sty m:val="p"/>
                  </m:rPr>
                  <w:rPr>
                    <w:rFonts w:ascii="Cambria Math" w:hAnsi="Cambria Math" w:cstheme="minorHAnsi"/>
                    <w:szCs w:val="24"/>
                  </w:rPr>
                  <m:t xml:space="preserve"> </m:t>
                </m:r>
                <m:r>
                  <m:rPr>
                    <m:nor/>
                  </m:rPr>
                  <w:rPr>
                    <w:rFonts w:ascii="Cambria Math" w:hAnsi="Cambria Math" w:cstheme="minorHAnsi"/>
                    <w:szCs w:val="24"/>
                  </w:rPr>
                  <m:t xml:space="preserve"> </m:t>
                </m:r>
                <m:r>
                  <m:rPr>
                    <m:sty m:val="p"/>
                  </m:rPr>
                  <w:rPr>
                    <w:rFonts w:ascii="Cambria Math" w:hAnsi="Cambria Math" w:cstheme="minorHAnsi"/>
                    <w:szCs w:val="24"/>
                  </w:rPr>
                  <m:t xml:space="preserve"> </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d>
                  <m:dPr>
                    <m:ctrlPr>
                      <w:rPr>
                        <w:rFonts w:ascii="Cambria Math" w:hAnsi="Cambria Math" w:cstheme="minorHAnsi"/>
                        <w:i/>
                        <w:szCs w:val="24"/>
                      </w:rPr>
                    </m:ctrlPr>
                  </m:dPr>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r>
                  <m:rPr>
                    <m:nor/>
                  </m:rPr>
                  <w:rPr>
                    <w:rFonts w:ascii="Cambria Math" w:hAnsi="Cambria Math" w:cstheme="minorHAnsi"/>
                    <w:szCs w:val="24"/>
                  </w:rPr>
                  <m:t xml:space="preserve">  </m:t>
                </m:r>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p>
                  <m:sSupPr>
                    <m:ctrlPr>
                      <w:rPr>
                        <w:rFonts w:ascii="Cambria Math" w:hAnsi="Cambria Math" w:cstheme="minorHAnsi"/>
                        <w:i/>
                        <w:szCs w:val="24"/>
                      </w:rPr>
                    </m:ctrlPr>
                  </m:sSup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e>
                  <m:sup>
                    <m:r>
                      <w:rPr>
                        <w:rFonts w:ascii="Cambria Math" w:hAnsi="Cambria Math" w:cstheme="minorHAnsi"/>
                        <w:szCs w:val="24"/>
                      </w:rPr>
                      <m:t>2</m:t>
                    </m:r>
                  </m:sup>
                </m:sSup>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625" w:type="dxa"/>
          </w:tcPr>
          <w:p w14:paraId="03B0354C" w14:textId="15B0B64B" w:rsidR="001A7408" w:rsidRDefault="001A7408" w:rsidP="00ED272C">
            <w:pPr>
              <w:spacing w:before="60" w:after="120"/>
              <w:jc w:val="both"/>
              <w:rPr>
                <w:rFonts w:cstheme="minorHAnsi"/>
                <w:szCs w:val="24"/>
              </w:rPr>
            </w:pPr>
            <w:r>
              <w:rPr>
                <w:rFonts w:cstheme="minorHAnsi"/>
                <w:szCs w:val="24"/>
              </w:rPr>
              <w:t>(1</w:t>
            </w:r>
            <w:r w:rsidR="00ED272C">
              <w:rPr>
                <w:rFonts w:cstheme="minorHAnsi"/>
                <w:szCs w:val="24"/>
              </w:rPr>
              <w:t>5</w:t>
            </w:r>
            <w:r>
              <w:rPr>
                <w:rFonts w:cstheme="minorHAnsi"/>
                <w:szCs w:val="24"/>
              </w:rPr>
              <w:t>)</w:t>
            </w:r>
          </w:p>
        </w:tc>
      </w:tr>
    </w:tbl>
    <w:p w14:paraId="0E652E41" w14:textId="3A0F6AEC" w:rsidR="00671448" w:rsidRDefault="002571D3" w:rsidP="00626F7A">
      <w:pPr>
        <w:spacing w:after="120"/>
        <w:jc w:val="both"/>
        <w:rPr>
          <w:rFonts w:cstheme="minorHAnsi"/>
          <w:szCs w:val="24"/>
        </w:rPr>
      </w:pPr>
      <w:r w:rsidRPr="002571D3">
        <w:rPr>
          <w:rFonts w:eastAsiaTheme="minorEastAsia" w:cstheme="minorHAnsi"/>
        </w:rPr>
        <w:t xml:space="preserve">In </w:t>
      </w:r>
      <w:r>
        <w:rPr>
          <w:rFonts w:eastAsiaTheme="minorEastAsia" w:cstheme="minorHAnsi"/>
        </w:rPr>
        <w:t>Figure 4(a) we plot log(</w:t>
      </w:r>
      <w:r w:rsidR="00664374" w:rsidRPr="00664374">
        <w:rPr>
          <w:rFonts w:ascii="Times New Roman" w:eastAsiaTheme="minorEastAsia" w:hAnsi="Times New Roman" w:cs="Times New Roman"/>
          <w:i/>
        </w:rPr>
        <w:t>α</w:t>
      </w:r>
      <w:r w:rsidR="00664374">
        <w:rPr>
          <w:rFonts w:eastAsiaTheme="minorEastAsia" w:cstheme="minorHAnsi"/>
        </w:rPr>
        <w:t>/</w:t>
      </w:r>
      <w:r w:rsidRPr="00EC1087">
        <w:rPr>
          <w:rFonts w:ascii="Cambria" w:hAnsi="Cambria" w:cstheme="minorHAnsi"/>
          <w:i/>
          <w:szCs w:val="24"/>
        </w:rPr>
        <w:t>K</w:t>
      </w:r>
      <w:r w:rsidRPr="00EC1087">
        <w:rPr>
          <w:rFonts w:ascii="Cambria" w:hAnsi="Cambria" w:cstheme="minorHAnsi"/>
          <w:szCs w:val="24"/>
          <w:vertAlign w:val="subscript"/>
        </w:rPr>
        <w:t>d</w:t>
      </w:r>
      <w:r>
        <w:rPr>
          <w:rFonts w:eastAsiaTheme="minorEastAsia" w:cstheme="minorHAnsi"/>
        </w:rPr>
        <w:t>) vs log(</w:t>
      </w:r>
      <w:r w:rsidRPr="00EC1087">
        <w:rPr>
          <w:rFonts w:ascii="Cambria" w:hAnsi="Cambria" w:cstheme="minorHAnsi"/>
          <w:i/>
          <w:szCs w:val="24"/>
        </w:rPr>
        <w:t>A</w:t>
      </w:r>
      <w:r w:rsidRPr="00EC1087">
        <w:rPr>
          <w:rFonts w:ascii="Cambria" w:hAnsi="Cambria" w:cstheme="minorHAnsi"/>
          <w:szCs w:val="24"/>
          <w:vertAlign w:val="subscript"/>
        </w:rPr>
        <w:t>T</w:t>
      </w:r>
      <w:r>
        <w:rPr>
          <w:rFonts w:ascii="Cambria" w:hAnsi="Cambria" w:cstheme="minorHAnsi"/>
          <w:szCs w:val="24"/>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Pr>
          <w:rFonts w:eastAsiaTheme="minorEastAsia" w:cstheme="minorHAnsi"/>
        </w:rPr>
        <w:t xml:space="preserve">) for </w:t>
      </w:r>
      <w:r w:rsidRPr="005E4526">
        <w:rPr>
          <w:rFonts w:ascii="Times New Roman" w:eastAsiaTheme="minorEastAsia" w:hAnsi="Times New Roman" w:cs="Times New Roman"/>
          <w:i/>
        </w:rPr>
        <w:t>N</w:t>
      </w:r>
      <w:r>
        <w:rPr>
          <w:rFonts w:eastAsiaTheme="minorEastAsia" w:cstheme="minorHAnsi"/>
        </w:rPr>
        <w:t xml:space="preserve"> = </w:t>
      </w:r>
      <w:r w:rsidR="00664374">
        <w:rPr>
          <w:rFonts w:eastAsiaTheme="minorEastAsia" w:cstheme="minorHAnsi"/>
        </w:rPr>
        <w:t>8</w:t>
      </w:r>
      <w:r>
        <w:rPr>
          <w:rFonts w:eastAsiaTheme="minorEastAsia" w:cstheme="minorHAnsi"/>
        </w:rPr>
        <w:t xml:space="preserve">. </w:t>
      </w:r>
      <w:r w:rsidR="00664374">
        <w:rPr>
          <w:rFonts w:eastAsiaTheme="minorEastAsia" w:cstheme="minorHAnsi"/>
        </w:rPr>
        <w:t>U</w:t>
      </w:r>
      <w:r w:rsidR="002639A8">
        <w:rPr>
          <w:rFonts w:cstheme="minorHAnsi"/>
          <w:szCs w:val="24"/>
        </w:rPr>
        <w:t xml:space="preserve">sing the </w:t>
      </w:r>
      <w:r w:rsidR="00664374">
        <w:rPr>
          <w:rFonts w:cstheme="minorHAnsi"/>
          <w:szCs w:val="24"/>
        </w:rPr>
        <w:t xml:space="preserve">same </w:t>
      </w:r>
      <w:r w:rsidR="002639A8">
        <w:rPr>
          <w:rFonts w:cstheme="minorHAnsi"/>
          <w:szCs w:val="24"/>
        </w:rPr>
        <w:t xml:space="preserve">argument </w:t>
      </w:r>
      <w:r w:rsidR="00664374">
        <w:rPr>
          <w:rFonts w:cstheme="minorHAnsi"/>
          <w:szCs w:val="24"/>
        </w:rPr>
        <w:t xml:space="preserve">as for </w:t>
      </w:r>
      <w:r w:rsidR="00664374" w:rsidRPr="005E4526">
        <w:rPr>
          <w:rFonts w:ascii="Times New Roman" w:eastAsiaTheme="minorEastAsia" w:hAnsi="Times New Roman" w:cs="Times New Roman"/>
          <w:i/>
        </w:rPr>
        <w:t>N</w:t>
      </w:r>
      <w:r w:rsidR="00664374">
        <w:rPr>
          <w:rFonts w:cstheme="minorHAnsi"/>
          <w:szCs w:val="24"/>
        </w:rPr>
        <w:t xml:space="preserve"> = 3, </w:t>
      </w:r>
      <w:r w:rsidR="002639A8">
        <w:rPr>
          <w:rFonts w:cstheme="minorHAnsi"/>
          <w:szCs w:val="24"/>
        </w:rPr>
        <w:t xml:space="preserve"> </w:t>
      </w:r>
      <w:r w:rsidR="00664374">
        <w:rPr>
          <w:rFonts w:cstheme="minorHAnsi"/>
          <w:szCs w:val="24"/>
        </w:rPr>
        <w:t xml:space="preserve">we place the WT cell at </w:t>
      </w:r>
      <w:r w:rsidR="00664374" w:rsidRPr="00664374">
        <w:rPr>
          <w:rFonts w:ascii="Times New Roman" w:eastAsiaTheme="minorEastAsia" w:hAnsi="Times New Roman" w:cs="Times New Roman"/>
          <w:i/>
        </w:rPr>
        <w:t>α</w:t>
      </w:r>
      <w:r w:rsidR="00664374">
        <w:rPr>
          <w:rFonts w:eastAsiaTheme="minorEastAsia" w:cstheme="minorHAnsi"/>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sidR="00664374">
        <w:rPr>
          <w:rFonts w:ascii="Cambria" w:hAnsi="Cambria" w:cstheme="minorHAnsi"/>
          <w:szCs w:val="24"/>
        </w:rPr>
        <w:t xml:space="preserve"> = 200, </w:t>
      </w:r>
      <w:r w:rsidR="00664374" w:rsidRPr="00EC1087">
        <w:rPr>
          <w:rFonts w:ascii="Cambria" w:hAnsi="Cambria" w:cstheme="minorHAnsi"/>
          <w:i/>
          <w:szCs w:val="24"/>
        </w:rPr>
        <w:t>A</w:t>
      </w:r>
      <w:r w:rsidR="00664374" w:rsidRPr="00EC1087">
        <w:rPr>
          <w:rFonts w:ascii="Cambria" w:hAnsi="Cambria" w:cstheme="minorHAnsi"/>
          <w:szCs w:val="24"/>
          <w:vertAlign w:val="subscript"/>
        </w:rPr>
        <w:t>T</w:t>
      </w:r>
      <w:r w:rsidR="00664374">
        <w:rPr>
          <w:rFonts w:ascii="Cambria" w:hAnsi="Cambria" w:cstheme="minorHAnsi"/>
          <w:szCs w:val="24"/>
        </w:rPr>
        <w:t>/</w:t>
      </w:r>
      <w:r w:rsidR="00664374" w:rsidRPr="00EC1087">
        <w:rPr>
          <w:rFonts w:ascii="Cambria" w:hAnsi="Cambria" w:cstheme="minorHAnsi"/>
          <w:i/>
          <w:szCs w:val="24"/>
        </w:rPr>
        <w:t>K</w:t>
      </w:r>
      <w:r w:rsidR="00664374" w:rsidRPr="00EC1087">
        <w:rPr>
          <w:rFonts w:ascii="Cambria" w:hAnsi="Cambria" w:cstheme="minorHAnsi"/>
          <w:szCs w:val="24"/>
          <w:vertAlign w:val="subscript"/>
        </w:rPr>
        <w:t>d</w:t>
      </w:r>
      <w:r w:rsidR="00664374">
        <w:rPr>
          <w:rFonts w:eastAsiaTheme="minorEastAsia" w:cstheme="minorHAnsi"/>
        </w:rPr>
        <w:t xml:space="preserve"> </w:t>
      </w:r>
      <w:r w:rsidR="00664374">
        <w:rPr>
          <w:rFonts w:eastAsiaTheme="minorEastAsia" w:cstheme="minorHAnsi"/>
        </w:rPr>
        <w:t>= 40; or,</w:t>
      </w:r>
      <w:r w:rsidR="002639A8">
        <w:rPr>
          <w:rFonts w:cstheme="minorHAnsi"/>
          <w:szCs w:val="24"/>
        </w:rPr>
        <w:t xml:space="preserve"> </w:t>
      </w:r>
      <w:r w:rsidR="002639A8" w:rsidRPr="002639A8">
        <w:rPr>
          <w:rFonts w:ascii="Times New Roman" w:hAnsi="Times New Roman" w:cs="Times New Roman"/>
          <w:i/>
          <w:szCs w:val="24"/>
        </w:rPr>
        <w:t>K</w:t>
      </w:r>
      <w:r w:rsidR="002639A8" w:rsidRPr="002639A8">
        <w:rPr>
          <w:rFonts w:ascii="Times New Roman" w:hAnsi="Times New Roman" w:cs="Times New Roman"/>
          <w:szCs w:val="24"/>
          <w:vertAlign w:val="subscript"/>
        </w:rPr>
        <w:t>d</w:t>
      </w:r>
      <w:r w:rsidR="002639A8">
        <w:rPr>
          <w:rFonts w:cstheme="minorHAnsi"/>
          <w:szCs w:val="24"/>
        </w:rPr>
        <w:t xml:space="preserve"> </w:t>
      </w:r>
      <w:r w:rsidR="00664374">
        <w:rPr>
          <w:rFonts w:cstheme="minorHAnsi"/>
          <w:szCs w:val="24"/>
        </w:rPr>
        <w:t xml:space="preserve">= 0.01, </w:t>
      </w:r>
      <w:r w:rsidR="00664374" w:rsidRPr="00664374">
        <w:rPr>
          <w:rFonts w:ascii="Times New Roman" w:eastAsiaTheme="minorEastAsia" w:hAnsi="Times New Roman" w:cs="Times New Roman"/>
          <w:i/>
        </w:rPr>
        <w:t>α</w:t>
      </w:r>
      <w:r w:rsidR="00664374">
        <w:rPr>
          <w:rFonts w:ascii="Cambria" w:hAnsi="Cambria" w:cstheme="minorHAnsi"/>
          <w:szCs w:val="24"/>
        </w:rPr>
        <w:t xml:space="preserve"> = 2</w:t>
      </w:r>
      <w:r w:rsidR="00664374">
        <w:rPr>
          <w:rFonts w:ascii="Cambria" w:hAnsi="Cambria" w:cstheme="minorHAnsi"/>
          <w:szCs w:val="24"/>
        </w:rPr>
        <w:t>,</w:t>
      </w:r>
      <w:r w:rsidR="002639A8">
        <w:rPr>
          <w:rFonts w:cstheme="minorHAnsi"/>
          <w:szCs w:val="24"/>
        </w:rPr>
        <w:t xml:space="preserve"> </w:t>
      </w:r>
      <w:r w:rsidR="002639A8" w:rsidRPr="002639A8">
        <w:rPr>
          <w:rFonts w:ascii="Georgia" w:hAnsi="Georgia" w:cstheme="minorHAnsi"/>
          <w:i/>
          <w:szCs w:val="24"/>
        </w:rPr>
        <w:t>A</w:t>
      </w:r>
      <w:r w:rsidR="002639A8" w:rsidRPr="002639A8">
        <w:rPr>
          <w:rFonts w:ascii="Georgia" w:hAnsi="Georgia" w:cstheme="minorHAnsi"/>
          <w:szCs w:val="24"/>
          <w:vertAlign w:val="subscript"/>
        </w:rPr>
        <w:t>T</w:t>
      </w:r>
      <w:r w:rsidR="00664374">
        <w:rPr>
          <w:rFonts w:cstheme="minorHAnsi"/>
          <w:szCs w:val="24"/>
        </w:rPr>
        <w:t xml:space="preserve"> = 0.4. For this choice of parameter values, the oscillation is illustrated in Fig. 4b: </w:t>
      </w:r>
      <w:r w:rsidR="00B115EF">
        <w:rPr>
          <w:rFonts w:cstheme="minorHAnsi"/>
          <w:szCs w:val="24"/>
        </w:rPr>
        <w:t xml:space="preserve">period = 15.5, and the maximum value of </w:t>
      </w:r>
      <w:r w:rsidR="002639A8" w:rsidRPr="002639A8">
        <w:rPr>
          <w:rFonts w:ascii="Times New Roman" w:hAnsi="Times New Roman" w:cs="Times New Roman"/>
          <w:i/>
          <w:szCs w:val="24"/>
        </w:rPr>
        <w:t>P</w:t>
      </w:r>
      <w:r w:rsidR="002639A8" w:rsidRPr="002639A8">
        <w:rPr>
          <w:rFonts w:ascii="Times New Roman" w:hAnsi="Times New Roman" w:cs="Times New Roman"/>
          <w:szCs w:val="24"/>
          <w:vertAlign w:val="subscript"/>
        </w:rPr>
        <w:t>tot</w:t>
      </w:r>
      <w:r w:rsidR="002639A8">
        <w:rPr>
          <w:rFonts w:cstheme="minorHAnsi"/>
          <w:szCs w:val="24"/>
        </w:rPr>
        <w:t xml:space="preserve"> = </w:t>
      </w:r>
      <w:r w:rsidR="00B115EF">
        <w:rPr>
          <w:rFonts w:cstheme="minorHAnsi"/>
          <w:szCs w:val="24"/>
        </w:rPr>
        <w:t xml:space="preserve">5.4. So, in this case </w:t>
      </w:r>
      <w:r w:rsidR="00150E74">
        <w:rPr>
          <w:rFonts w:cstheme="minorHAnsi"/>
          <w:szCs w:val="24"/>
        </w:rPr>
        <w:t xml:space="preserve">we might estimate that </w:t>
      </w:r>
      <m:oMath>
        <m:acc>
          <m:accPr>
            <m:ctrlPr>
              <w:rPr>
                <w:rFonts w:ascii="Cambria Math" w:hAnsi="Cambria Math" w:cstheme="minorHAnsi"/>
                <w:i/>
                <w:szCs w:val="24"/>
              </w:rPr>
            </m:ctrlPr>
          </m:accPr>
          <m:e>
            <m:r>
              <w:rPr>
                <w:rFonts w:ascii="Cambria Math" w:hAnsi="Cambria Math" w:cstheme="minorHAnsi"/>
                <w:szCs w:val="24"/>
              </w:rPr>
              <m:t>C</m:t>
            </m:r>
          </m:e>
        </m:acc>
      </m:oMath>
      <w:r w:rsidR="00150E74">
        <w:rPr>
          <w:rFonts w:cstheme="minorHAnsi"/>
          <w:szCs w:val="24"/>
        </w:rPr>
        <w:t xml:space="preserve"> = 100 nM/</w:t>
      </w:r>
      <w:r w:rsidR="00B115EF">
        <w:rPr>
          <w:rFonts w:cstheme="minorHAnsi"/>
          <w:szCs w:val="24"/>
        </w:rPr>
        <w:t>5.4</w:t>
      </w:r>
      <w:r w:rsidR="00150E74">
        <w:rPr>
          <w:rFonts w:cstheme="minorHAnsi"/>
          <w:szCs w:val="24"/>
        </w:rPr>
        <w:t xml:space="preserve"> = </w:t>
      </w:r>
      <w:r w:rsidR="00B115EF">
        <w:rPr>
          <w:rFonts w:cstheme="minorHAnsi"/>
          <w:szCs w:val="24"/>
        </w:rPr>
        <w:t>18</w:t>
      </w:r>
      <w:r w:rsidR="00150E74">
        <w:rPr>
          <w:rFonts w:cstheme="minorHAnsi"/>
          <w:szCs w:val="24"/>
        </w:rPr>
        <w:t xml:space="preserve"> nM. However,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cstheme="minorHAnsi"/>
          <w:szCs w:val="24"/>
        </w:rPr>
        <w:t xml:space="preserve">’ includes </w:t>
      </w:r>
      <w:r w:rsidR="00150E74" w:rsidRPr="00150E74">
        <w:rPr>
          <w:rFonts w:cstheme="minorHAnsi"/>
          <w:i/>
          <w:szCs w:val="24"/>
        </w:rPr>
        <w:t>PER</w:t>
      </w:r>
      <w:r w:rsidR="00150E74">
        <w:rPr>
          <w:rFonts w:cstheme="minorHAnsi"/>
          <w:szCs w:val="24"/>
        </w:rPr>
        <w:t xml:space="preserve"> mRNA species as well as PER protein species. So a better estimate of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ascii="Times New Roman" w:hAnsi="Times New Roman" w:cs="Times New Roman"/>
          <w:szCs w:val="24"/>
          <w:vertAlign w:val="subscript"/>
        </w:rPr>
        <w:t xml:space="preserve"> </w:t>
      </w:r>
      <w:r w:rsidR="00150E74">
        <w:rPr>
          <w:rFonts w:cstheme="minorHAnsi"/>
          <w:szCs w:val="24"/>
        </w:rPr>
        <w:t>might be ‘</w:t>
      </w:r>
      <w:r w:rsidR="00B115EF">
        <w:rPr>
          <w:rFonts w:cstheme="minorHAnsi"/>
          <w:szCs w:val="24"/>
        </w:rPr>
        <w:t>4</w:t>
      </w:r>
      <w:r w:rsidR="00150E74">
        <w:rPr>
          <w:rFonts w:cstheme="minorHAnsi"/>
          <w:szCs w:val="24"/>
        </w:rPr>
        <w:t xml:space="preserve">’, in which case </w:t>
      </w:r>
      <m:oMath>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 xml:space="preserve"> </m:t>
        </m:r>
      </m:oMath>
      <w:r w:rsidR="00150E74">
        <w:rPr>
          <w:rFonts w:cstheme="minorHAnsi"/>
          <w:szCs w:val="24"/>
        </w:rPr>
        <w:t xml:space="preserve">= </w:t>
      </w:r>
      <w:r w:rsidR="00B115EF">
        <w:rPr>
          <w:rFonts w:cstheme="minorHAnsi"/>
          <w:szCs w:val="24"/>
        </w:rPr>
        <w:t>25</w:t>
      </w:r>
      <w:r w:rsidR="00150E74">
        <w:rPr>
          <w:rFonts w:cstheme="minorHAnsi"/>
          <w:szCs w:val="24"/>
        </w:rPr>
        <w:t xml:space="preserve"> nM. With this estimate of </w:t>
      </w:r>
      <m:oMath>
        <m:acc>
          <m:accPr>
            <m:ctrlPr>
              <w:rPr>
                <w:rFonts w:ascii="Cambria Math" w:hAnsi="Cambria Math" w:cstheme="minorHAnsi"/>
                <w:i/>
                <w:szCs w:val="24"/>
              </w:rPr>
            </m:ctrlPr>
          </m:accPr>
          <m:e>
            <m:r>
              <w:rPr>
                <w:rFonts w:ascii="Cambria Math" w:hAnsi="Cambria Math" w:cstheme="minorHAnsi"/>
                <w:szCs w:val="24"/>
              </w:rPr>
              <m:t>C</m:t>
            </m:r>
          </m:e>
        </m:acc>
      </m:oMath>
      <w:r w:rsidR="00150E74">
        <w:rPr>
          <w:rFonts w:cstheme="minorHAnsi"/>
          <w:szCs w:val="24"/>
        </w:rPr>
        <w:t xml:space="preserve">, we 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 xml:space="preserve"> </m:t>
        </m:r>
      </m:oMath>
      <w:r w:rsidR="00150E74">
        <w:rPr>
          <w:rFonts w:cstheme="minorHAnsi"/>
          <w:szCs w:val="24"/>
        </w:rPr>
        <w:t xml:space="preserve">= 10 nM (3000 molecules in a nucleus of volume 500 fL; perhaps too small compared to the observed number of ~25,000 </w:t>
      </w:r>
      <w:r w:rsidR="00150E74">
        <w:rPr>
          <w:rFonts w:cstheme="minorHAnsi"/>
          <w:szCs w:val="24"/>
        </w:rPr>
        <w:lastRenderedPageBreak/>
        <w:t xml:space="preserve">BMAL molecules) 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150E74">
        <w:rPr>
          <w:rFonts w:cstheme="minorHAnsi"/>
          <w:szCs w:val="24"/>
        </w:rPr>
        <w:t xml:space="preserve"> = 0.25 nM, which is still two orders of magnitude smaller than our </w:t>
      </w:r>
      <w:r w:rsidR="009E57B4">
        <w:rPr>
          <w:rFonts w:cstheme="minorHAnsi"/>
          <w:szCs w:val="24"/>
        </w:rPr>
        <w:t xml:space="preserve">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9E5C93">
        <w:rPr>
          <w:rFonts w:cstheme="minorHAnsi"/>
          <w:szCs w:val="24"/>
        </w:rPr>
        <w:t xml:space="preserve"> 35</w:t>
      </w:r>
      <w:r w:rsidR="009E57B4">
        <w:rPr>
          <w:rFonts w:cstheme="minorHAnsi"/>
          <w:szCs w:val="24"/>
        </w:rPr>
        <w:t xml:space="preserve"> nM for the binding of PER to BMAL.</w:t>
      </w:r>
    </w:p>
    <w:p w14:paraId="3B56C51A" w14:textId="78739776" w:rsidR="00B84BFC" w:rsidRPr="00F64F97" w:rsidRDefault="0044041B" w:rsidP="00626F7A">
      <w:pPr>
        <w:spacing w:after="120"/>
        <w:jc w:val="both"/>
        <w:rPr>
          <w:rFonts w:eastAsiaTheme="minorEastAsia" w:cstheme="minorHAnsi"/>
        </w:rPr>
      </w:pPr>
      <w:r w:rsidRPr="00F64F97">
        <w:rPr>
          <w:rFonts w:eastAsiaTheme="minorEastAsia" w:cstheme="minorHAnsi"/>
          <w:u w:val="single"/>
        </w:rPr>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β-Trcp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D1186E"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3E820BF2" w:rsidR="00F5462F" w:rsidRPr="00F64F97" w:rsidRDefault="00D93556" w:rsidP="0097541B">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m</m:t>
                        </m:r>
                        <m:r>
                          <m:rPr>
                            <m:nor/>
                          </m:rPr>
                          <w:rPr>
                            <w:rFonts w:ascii="Cambria Math" w:eastAsiaTheme="minorEastAsia" w:hAnsi="Cambria Math" w:cstheme="minorHAnsi"/>
                            <w:szCs w:val="24"/>
                          </w:rPr>
                          <m:t>ax</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34" w:name="_Ref42555584"/>
            <w:r w:rsidRPr="00F64F97">
              <w:rPr>
                <w:szCs w:val="24"/>
              </w:rPr>
              <w:t>(</w:t>
            </w:r>
            <w:r w:rsidR="00936451" w:rsidRPr="00F64F97">
              <w:rPr>
                <w:szCs w:val="24"/>
              </w:rPr>
              <w:t>8</w:t>
            </w:r>
            <w:r w:rsidR="00CE58C2" w:rsidRPr="00F64F97">
              <w:rPr>
                <w:szCs w:val="24"/>
              </w:rPr>
              <w:t>’</w:t>
            </w:r>
            <w:r w:rsidRPr="00F64F97">
              <w:rPr>
                <w:szCs w:val="24"/>
              </w:rPr>
              <w:t>)</w:t>
            </w:r>
            <w:bookmarkEnd w:id="34"/>
          </w:p>
        </w:tc>
      </w:tr>
    </w:tbl>
    <w:p w14:paraId="742183B2" w14:textId="5FD9D76F" w:rsidR="009023D2" w:rsidRPr="00F64F97" w:rsidRDefault="009023D2" w:rsidP="00626F7A">
      <w:pPr>
        <w:spacing w:after="120"/>
        <w:jc w:val="both"/>
        <w:rPr>
          <w:rFonts w:eastAsiaTheme="minorEastAsia" w:cstheme="minorHAnsi"/>
          <w:vertAlign w:val="superscript"/>
        </w:rPr>
      </w:pPr>
      <w:r w:rsidRPr="00F64F97">
        <w:rPr>
          <w:rFonts w:eastAsiaTheme="minorEastAsia" w:cstheme="minorHAnsi"/>
        </w:rPr>
        <w:t xml:space="preserve">This change also has the </w:t>
      </w:r>
      <w:r w:rsidR="003E73E6" w:rsidRPr="00F64F97">
        <w:rPr>
          <w:rFonts w:eastAsiaTheme="minorEastAsia" w:cstheme="minorHAnsi"/>
        </w:rPr>
        <w:t>potential to i</w:t>
      </w:r>
      <w:r w:rsidRPr="00F64F97">
        <w:rPr>
          <w:rFonts w:eastAsiaTheme="minorEastAsia" w:cstheme="minorHAnsi"/>
        </w:rPr>
        <w:t>ncreas</w:t>
      </w:r>
      <w:r w:rsidR="003E73E6" w:rsidRPr="00F64F97">
        <w:rPr>
          <w:rFonts w:eastAsiaTheme="minorEastAsia" w:cstheme="minorHAnsi"/>
        </w:rPr>
        <w:t>e</w:t>
      </w:r>
      <w:r w:rsidRPr="00F64F97">
        <w:rPr>
          <w:rFonts w:eastAsiaTheme="minorEastAsia" w:cstheme="minorHAnsi"/>
        </w:rPr>
        <w:t xml:space="preserve"> the</w:t>
      </w:r>
      <w:r w:rsidR="003E73E6" w:rsidRPr="00F64F97">
        <w:rPr>
          <w:rFonts w:eastAsiaTheme="minorEastAsia" w:cstheme="minorHAnsi"/>
        </w:rPr>
        <w:t xml:space="preserve"> oscillatory</w:t>
      </w:r>
      <w:r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Pr="00F64F97">
        <w:rPr>
          <w:rFonts w:eastAsiaTheme="minorEastAsia" w:cstheme="minorHAnsi"/>
        </w:rPr>
        <w:t>Michaelis-Menten rate law</w:t>
      </w:r>
      <w:r w:rsidR="009C0C5C" w:rsidRPr="00F64F97">
        <w:rPr>
          <w:rFonts w:eastAsiaTheme="minorEastAsia" w:cstheme="minorHAnsi"/>
        </w:rPr>
        <w:t xml:space="preserve"> causes nuclear PER 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Pr="00F64F97">
        <w:rPr>
          <w:rFonts w:eastAsiaTheme="minorEastAsia" w:cstheme="minorHAnsi"/>
        </w:rPr>
        <w:t>.</w:t>
      </w:r>
    </w:p>
    <w:p w14:paraId="00842DAF" w14:textId="4FBF0903" w:rsidR="0097541B" w:rsidRDefault="0097541B" w:rsidP="00626F7A">
      <w:pPr>
        <w:spacing w:after="120"/>
        <w:jc w:val="both"/>
        <w:rPr>
          <w:rFonts w:cstheme="minorHAnsi"/>
          <w:szCs w:val="24"/>
        </w:rPr>
      </w:pPr>
      <w:r>
        <w:rPr>
          <w:rFonts w:cstheme="minorHAnsi"/>
          <w:szCs w:val="24"/>
        </w:rPr>
        <w:t>The introduction of</w:t>
      </w:r>
      <w:r w:rsidR="00C40BC8" w:rsidRPr="00F64F97">
        <w:rPr>
          <w:rFonts w:cstheme="minorHAnsi"/>
          <w:szCs w:val="24"/>
        </w:rPr>
        <w:t xml:space="preserve"> ‘saturating degradation’ </w:t>
      </w:r>
      <w:r>
        <w:rPr>
          <w:rFonts w:cstheme="minorHAnsi"/>
          <w:szCs w:val="24"/>
        </w:rPr>
        <w:t>disrupts the ‘homogeneity’ property of</w:t>
      </w:r>
      <w:r w:rsidR="009E57B4">
        <w:rPr>
          <w:rFonts w:cstheme="minorHAnsi"/>
          <w:szCs w:val="24"/>
        </w:rPr>
        <w:t xml:space="preserve"> </w:t>
      </w:r>
      <w:r>
        <w:rPr>
          <w:rFonts w:cstheme="minorHAnsi"/>
          <w:szCs w:val="24"/>
        </w:rPr>
        <w:t xml:space="preserve">KF’s original SNF model. The locus of Hopf bifurcations, for fixed </w:t>
      </w:r>
      <w:r>
        <w:rPr>
          <w:rFonts w:ascii="Cambria" w:hAnsi="Cambria" w:cstheme="minorHAnsi"/>
          <w:i/>
          <w:iCs/>
          <w:szCs w:val="24"/>
        </w:rPr>
        <w:t>V</w:t>
      </w:r>
      <w:r>
        <w:rPr>
          <w:rFonts w:ascii="Cambria" w:hAnsi="Cambria" w:cstheme="minorHAnsi"/>
          <w:iCs/>
          <w:szCs w:val="24"/>
          <w:vertAlign w:val="subscript"/>
        </w:rPr>
        <w:t>max</w:t>
      </w:r>
      <w:r>
        <w:rPr>
          <w:rFonts w:cstheme="minorHAnsi"/>
          <w:szCs w:val="24"/>
        </w:rPr>
        <w:t xml:space="preserve"> and </w:t>
      </w:r>
      <w:r w:rsidRPr="00F64F97">
        <w:rPr>
          <w:rFonts w:ascii="Cambria" w:hAnsi="Cambria" w:cstheme="minorHAnsi"/>
          <w:i/>
          <w:iCs/>
          <w:szCs w:val="24"/>
        </w:rPr>
        <w:t>K</w:t>
      </w:r>
      <w:r>
        <w:rPr>
          <w:rFonts w:ascii="Cambria" w:hAnsi="Cambria" w:cstheme="minorHAnsi"/>
          <w:iCs/>
          <w:szCs w:val="24"/>
          <w:vertAlign w:val="subscript"/>
        </w:rPr>
        <w:t>m</w:t>
      </w:r>
      <w:r>
        <w:rPr>
          <w:rFonts w:cstheme="minorHAnsi"/>
          <w:szCs w:val="24"/>
        </w:rPr>
        <w:t xml:space="preserve">, now depends on all three parameters, </w:t>
      </w:r>
      <w:r w:rsidRPr="0097541B">
        <w:rPr>
          <w:rFonts w:ascii="Times New Roman" w:hAnsi="Times New Roman" w:cs="Times New Roman"/>
          <w:i/>
          <w:szCs w:val="24"/>
        </w:rPr>
        <w:t>α</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and </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not just on the ratios </w:t>
      </w:r>
      <w:r w:rsidRPr="0097541B">
        <w:rPr>
          <w:rFonts w:ascii="Times New Roman" w:hAnsi="Times New Roman" w:cs="Times New Roman"/>
          <w:i/>
          <w:szCs w:val="24"/>
        </w:rPr>
        <w:t>α</w:t>
      </w:r>
      <w:r>
        <w:rPr>
          <w:rFonts w:cstheme="minorHAnsi"/>
          <w:szCs w:val="24"/>
        </w:rPr>
        <w:t>/</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and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w:t>
      </w:r>
      <w:r w:rsidRPr="00F64F97">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For example, in Figure 5a we show that (for </w:t>
      </w:r>
      <w:r>
        <w:rPr>
          <w:rFonts w:ascii="Cambria" w:hAnsi="Cambria" w:cstheme="minorHAnsi"/>
          <w:i/>
          <w:iCs/>
          <w:szCs w:val="24"/>
        </w:rPr>
        <w:t>N</w:t>
      </w:r>
      <w:r>
        <w:rPr>
          <w:rFonts w:ascii="Cambria" w:hAnsi="Cambria" w:cstheme="minorHAnsi"/>
          <w:iCs/>
          <w:szCs w:val="24"/>
        </w:rPr>
        <w:t xml:space="preserve"> = </w:t>
      </w:r>
      <w:r>
        <w:rPr>
          <w:rFonts w:ascii="Cambria" w:hAnsi="Cambria" w:cstheme="minorHAnsi"/>
          <w:iCs/>
          <w:szCs w:val="24"/>
        </w:rPr>
        <w:t>8</w:t>
      </w:r>
      <w:r>
        <w:rPr>
          <w:rFonts w:ascii="Cambria" w:hAnsi="Cambria" w:cstheme="minorHAnsi"/>
          <w:iCs/>
          <w:szCs w:val="24"/>
        </w:rPr>
        <w:t>,</w:t>
      </w:r>
      <w:r>
        <w:rPr>
          <w:rFonts w:cstheme="minorHAnsi"/>
          <w:szCs w:val="24"/>
        </w:rPr>
        <w:t xml:space="preserve"> </w:t>
      </w:r>
      <w:r>
        <w:rPr>
          <w:rFonts w:cstheme="minorHAnsi"/>
          <w:szCs w:val="24"/>
        </w:rPr>
        <w:t xml:space="preserve"> </w:t>
      </w:r>
      <w:r>
        <w:rPr>
          <w:rFonts w:ascii="Cambria" w:hAnsi="Cambria" w:cstheme="minorHAnsi"/>
          <w:i/>
          <w:iCs/>
          <w:szCs w:val="24"/>
        </w:rPr>
        <w:t>V</w:t>
      </w:r>
      <w:r>
        <w:rPr>
          <w:rFonts w:ascii="Cambria" w:hAnsi="Cambria" w:cstheme="minorHAnsi"/>
          <w:iCs/>
          <w:szCs w:val="24"/>
          <w:vertAlign w:val="subscript"/>
        </w:rPr>
        <w:t>max</w:t>
      </w:r>
      <w:r>
        <w:rPr>
          <w:rFonts w:ascii="Cambria" w:hAnsi="Cambria" w:cstheme="minorHAnsi"/>
          <w:iCs/>
          <w:szCs w:val="24"/>
        </w:rPr>
        <w:t xml:space="preserve"> = 0.4,</w:t>
      </w:r>
      <w:r>
        <w:rPr>
          <w:rFonts w:cstheme="minorHAnsi"/>
          <w:szCs w:val="24"/>
        </w:rPr>
        <w:t xml:space="preserve"> </w:t>
      </w:r>
      <w:r w:rsidRPr="00F64F97">
        <w:rPr>
          <w:rFonts w:ascii="Cambria" w:hAnsi="Cambria" w:cstheme="minorHAnsi"/>
          <w:i/>
          <w:iCs/>
          <w:szCs w:val="24"/>
        </w:rPr>
        <w:t>K</w:t>
      </w:r>
      <w:r>
        <w:rPr>
          <w:rFonts w:ascii="Cambria" w:hAnsi="Cambria" w:cstheme="minorHAnsi"/>
          <w:iCs/>
          <w:szCs w:val="24"/>
          <w:vertAlign w:val="subscript"/>
        </w:rPr>
        <w:t>m</w:t>
      </w:r>
      <w:r>
        <w:rPr>
          <w:rFonts w:cstheme="minorHAnsi"/>
          <w:szCs w:val="24"/>
        </w:rPr>
        <w:t xml:space="preserve"> = 0.5) the oscillatory domain in the </w:t>
      </w:r>
      <w:r w:rsidRPr="0097541B">
        <w:rPr>
          <w:rFonts w:ascii="Times New Roman" w:hAnsi="Times New Roman" w:cs="Times New Roman"/>
          <w:i/>
          <w:szCs w:val="24"/>
        </w:rPr>
        <w:t>α</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w:t>
      </w:r>
      <w:r>
        <w:rPr>
          <w:rFonts w:cstheme="minorHAnsi"/>
          <w:szCs w:val="24"/>
        </w:rPr>
        <w:t xml:space="preserve">plane is bounded and shrinking for increasing values of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If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&gt; 0.05, the domain of oscillations is too small to be consistent with our requirements for over- and under-expression of PER and BMAL. If we assign a WT cell to the parameter set </w:t>
      </w:r>
      <w:r>
        <w:rPr>
          <w:rFonts w:ascii="Cambria" w:hAnsi="Cambria" w:cstheme="minorHAnsi"/>
          <w:i/>
          <w:iCs/>
          <w:szCs w:val="24"/>
        </w:rPr>
        <w:t>K</w:t>
      </w:r>
      <w:r>
        <w:rPr>
          <w:rFonts w:ascii="Cambria" w:hAnsi="Cambria" w:cstheme="minorHAnsi"/>
          <w:iCs/>
          <w:szCs w:val="24"/>
          <w:vertAlign w:val="subscript"/>
        </w:rPr>
        <w:t>d</w:t>
      </w:r>
      <w:r>
        <w:rPr>
          <w:rFonts w:cstheme="minorHAnsi"/>
          <w:szCs w:val="24"/>
        </w:rPr>
        <w:t xml:space="preserve"> </w:t>
      </w:r>
      <w:r>
        <w:rPr>
          <w:rFonts w:cstheme="minorHAnsi"/>
          <w:szCs w:val="24"/>
        </w:rPr>
        <w:t>=</w:t>
      </w:r>
      <w:r>
        <w:rPr>
          <w:rFonts w:cstheme="minorHAnsi"/>
          <w:szCs w:val="24"/>
        </w:rPr>
        <w:t xml:space="preserve"> 0.05, </w:t>
      </w:r>
      <w:r w:rsidRPr="0097541B">
        <w:rPr>
          <w:rFonts w:ascii="Times New Roman" w:hAnsi="Times New Roman" w:cs="Times New Roman"/>
          <w:i/>
          <w:szCs w:val="24"/>
        </w:rPr>
        <w:t>α</w:t>
      </w:r>
      <w:r>
        <w:rPr>
          <w:rFonts w:ascii="Times New Roman" w:hAnsi="Times New Roman" w:cs="Times New Roman"/>
          <w:szCs w:val="24"/>
        </w:rPr>
        <w:t xml:space="preserve"> </w:t>
      </w:r>
      <w:r>
        <w:rPr>
          <w:rFonts w:cstheme="minorHAnsi"/>
          <w:szCs w:val="24"/>
        </w:rPr>
        <w:t>=</w:t>
      </w:r>
      <w:r>
        <w:rPr>
          <w:rFonts w:cstheme="minorHAnsi"/>
          <w:szCs w:val="24"/>
        </w:rPr>
        <w:t xml:space="preserve"> 3</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Pr>
          <w:rFonts w:cstheme="minorHAnsi"/>
          <w:szCs w:val="24"/>
        </w:rPr>
        <w:t xml:space="preserve"> =</w:t>
      </w:r>
      <w:r>
        <w:rPr>
          <w:rFonts w:cstheme="minorHAnsi"/>
          <w:szCs w:val="24"/>
        </w:rPr>
        <w:t xml:space="preserve"> 3, then the ODEs give oscillations in Figure 5b, with period = 29 and Ptot = 8</w:t>
      </w:r>
      <w:r w:rsidR="000B59AD">
        <w:rPr>
          <w:rFonts w:cstheme="minorHAnsi"/>
          <w:szCs w:val="24"/>
        </w:rPr>
        <w:t xml:space="preserve"> </w:t>
      </w:r>
      <w:r w:rsidR="000B59AD">
        <w:rPr>
          <w:rFonts w:eastAsiaTheme="minorEastAsia" w:cstheme="minorHAnsi"/>
        </w:rPr>
        <w:t>(</w:t>
      </w:r>
      <w:r w:rsidR="000B59AD">
        <w:rPr>
          <w:rFonts w:eastAsiaTheme="minorEastAsia" w:cstheme="minorHAnsi"/>
        </w:rPr>
        <w:t>≈</w:t>
      </w:r>
      <w:r w:rsidR="000B59AD">
        <w:rPr>
          <w:rFonts w:eastAsiaTheme="minorEastAsia" w:cstheme="minorHAnsi"/>
        </w:rPr>
        <w:t xml:space="preserve"> </w:t>
      </w:r>
      <w:r w:rsidR="000B59AD">
        <w:rPr>
          <w:rFonts w:eastAsiaTheme="minorEastAsia" w:cstheme="minorHAnsi"/>
        </w:rPr>
        <w:t>5</w:t>
      </w:r>
      <w:r w:rsidR="000B59AD">
        <w:rPr>
          <w:rFonts w:eastAsiaTheme="minorEastAsia" w:cstheme="minorHAnsi"/>
        </w:rPr>
        <w:t xml:space="preserve"> when corrected for mRNA species)</w:t>
      </w:r>
      <w:r>
        <w:rPr>
          <w:rFonts w:cstheme="minorHAnsi"/>
          <w:szCs w:val="24"/>
        </w:rPr>
        <w:t xml:space="preserve">. </w:t>
      </w:r>
      <w:r w:rsidR="000B59AD">
        <w:rPr>
          <w:rFonts w:cstheme="minorHAnsi"/>
          <w:szCs w:val="24"/>
        </w:rPr>
        <w:t>Hence</w:t>
      </w:r>
      <w:r>
        <w:rPr>
          <w:rFonts w:cstheme="minorHAnsi"/>
          <w:szCs w:val="24"/>
        </w:rPr>
        <w:t xml:space="preserve">, we estimate </w:t>
      </w:r>
      <w:r w:rsidR="000B59AD">
        <w:rPr>
          <w:rFonts w:cstheme="minorHAnsi"/>
          <w:szCs w:val="24"/>
        </w:rPr>
        <w:t xml:space="preserve">that </w:t>
      </w:r>
      <m:oMath>
        <m:acc>
          <m:accPr>
            <m:ctrlPr>
              <w:rPr>
                <w:rFonts w:ascii="Cambria Math" w:hAnsi="Cambria Math" w:cstheme="minorHAnsi"/>
                <w:i/>
                <w:szCs w:val="24"/>
              </w:rPr>
            </m:ctrlPr>
          </m:accPr>
          <m:e>
            <m:r>
              <w:rPr>
                <w:rFonts w:ascii="Cambria Math" w:hAnsi="Cambria Math" w:cstheme="minorHAnsi"/>
                <w:szCs w:val="24"/>
              </w:rPr>
              <m:t>C</m:t>
            </m:r>
          </m:e>
        </m:acc>
      </m:oMath>
      <w:r w:rsidR="000B59AD">
        <w:rPr>
          <w:rFonts w:cstheme="minorHAnsi"/>
          <w:szCs w:val="24"/>
        </w:rPr>
        <w:t xml:space="preserve"> = 100 nM/5 </w:t>
      </w:r>
      <w:r>
        <w:rPr>
          <w:rFonts w:cstheme="minorHAnsi"/>
          <w:szCs w:val="24"/>
        </w:rPr>
        <w:t xml:space="preserve">= 20 nM </w:t>
      </w:r>
      <w:r w:rsidR="000B59AD">
        <w:rPr>
          <w:rFonts w:cstheme="minorHAnsi"/>
          <w:szCs w:val="24"/>
        </w:rPr>
        <w:t xml:space="preserve">and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0B59AD">
        <w:rPr>
          <w:rFonts w:cstheme="minorHAnsi"/>
          <w:szCs w:val="24"/>
        </w:rPr>
        <w:t xml:space="preserve"> = </w:t>
      </w:r>
      <w:r w:rsidR="000B59AD">
        <w:rPr>
          <w:rFonts w:cstheme="minorHAnsi"/>
          <w:szCs w:val="24"/>
        </w:rPr>
        <w:t>1</w:t>
      </w:r>
      <w:r w:rsidR="000B59AD">
        <w:rPr>
          <w:rFonts w:cstheme="minorHAnsi"/>
          <w:szCs w:val="24"/>
        </w:rPr>
        <w:t xml:space="preserve"> nM, which is still </w:t>
      </w:r>
      <w:r w:rsidR="000B59AD">
        <w:rPr>
          <w:rFonts w:cstheme="minorHAnsi"/>
          <w:szCs w:val="24"/>
        </w:rPr>
        <w:t>considerably</w:t>
      </w:r>
      <w:r w:rsidR="000B59AD">
        <w:rPr>
          <w:rFonts w:cstheme="minorHAnsi"/>
          <w:szCs w:val="24"/>
        </w:rPr>
        <w:t xml:space="preserve"> smaller than our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0B59AD">
        <w:rPr>
          <w:rFonts w:cstheme="minorHAnsi"/>
          <w:szCs w:val="24"/>
        </w:rPr>
        <w:t xml:space="preserve"> 35 nM for the binding of PER to BMAL.</w:t>
      </w:r>
      <w:r>
        <w:rPr>
          <w:rFonts w:cstheme="minorHAnsi"/>
          <w:szCs w:val="24"/>
        </w:rPr>
        <w:t xml:space="preserve">  </w:t>
      </w:r>
    </w:p>
    <w:tbl>
      <w:tblPr>
        <w:tblStyle w:val="TableGrid"/>
        <w:tblW w:w="0" w:type="auto"/>
        <w:tblLook w:val="04A0" w:firstRow="1" w:lastRow="0" w:firstColumn="1" w:lastColumn="0" w:noHBand="0" w:noVBand="1"/>
      </w:tblPr>
      <w:tblGrid>
        <w:gridCol w:w="4760"/>
        <w:gridCol w:w="4590"/>
      </w:tblGrid>
      <w:tr w:rsidR="0097541B" w14:paraId="2AAD62BE" w14:textId="77777777" w:rsidTr="000B59AD">
        <w:tc>
          <w:tcPr>
            <w:tcW w:w="4760" w:type="dxa"/>
          </w:tcPr>
          <w:p w14:paraId="6DFA21B9" w14:textId="77777777" w:rsidR="0097541B" w:rsidRDefault="0097541B" w:rsidP="0050045D">
            <w:r>
              <w:lastRenderedPageBreak/>
              <w:t>Kd = 0.01</w:t>
            </w:r>
          </w:p>
          <w:p w14:paraId="2FECA0AE" w14:textId="77777777" w:rsidR="0097541B" w:rsidRDefault="0097541B" w:rsidP="0050045D">
            <w:r>
              <w:rPr>
                <w:noProof/>
              </w:rPr>
              <w:drawing>
                <wp:inline distT="0" distB="0" distL="0" distR="0" wp14:anchorId="690A44C7" wp14:editId="49FD7FC0">
                  <wp:extent cx="2888622" cy="203835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1840" cy="2047677"/>
                          </a:xfrm>
                          <a:prstGeom prst="rect">
                            <a:avLst/>
                          </a:prstGeom>
                          <a:noFill/>
                        </pic:spPr>
                      </pic:pic>
                    </a:graphicData>
                  </a:graphic>
                </wp:inline>
              </w:drawing>
            </w:r>
          </w:p>
        </w:tc>
        <w:tc>
          <w:tcPr>
            <w:tcW w:w="4590" w:type="dxa"/>
          </w:tcPr>
          <w:p w14:paraId="23DD1166" w14:textId="77777777" w:rsidR="0097541B" w:rsidRDefault="0097541B" w:rsidP="0050045D">
            <w:r>
              <w:t>Kd = 0.02</w:t>
            </w:r>
          </w:p>
          <w:p w14:paraId="72F135E4" w14:textId="77777777" w:rsidR="0097541B" w:rsidRDefault="0097541B" w:rsidP="0050045D">
            <w:r w:rsidRPr="008C24FA">
              <w:rPr>
                <w:noProof/>
              </w:rPr>
              <w:drawing>
                <wp:inline distT="0" distB="0" distL="0" distR="0" wp14:anchorId="1D1AD373" wp14:editId="292EAF6E">
                  <wp:extent cx="2842260" cy="1934316"/>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406" cy="1944624"/>
                          </a:xfrm>
                          <a:prstGeom prst="rect">
                            <a:avLst/>
                          </a:prstGeom>
                        </pic:spPr>
                      </pic:pic>
                    </a:graphicData>
                  </a:graphic>
                </wp:inline>
              </w:drawing>
            </w:r>
          </w:p>
        </w:tc>
      </w:tr>
      <w:tr w:rsidR="0097541B" w14:paraId="25C74762" w14:textId="77777777" w:rsidTr="000B59AD">
        <w:tc>
          <w:tcPr>
            <w:tcW w:w="4760" w:type="dxa"/>
          </w:tcPr>
          <w:p w14:paraId="58B1D0B0" w14:textId="77777777" w:rsidR="0097541B" w:rsidRDefault="0097541B" w:rsidP="0050045D">
            <w:r>
              <w:t>Kd = 0.05</w:t>
            </w:r>
          </w:p>
          <w:p w14:paraId="389FDC96" w14:textId="77777777" w:rsidR="0097541B" w:rsidRDefault="0097541B" w:rsidP="0050045D">
            <w:r w:rsidRPr="008C24FA">
              <w:rPr>
                <w:noProof/>
              </w:rPr>
              <w:drawing>
                <wp:inline distT="0" distB="0" distL="0" distR="0" wp14:anchorId="7F0CE1D4" wp14:editId="2C407E2C">
                  <wp:extent cx="2948443" cy="200406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653" cy="2015078"/>
                          </a:xfrm>
                          <a:prstGeom prst="rect">
                            <a:avLst/>
                          </a:prstGeom>
                        </pic:spPr>
                      </pic:pic>
                    </a:graphicData>
                  </a:graphic>
                </wp:inline>
              </w:drawing>
            </w:r>
          </w:p>
        </w:tc>
        <w:tc>
          <w:tcPr>
            <w:tcW w:w="4590" w:type="dxa"/>
          </w:tcPr>
          <w:p w14:paraId="67DE2880" w14:textId="77777777" w:rsidR="0097541B" w:rsidRDefault="0097541B" w:rsidP="0050045D">
            <w:r>
              <w:t>Kd = 0.07</w:t>
            </w:r>
          </w:p>
          <w:p w14:paraId="50C4B7AD" w14:textId="77777777" w:rsidR="0097541B" w:rsidRDefault="0097541B" w:rsidP="0050045D">
            <w:r>
              <w:rPr>
                <w:noProof/>
              </w:rPr>
              <w:drawing>
                <wp:inline distT="0" distB="0" distL="0" distR="0" wp14:anchorId="41353713" wp14:editId="318EAC9E">
                  <wp:extent cx="2818275" cy="198247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960" cy="1993503"/>
                          </a:xfrm>
                          <a:prstGeom prst="rect">
                            <a:avLst/>
                          </a:prstGeom>
                          <a:noFill/>
                        </pic:spPr>
                      </pic:pic>
                    </a:graphicData>
                  </a:graphic>
                </wp:inline>
              </w:drawing>
            </w:r>
          </w:p>
        </w:tc>
      </w:tr>
      <w:tr w:rsidR="000B59AD" w14:paraId="53528881" w14:textId="77777777" w:rsidTr="00CF0E44">
        <w:tc>
          <w:tcPr>
            <w:tcW w:w="9350" w:type="dxa"/>
            <w:gridSpan w:val="2"/>
          </w:tcPr>
          <w:p w14:paraId="04B29D8B" w14:textId="45FEE876" w:rsidR="000B59AD" w:rsidRDefault="000B59AD" w:rsidP="0050045D">
            <w:r>
              <w:t>Figure 5 a. These curves can be merged onto one panel, by plotting log(AT) vs log(alpha)</w:t>
            </w:r>
          </w:p>
        </w:tc>
      </w:tr>
    </w:tbl>
    <w:p w14:paraId="540F142B" w14:textId="3148493F" w:rsidR="0097541B" w:rsidRDefault="000B59AD" w:rsidP="00626F7A">
      <w:pPr>
        <w:spacing w:after="120"/>
        <w:jc w:val="both"/>
        <w:rPr>
          <w:rFonts w:cstheme="minorHAnsi"/>
          <w:szCs w:val="24"/>
        </w:rPr>
      </w:pPr>
      <w:r w:rsidRPr="0002065C">
        <w:drawing>
          <wp:inline distT="0" distB="0" distL="0" distR="0" wp14:anchorId="026F9BFB" wp14:editId="6C69A4EA">
            <wp:extent cx="3816350" cy="2145474"/>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5696" cy="2150728"/>
                    </a:xfrm>
                    <a:prstGeom prst="rect">
                      <a:avLst/>
                    </a:prstGeom>
                  </pic:spPr>
                </pic:pic>
              </a:graphicData>
            </a:graphic>
          </wp:inline>
        </w:drawing>
      </w:r>
    </w:p>
    <w:p w14:paraId="3D2EB37A" w14:textId="307A2804" w:rsidR="000B59AD" w:rsidRDefault="000B59AD" w:rsidP="00626F7A">
      <w:pPr>
        <w:spacing w:after="120"/>
        <w:jc w:val="both"/>
        <w:rPr>
          <w:rFonts w:cstheme="minorHAnsi"/>
          <w:szCs w:val="24"/>
        </w:rPr>
      </w:pPr>
      <w:r>
        <w:rPr>
          <w:rFonts w:cstheme="minorHAnsi"/>
          <w:szCs w:val="24"/>
        </w:rPr>
        <w:t>Figure 5 b. Oscillations for WT cell.</w:t>
      </w:r>
    </w:p>
    <w:tbl>
      <w:tblPr>
        <w:tblStyle w:val="TableGrid"/>
        <w:tblW w:w="0" w:type="auto"/>
        <w:tblLook w:val="04A0" w:firstRow="1" w:lastRow="0" w:firstColumn="1" w:lastColumn="0" w:noHBand="0" w:noVBand="1"/>
      </w:tblPr>
      <w:tblGrid>
        <w:gridCol w:w="4717"/>
        <w:gridCol w:w="4633"/>
      </w:tblGrid>
      <w:tr w:rsidR="000B59AD" w14:paraId="4E3D0A70" w14:textId="77777777" w:rsidTr="000B59AD">
        <w:tc>
          <w:tcPr>
            <w:tcW w:w="4717" w:type="dxa"/>
          </w:tcPr>
          <w:p w14:paraId="7C6D476F" w14:textId="77777777" w:rsidR="000B59AD" w:rsidRDefault="000B59AD" w:rsidP="0050045D">
            <w:r>
              <w:lastRenderedPageBreak/>
              <w:t>Kd = 0.04; Vmax = 0.4, Km = 0.1;  AT -&gt; zero…</w:t>
            </w:r>
          </w:p>
          <w:p w14:paraId="34595815" w14:textId="77777777" w:rsidR="000B59AD" w:rsidRDefault="000B59AD" w:rsidP="0050045D">
            <w:r>
              <w:rPr>
                <w:noProof/>
              </w:rPr>
              <w:drawing>
                <wp:inline distT="0" distB="0" distL="0" distR="0" wp14:anchorId="16C63DB6" wp14:editId="4E3A2C7C">
                  <wp:extent cx="2869465" cy="2243847"/>
                  <wp:effectExtent l="0" t="0" r="762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0678" cy="2260435"/>
                          </a:xfrm>
                          <a:prstGeom prst="rect">
                            <a:avLst/>
                          </a:prstGeom>
                          <a:noFill/>
                        </pic:spPr>
                      </pic:pic>
                    </a:graphicData>
                  </a:graphic>
                </wp:inline>
              </w:drawing>
            </w:r>
          </w:p>
        </w:tc>
        <w:tc>
          <w:tcPr>
            <w:tcW w:w="4633" w:type="dxa"/>
          </w:tcPr>
          <w:p w14:paraId="6294EF26" w14:textId="77777777" w:rsidR="000B59AD" w:rsidRDefault="000B59AD" w:rsidP="0050045D">
            <w:r>
              <w:t>Kd = 0.01; Vmax = 0.4, Km = 0.2;  AT -&gt; zero…</w:t>
            </w:r>
          </w:p>
          <w:p w14:paraId="617E883A" w14:textId="77777777" w:rsidR="000B59AD" w:rsidRDefault="000B59AD" w:rsidP="0050045D">
            <w:r w:rsidRPr="00727544">
              <w:drawing>
                <wp:inline distT="0" distB="0" distL="0" distR="0" wp14:anchorId="28C961D2" wp14:editId="50BA87C9">
                  <wp:extent cx="2823210" cy="1991328"/>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6643" cy="2000803"/>
                          </a:xfrm>
                          <a:prstGeom prst="rect">
                            <a:avLst/>
                          </a:prstGeom>
                        </pic:spPr>
                      </pic:pic>
                    </a:graphicData>
                  </a:graphic>
                </wp:inline>
              </w:drawing>
            </w:r>
          </w:p>
        </w:tc>
      </w:tr>
      <w:tr w:rsidR="000B59AD" w14:paraId="5D83D70B" w14:textId="77777777" w:rsidTr="00080774">
        <w:tc>
          <w:tcPr>
            <w:tcW w:w="9350" w:type="dxa"/>
            <w:gridSpan w:val="2"/>
          </w:tcPr>
          <w:p w14:paraId="7FC5ACD1" w14:textId="4986377A" w:rsidR="000B59AD" w:rsidRDefault="000B59AD" w:rsidP="0050045D">
            <w:r>
              <w:t>Figure 5 c. Use just one of these.</w:t>
            </w:r>
          </w:p>
        </w:tc>
      </w:tr>
    </w:tbl>
    <w:p w14:paraId="5A632EC0" w14:textId="77777777" w:rsidR="000B59AD" w:rsidRDefault="000B59AD" w:rsidP="00626F7A">
      <w:pPr>
        <w:spacing w:after="120"/>
        <w:jc w:val="both"/>
        <w:rPr>
          <w:rFonts w:cstheme="minorHAnsi"/>
          <w:szCs w:val="24"/>
        </w:rPr>
      </w:pPr>
      <w:bookmarkStart w:id="35" w:name="_GoBack"/>
      <w:bookmarkEnd w:id="35"/>
    </w:p>
    <w:p w14:paraId="5E6CE1A3" w14:textId="18822696" w:rsidR="002168A5" w:rsidRPr="000B59AD" w:rsidRDefault="0097541B" w:rsidP="00626F7A">
      <w:pPr>
        <w:spacing w:after="120"/>
        <w:jc w:val="both"/>
        <w:rPr>
          <w:rFonts w:cstheme="minorHAnsi"/>
          <w:strike/>
          <w:szCs w:val="24"/>
        </w:rPr>
      </w:pPr>
      <w:r w:rsidRPr="000B59AD">
        <w:rPr>
          <w:rFonts w:cstheme="minorHAnsi"/>
          <w:strike/>
          <w:szCs w:val="24"/>
        </w:rPr>
        <w:t>and</w:t>
      </w:r>
      <w:r w:rsidRPr="000B59AD">
        <w:rPr>
          <w:rFonts w:cstheme="minorHAnsi"/>
          <w:strike/>
          <w:szCs w:val="24"/>
        </w:rPr>
        <w:t xml:space="preserve">  </w:t>
      </w:r>
      <w:r w:rsidR="009E57B4" w:rsidRPr="000B59AD">
        <w:rPr>
          <w:rFonts w:cstheme="minorHAnsi"/>
          <w:strike/>
          <w:szCs w:val="24"/>
        </w:rPr>
        <w:t>our</w:t>
      </w:r>
      <w:r w:rsidR="00C40BC8" w:rsidRPr="000B59AD">
        <w:rPr>
          <w:rFonts w:cstheme="minorHAnsi"/>
          <w:strike/>
          <w:szCs w:val="24"/>
        </w:rPr>
        <w:t xml:space="preserve"> ‘</w:t>
      </w:r>
      <w:r w:rsidR="00425BB6" w:rsidRPr="000B59AD">
        <w:rPr>
          <w:rFonts w:cstheme="minorHAnsi"/>
          <w:i/>
          <w:strike/>
          <w:szCs w:val="24"/>
        </w:rPr>
        <w:t>N</w:t>
      </w:r>
      <w:r w:rsidR="00C40BC8" w:rsidRPr="000B59AD">
        <w:rPr>
          <w:rFonts w:cstheme="minorHAnsi"/>
          <w:strike/>
          <w:szCs w:val="24"/>
        </w:rPr>
        <w:t>-component feedback loop’</w:t>
      </w:r>
      <w:r w:rsidRPr="000B59AD">
        <w:rPr>
          <w:rFonts w:cstheme="minorHAnsi"/>
          <w:strike/>
          <w:szCs w:val="24"/>
        </w:rPr>
        <w:t xml:space="preserve"> </w:t>
      </w:r>
      <w:r w:rsidR="00C40BC8" w:rsidRPr="000B59AD">
        <w:rPr>
          <w:rFonts w:cstheme="minorHAnsi"/>
          <w:strike/>
          <w:szCs w:val="24"/>
        </w:rPr>
        <w:t>, then</w:t>
      </w:r>
      <w:r w:rsidR="00865958" w:rsidRPr="000B59AD">
        <w:rPr>
          <w:rFonts w:cstheme="minorHAnsi"/>
          <w:strike/>
          <w:szCs w:val="24"/>
        </w:rPr>
        <w:t xml:space="preserve"> the maximum</w:t>
      </w:r>
      <w:r w:rsidR="00D059B8" w:rsidRPr="000B59AD">
        <w:rPr>
          <w:rFonts w:cstheme="minorHAnsi"/>
          <w:strike/>
          <w:szCs w:val="24"/>
        </w:rPr>
        <w:t xml:space="preserve"> value of</w:t>
      </w:r>
      <w:r w:rsidR="00865958" w:rsidRPr="000B59AD">
        <w:rPr>
          <w:rFonts w:cstheme="minorHAnsi"/>
          <w:strike/>
          <w:szCs w:val="24"/>
        </w:rPr>
        <w:t xml:space="preserve"> </w:t>
      </w:r>
      <w:r w:rsidR="00865958" w:rsidRPr="000B59AD">
        <w:rPr>
          <w:rFonts w:ascii="Cambria" w:hAnsi="Cambria" w:cstheme="minorHAnsi"/>
          <w:i/>
          <w:iCs/>
          <w:strike/>
          <w:szCs w:val="24"/>
        </w:rPr>
        <w:t>K</w:t>
      </w:r>
      <w:r w:rsidR="00865958" w:rsidRPr="000B59AD">
        <w:rPr>
          <w:rFonts w:ascii="Cambria" w:hAnsi="Cambria" w:cstheme="minorHAnsi"/>
          <w:iCs/>
          <w:strike/>
          <w:szCs w:val="24"/>
          <w:vertAlign w:val="subscript"/>
        </w:rPr>
        <w:t>d</w:t>
      </w:r>
      <w:r w:rsidR="00865958" w:rsidRPr="000B59AD">
        <w:rPr>
          <w:rFonts w:cstheme="minorHAnsi"/>
          <w:strike/>
          <w:szCs w:val="24"/>
        </w:rPr>
        <w:t xml:space="preserve"> </w:t>
      </w:r>
      <w:r w:rsidR="00D059B8" w:rsidRPr="000B59AD">
        <w:rPr>
          <w:rFonts w:cstheme="minorHAnsi"/>
          <w:strike/>
          <w:szCs w:val="24"/>
        </w:rPr>
        <w:t xml:space="preserve">permissible </w:t>
      </w:r>
      <w:r w:rsidR="00865958" w:rsidRPr="000B59AD">
        <w:rPr>
          <w:rFonts w:cstheme="minorHAnsi"/>
          <w:strike/>
          <w:szCs w:val="24"/>
        </w:rPr>
        <w:t>for oscillations</w:t>
      </w:r>
      <w:r w:rsidR="00C40BC8" w:rsidRPr="000B59AD">
        <w:rPr>
          <w:rFonts w:cstheme="minorHAnsi"/>
          <w:strike/>
          <w:szCs w:val="24"/>
        </w:rPr>
        <w:t xml:space="preserve"> increases</w:t>
      </w:r>
      <w:r w:rsidR="00D059B8" w:rsidRPr="000B59AD">
        <w:rPr>
          <w:rFonts w:cstheme="minorHAnsi"/>
          <w:strike/>
          <w:szCs w:val="24"/>
        </w:rPr>
        <w:t xml:space="preserve"> considerably; for example, for </w:t>
      </w:r>
      <w:r w:rsidR="00D059B8" w:rsidRPr="000B59AD">
        <w:rPr>
          <w:rFonts w:ascii="Times New Roman" w:eastAsiaTheme="minorEastAsia" w:hAnsi="Times New Roman" w:cs="Times New Roman"/>
          <w:i/>
          <w:strike/>
        </w:rPr>
        <w:t>φ</w:t>
      </w:r>
      <w:r w:rsidR="00D059B8" w:rsidRPr="000B59AD">
        <w:rPr>
          <w:rFonts w:eastAsiaTheme="minorEastAsia" w:cstheme="minorHAnsi"/>
          <w:strike/>
        </w:rPr>
        <w:t xml:space="preserve"> = 1, </w:t>
      </w:r>
      <w:r w:rsidR="00D059B8" w:rsidRPr="000B59AD">
        <w:rPr>
          <w:rFonts w:ascii="Times New Roman" w:eastAsiaTheme="minorEastAsia" w:hAnsi="Times New Roman" w:cs="Times New Roman"/>
          <w:i/>
          <w:strike/>
        </w:rPr>
        <w:t>β</w:t>
      </w:r>
      <w:r w:rsidR="00D059B8" w:rsidRPr="000B59AD">
        <w:rPr>
          <w:rFonts w:eastAsiaTheme="minorEastAsia" w:cstheme="minorHAnsi"/>
          <w:strike/>
        </w:rPr>
        <w:t xml:space="preserve"> = 4, </w:t>
      </w:r>
      <w:r w:rsidR="00D059B8" w:rsidRPr="000B59AD">
        <w:rPr>
          <w:rFonts w:ascii="Times New Roman" w:eastAsiaTheme="minorEastAsia" w:hAnsi="Times New Roman" w:cs="Times New Roman"/>
          <w:i/>
          <w:strike/>
        </w:rPr>
        <w:t>K</w:t>
      </w:r>
      <w:r w:rsidR="00D059B8" w:rsidRPr="000B59AD">
        <w:rPr>
          <w:rFonts w:ascii="Times New Roman" w:eastAsiaTheme="minorEastAsia" w:hAnsi="Times New Roman" w:cs="Times New Roman"/>
          <w:strike/>
          <w:vertAlign w:val="subscript"/>
        </w:rPr>
        <w:t>m</w:t>
      </w:r>
      <w:r w:rsidR="00D059B8" w:rsidRPr="000B59AD">
        <w:rPr>
          <w:rFonts w:eastAsiaTheme="minorEastAsia" w:cstheme="minorHAnsi"/>
          <w:strike/>
        </w:rPr>
        <w:t xml:space="preserve"> = 0.1, </w:t>
      </w:r>
      <w:r w:rsidR="00D059B8" w:rsidRPr="000B59AD">
        <w:rPr>
          <w:rFonts w:ascii="Cambria" w:hAnsi="Cambria" w:cstheme="minorHAnsi"/>
          <w:i/>
          <w:iCs/>
          <w:strike/>
          <w:szCs w:val="24"/>
        </w:rPr>
        <w:t>K</w:t>
      </w:r>
      <w:r w:rsidR="00D059B8" w:rsidRPr="000B59AD">
        <w:rPr>
          <w:rFonts w:ascii="Cambria" w:hAnsi="Cambria" w:cstheme="minorHAnsi"/>
          <w:iCs/>
          <w:strike/>
          <w:szCs w:val="24"/>
          <w:vertAlign w:val="subscript"/>
        </w:rPr>
        <w:t>d</w:t>
      </w:r>
      <w:r w:rsidR="00D059B8" w:rsidRPr="000B59AD">
        <w:rPr>
          <w:rFonts w:cstheme="minorHAnsi"/>
          <w:strike/>
          <w:szCs w:val="24"/>
        </w:rPr>
        <w:t xml:space="preserve"> may be as large as </w:t>
      </w:r>
      <w:r w:rsidR="00B424EC" w:rsidRPr="000B59AD">
        <w:rPr>
          <w:rFonts w:cstheme="minorHAnsi"/>
          <w:strike/>
          <w:szCs w:val="24"/>
        </w:rPr>
        <w:t>0.6</w:t>
      </w:r>
      <w:r w:rsidR="00C40BC8" w:rsidRPr="000B59AD">
        <w:rPr>
          <w:rFonts w:cstheme="minorHAnsi"/>
          <w:strike/>
          <w:szCs w:val="24"/>
        </w:rPr>
        <w:t xml:space="preserve"> </w:t>
      </w:r>
      <w:r w:rsidR="00D059B8" w:rsidRPr="000B59AD">
        <w:rPr>
          <w:rFonts w:cstheme="minorHAnsi"/>
          <w:strike/>
          <w:szCs w:val="24"/>
        </w:rPr>
        <w:t xml:space="preserve">for </w:t>
      </w:r>
      <w:r w:rsidR="00D059B8" w:rsidRPr="000B59AD">
        <w:rPr>
          <w:rFonts w:ascii="Times New Roman" w:hAnsi="Times New Roman" w:cs="Times New Roman"/>
          <w:i/>
          <w:strike/>
          <w:szCs w:val="24"/>
        </w:rPr>
        <w:t>N</w:t>
      </w:r>
      <w:r w:rsidR="00D059B8" w:rsidRPr="000B59AD">
        <w:rPr>
          <w:rFonts w:cstheme="minorHAnsi"/>
          <w:strike/>
          <w:szCs w:val="24"/>
        </w:rPr>
        <w:t xml:space="preserve"> = 8 </w:t>
      </w:r>
      <w:r w:rsidR="00C40BC8" w:rsidRPr="000B59AD">
        <w:rPr>
          <w:rFonts w:cstheme="minorHAnsi"/>
          <w:strike/>
          <w:szCs w:val="24"/>
        </w:rPr>
        <w:t>(</w:t>
      </w:r>
      <w:r w:rsidR="002E4737" w:rsidRPr="000B59AD">
        <w:rPr>
          <w:rFonts w:cstheme="minorHAnsi"/>
          <w:strike/>
          <w:szCs w:val="24"/>
        </w:rPr>
        <w:t xml:space="preserve">Figure </w:t>
      </w:r>
      <w:r w:rsidR="00936451" w:rsidRPr="000B59AD">
        <w:rPr>
          <w:rFonts w:cstheme="minorHAnsi"/>
          <w:strike/>
          <w:szCs w:val="24"/>
        </w:rPr>
        <w:t>3b</w:t>
      </w:r>
      <w:r w:rsidR="00C40BC8" w:rsidRPr="000B59AD">
        <w:rPr>
          <w:rFonts w:cstheme="minorHAnsi"/>
          <w:strike/>
          <w:szCs w:val="24"/>
        </w:rPr>
        <w:t>)</w:t>
      </w:r>
      <w:r w:rsidR="0097107F" w:rsidRPr="000B59AD">
        <w:rPr>
          <w:rFonts w:cstheme="minorHAnsi"/>
          <w:strike/>
          <w:szCs w:val="24"/>
        </w:rPr>
        <w:t>.</w:t>
      </w:r>
      <w:r w:rsidR="009E5C93" w:rsidRPr="000B59AD">
        <w:rPr>
          <w:rFonts w:cstheme="minorHAnsi"/>
          <w:strike/>
          <w:szCs w:val="24"/>
        </w:rPr>
        <w:t xml:space="preserve"> However, given our standard requirement that heterozygous diploid and homozygous tetraploid cells be rhythmic, we estimate</w:t>
      </w:r>
      <w:r w:rsidR="0097107F" w:rsidRPr="000B59AD">
        <w:rPr>
          <w:rFonts w:cstheme="minorHAnsi"/>
          <w:strike/>
          <w:szCs w:val="24"/>
        </w:rPr>
        <w:t xml:space="preserve"> </w:t>
      </w:r>
      <w:r w:rsidR="00D059B8" w:rsidRPr="000B59AD">
        <w:rPr>
          <w:rFonts w:eastAsiaTheme="minorEastAsia" w:cstheme="minorHAnsi"/>
          <w:strike/>
        </w:rPr>
        <w:t xml:space="preserve">that a ‘WT cell’ </w:t>
      </w:r>
      <w:r w:rsidR="00D059B8" w:rsidRPr="000B59AD">
        <w:rPr>
          <w:rFonts w:cstheme="minorHAnsi"/>
          <w:strike/>
          <w:szCs w:val="24"/>
        </w:rPr>
        <w:t xml:space="preserve">might be associated with the parameter set: </w:t>
      </w:r>
      <w:r w:rsidR="009E5C93" w:rsidRPr="000B59AD">
        <w:rPr>
          <w:rFonts w:ascii="Times New Roman" w:hAnsi="Times New Roman" w:cs="Times New Roman"/>
          <w:i/>
          <w:strike/>
          <w:szCs w:val="24"/>
        </w:rPr>
        <w:t>N</w:t>
      </w:r>
      <w:r w:rsidR="009E5C93" w:rsidRPr="000B59AD">
        <w:rPr>
          <w:rFonts w:cstheme="minorHAnsi"/>
          <w:strike/>
          <w:szCs w:val="24"/>
        </w:rPr>
        <w:t xml:space="preserve"> = 8, </w:t>
      </w:r>
      <w:r w:rsidR="0097107F" w:rsidRPr="000B59AD">
        <w:rPr>
          <w:rFonts w:ascii="Cambria" w:hAnsi="Cambria" w:cstheme="minorHAnsi"/>
          <w:i/>
          <w:iCs/>
          <w:strike/>
          <w:szCs w:val="24"/>
        </w:rPr>
        <w:t>K</w:t>
      </w:r>
      <w:r w:rsidR="0097107F" w:rsidRPr="000B59AD">
        <w:rPr>
          <w:rFonts w:ascii="Cambria" w:hAnsi="Cambria" w:cstheme="minorHAnsi"/>
          <w:iCs/>
          <w:strike/>
          <w:szCs w:val="24"/>
          <w:vertAlign w:val="subscript"/>
        </w:rPr>
        <w:t>d</w:t>
      </w:r>
      <w:r w:rsidR="0097107F" w:rsidRPr="000B59AD">
        <w:rPr>
          <w:rFonts w:cstheme="minorHAnsi"/>
          <w:strike/>
          <w:szCs w:val="24"/>
        </w:rPr>
        <w:t xml:space="preserve"> =</w:t>
      </w:r>
      <w:r w:rsidR="00D059B8" w:rsidRPr="000B59AD">
        <w:rPr>
          <w:rFonts w:cstheme="minorHAnsi"/>
          <w:strike/>
          <w:szCs w:val="24"/>
        </w:rPr>
        <w:t xml:space="preserve"> 0.</w:t>
      </w:r>
      <w:r w:rsidR="009E5C93" w:rsidRPr="000B59AD">
        <w:rPr>
          <w:rFonts w:cstheme="minorHAnsi"/>
          <w:strike/>
          <w:szCs w:val="24"/>
        </w:rPr>
        <w:t>04</w:t>
      </w:r>
      <w:r w:rsidR="00D059B8" w:rsidRPr="000B59AD">
        <w:rPr>
          <w:rFonts w:cstheme="minorHAnsi"/>
          <w:strike/>
          <w:szCs w:val="24"/>
        </w:rPr>
        <w:t>,</w:t>
      </w:r>
      <w:r w:rsidR="0097107F" w:rsidRPr="000B59AD">
        <w:rPr>
          <w:rFonts w:cstheme="minorHAnsi"/>
          <w:strike/>
          <w:szCs w:val="24"/>
        </w:rPr>
        <w:t xml:space="preserve"> </w:t>
      </w:r>
      <w:r w:rsidR="0097107F" w:rsidRPr="000B59AD">
        <w:rPr>
          <w:rFonts w:ascii="Cambria" w:hAnsi="Cambria" w:cstheme="minorHAnsi"/>
          <w:i/>
          <w:iCs/>
          <w:strike/>
          <w:szCs w:val="24"/>
        </w:rPr>
        <w:t>A</w:t>
      </w:r>
      <w:r w:rsidR="0097107F" w:rsidRPr="000B59AD">
        <w:rPr>
          <w:rFonts w:ascii="Cambria" w:hAnsi="Cambria" w:cstheme="minorHAnsi"/>
          <w:iCs/>
          <w:strike/>
          <w:szCs w:val="24"/>
          <w:vertAlign w:val="subscript"/>
        </w:rPr>
        <w:t>T</w:t>
      </w:r>
      <w:r w:rsidR="0097107F" w:rsidRPr="000B59AD">
        <w:rPr>
          <w:rFonts w:ascii="Times New Roman" w:hAnsi="Times New Roman" w:cs="Times New Roman"/>
          <w:strike/>
          <w:szCs w:val="24"/>
        </w:rPr>
        <w:t xml:space="preserve"> </w:t>
      </w:r>
      <w:r w:rsidR="0097107F" w:rsidRPr="000B59AD">
        <w:rPr>
          <w:rFonts w:ascii="Cambria" w:eastAsiaTheme="minorEastAsia" w:hAnsi="Cambria" w:cstheme="minorHAnsi"/>
          <w:strike/>
        </w:rPr>
        <w:t>=</w:t>
      </w:r>
      <w:r w:rsidR="0097107F" w:rsidRPr="000B59AD">
        <w:rPr>
          <w:rFonts w:eastAsiaTheme="minorEastAsia" w:cstheme="minorHAnsi"/>
          <w:strike/>
        </w:rPr>
        <w:t xml:space="preserve"> 0</w:t>
      </w:r>
      <w:r w:rsidR="009E5C93" w:rsidRPr="000B59AD">
        <w:rPr>
          <w:rFonts w:eastAsiaTheme="minorEastAsia" w:cstheme="minorHAnsi"/>
          <w:strike/>
        </w:rPr>
        <w:t>.4</w:t>
      </w:r>
      <w:r w:rsidR="00D059B8" w:rsidRPr="000B59AD">
        <w:rPr>
          <w:rFonts w:eastAsiaTheme="minorEastAsia" w:cstheme="minorHAnsi"/>
          <w:strike/>
        </w:rPr>
        <w:t xml:space="preserve">, </w:t>
      </w:r>
      <w:r w:rsidR="0097107F" w:rsidRPr="000B59AD">
        <w:rPr>
          <w:rFonts w:ascii="Times New Roman" w:eastAsiaTheme="minorEastAsia" w:hAnsi="Times New Roman" w:cs="Times New Roman"/>
          <w:i/>
          <w:strike/>
        </w:rPr>
        <w:t>φ</w:t>
      </w:r>
      <w:r w:rsidR="0097107F" w:rsidRPr="000B59AD">
        <w:rPr>
          <w:rFonts w:eastAsiaTheme="minorEastAsia" w:cstheme="minorHAnsi"/>
          <w:strike/>
        </w:rPr>
        <w:t xml:space="preserve"> = 1, </w:t>
      </w:r>
      <w:r w:rsidR="0097107F" w:rsidRPr="000B59AD">
        <w:rPr>
          <w:rFonts w:ascii="Times New Roman" w:eastAsiaTheme="minorEastAsia" w:hAnsi="Times New Roman" w:cs="Times New Roman"/>
          <w:i/>
          <w:strike/>
        </w:rPr>
        <w:t>β</w:t>
      </w:r>
      <w:r w:rsidR="0097107F" w:rsidRPr="000B59AD">
        <w:rPr>
          <w:rFonts w:eastAsiaTheme="minorEastAsia" w:cstheme="minorHAnsi"/>
          <w:strike/>
        </w:rPr>
        <w:t xml:space="preserve"> = 4, </w:t>
      </w:r>
      <w:r w:rsidR="0097107F" w:rsidRPr="000B59AD">
        <w:rPr>
          <w:rFonts w:ascii="Times New Roman" w:eastAsiaTheme="minorEastAsia" w:hAnsi="Times New Roman" w:cs="Times New Roman"/>
          <w:i/>
          <w:strike/>
        </w:rPr>
        <w:t>K</w:t>
      </w:r>
      <w:r w:rsidR="0097107F" w:rsidRPr="000B59AD">
        <w:rPr>
          <w:rFonts w:ascii="Times New Roman" w:eastAsiaTheme="minorEastAsia" w:hAnsi="Times New Roman" w:cs="Times New Roman"/>
          <w:strike/>
          <w:vertAlign w:val="subscript"/>
        </w:rPr>
        <w:t>m</w:t>
      </w:r>
      <w:r w:rsidR="00D059B8" w:rsidRPr="000B59AD">
        <w:rPr>
          <w:rFonts w:eastAsiaTheme="minorEastAsia" w:cstheme="minorHAnsi"/>
          <w:strike/>
        </w:rPr>
        <w:t xml:space="preserve"> = 0.1</w:t>
      </w:r>
      <w:r w:rsidR="0097107F" w:rsidRPr="000B59AD">
        <w:rPr>
          <w:rFonts w:eastAsiaTheme="minorEastAsia" w:cstheme="minorHAnsi"/>
          <w:strike/>
        </w:rPr>
        <w:t xml:space="preserve">. In this case, the </w:t>
      </w:r>
      <w:r w:rsidR="00D059B8" w:rsidRPr="000B59AD">
        <w:rPr>
          <w:rFonts w:eastAsiaTheme="minorEastAsia" w:cstheme="minorHAnsi"/>
          <w:strike/>
        </w:rPr>
        <w:t xml:space="preserve">WT cell </w:t>
      </w:r>
      <w:r w:rsidR="0097107F" w:rsidRPr="000B59AD">
        <w:rPr>
          <w:rFonts w:eastAsiaTheme="minorEastAsia" w:cstheme="minorHAnsi"/>
          <w:strike/>
        </w:rPr>
        <w:t xml:space="preserve">oscillates with a period of </w:t>
      </w:r>
      <w:r w:rsidR="000454C0" w:rsidRPr="000B59AD">
        <w:rPr>
          <w:rFonts w:eastAsiaTheme="minorEastAsia" w:cstheme="minorHAnsi"/>
          <w:strike/>
          <w:color w:val="000000" w:themeColor="text1"/>
        </w:rPr>
        <w:t>21</w:t>
      </w:r>
      <w:r w:rsidR="0097107F" w:rsidRPr="000B59AD">
        <w:rPr>
          <w:rFonts w:eastAsiaTheme="minorEastAsia" w:cstheme="minorHAnsi"/>
          <w:strike/>
        </w:rPr>
        <w:t xml:space="preserve"> and </w:t>
      </w:r>
      <w:r w:rsidR="0097107F" w:rsidRPr="000B59AD">
        <w:rPr>
          <w:rFonts w:eastAsiaTheme="minorEastAsia" w:cstheme="minorHAnsi"/>
          <w:i/>
          <w:strike/>
        </w:rPr>
        <w:t>P</w:t>
      </w:r>
      <w:r w:rsidR="0097107F" w:rsidRPr="000B59AD">
        <w:rPr>
          <w:rFonts w:eastAsiaTheme="minorEastAsia" w:cstheme="minorHAnsi"/>
          <w:strike/>
          <w:vertAlign w:val="subscript"/>
        </w:rPr>
        <w:t>tot</w:t>
      </w:r>
      <w:r w:rsidR="0097107F" w:rsidRPr="000B59AD">
        <w:rPr>
          <w:rFonts w:eastAsiaTheme="minorEastAsia" w:cstheme="minorHAnsi"/>
          <w:strike/>
        </w:rPr>
        <w:t xml:space="preserve"> = </w:t>
      </w:r>
      <w:del w:id="36" w:author="Chen, Jing" w:date="2021-04-29T10:51:00Z">
        <w:r w:rsidR="00D059B8" w:rsidRPr="000B59AD" w:rsidDel="001A5947">
          <w:rPr>
            <w:rFonts w:eastAsiaTheme="minorEastAsia" w:cstheme="minorHAnsi"/>
            <w:strike/>
          </w:rPr>
          <w:delText>5</w:delText>
        </w:r>
      </w:del>
      <w:ins w:id="37" w:author="Chen, Jing" w:date="2021-04-29T10:51:00Z">
        <w:r w:rsidR="001A5947" w:rsidRPr="000B59AD">
          <w:rPr>
            <w:rFonts w:eastAsiaTheme="minorEastAsia" w:cstheme="minorHAnsi"/>
            <w:strike/>
          </w:rPr>
          <w:t>4</w:t>
        </w:r>
      </w:ins>
      <w:r w:rsidR="009E5C93" w:rsidRPr="000B59AD">
        <w:rPr>
          <w:rFonts w:eastAsiaTheme="minorEastAsia" w:cstheme="minorHAnsi"/>
          <w:strike/>
        </w:rPr>
        <w:t>.7 (= 3.3 when corrected for mRNA species)</w:t>
      </w:r>
      <w:r w:rsidR="0097107F" w:rsidRPr="000B59AD">
        <w:rPr>
          <w:rFonts w:eastAsiaTheme="minorEastAsia" w:cstheme="minorHAnsi"/>
          <w:strike/>
        </w:rPr>
        <w:t xml:space="preserve">, from which we estimate </w:t>
      </w:r>
      <w:r w:rsidR="0097107F" w:rsidRPr="000B59AD">
        <w:rPr>
          <w:rFonts w:eastAsiaTheme="minorEastAsia" w:cstheme="minorHAnsi"/>
          <w:i/>
          <w:strike/>
        </w:rPr>
        <w:t>P</w:t>
      </w:r>
      <w:r w:rsidR="0097107F" w:rsidRPr="000B59AD">
        <w:rPr>
          <w:rFonts w:eastAsiaTheme="minorEastAsia" w:cstheme="minorHAnsi"/>
          <w:strike/>
        </w:rPr>
        <w:t xml:space="preserve">* ≈ </w:t>
      </w:r>
      <w:del w:id="38" w:author="Chen, Jing" w:date="2021-04-29T01:24:00Z">
        <w:r w:rsidR="00B21471" w:rsidRPr="000B59AD" w:rsidDel="00E7621B">
          <w:rPr>
            <w:rFonts w:eastAsiaTheme="minorEastAsia" w:cstheme="minorHAnsi"/>
            <w:strike/>
          </w:rPr>
          <w:delText>3</w:delText>
        </w:r>
        <w:r w:rsidR="0097107F" w:rsidRPr="000B59AD" w:rsidDel="00E7621B">
          <w:rPr>
            <w:rFonts w:eastAsiaTheme="minorEastAsia" w:cstheme="minorHAnsi"/>
            <w:strike/>
          </w:rPr>
          <w:delText xml:space="preserve">0 </w:delText>
        </w:r>
      </w:del>
      <w:r w:rsidR="009E5C93" w:rsidRPr="000B59AD">
        <w:rPr>
          <w:rFonts w:eastAsiaTheme="minorEastAsia" w:cstheme="minorHAnsi"/>
          <w:strike/>
        </w:rPr>
        <w:t>30</w:t>
      </w:r>
      <w:ins w:id="39" w:author="Chen, Jing" w:date="2021-04-29T01:24:00Z">
        <w:r w:rsidR="00E7621B" w:rsidRPr="000B59AD">
          <w:rPr>
            <w:rFonts w:eastAsiaTheme="minorEastAsia" w:cstheme="minorHAnsi"/>
            <w:strike/>
          </w:rPr>
          <w:t xml:space="preserve"> </w:t>
        </w:r>
      </w:ins>
      <w:r w:rsidR="0097107F" w:rsidRPr="000B59AD">
        <w:rPr>
          <w:rFonts w:eastAsiaTheme="minorEastAsia" w:cstheme="minorHAnsi"/>
          <w:strike/>
        </w:rPr>
        <w:t xml:space="preserve">nM, </w:t>
      </w:r>
      <w:r w:rsidR="002168A5" w:rsidRPr="000B59AD">
        <w:rPr>
          <w:rFonts w:cstheme="minorHAnsi"/>
          <w:strike/>
          <w:szCs w:val="24"/>
        </w:rPr>
        <w:t xml:space="preserve">and </w:t>
      </w:r>
      <w:commentRangeStart w:id="40"/>
      <m:oMath>
        <m:sSub>
          <m:sSubPr>
            <m:ctrlPr>
              <w:rPr>
                <w:rFonts w:ascii="Cambria Math" w:hAnsi="Cambria Math" w:cstheme="minorHAnsi"/>
                <w:i/>
                <w:strike/>
                <w:szCs w:val="24"/>
              </w:rPr>
            </m:ctrlPr>
          </m:sSubPr>
          <m:e>
            <m:acc>
              <m:accPr>
                <m:ctrlPr>
                  <w:rPr>
                    <w:rFonts w:ascii="Cambria Math" w:hAnsi="Cambria Math" w:cstheme="minorHAnsi"/>
                    <w:i/>
                    <w:strike/>
                    <w:szCs w:val="24"/>
                  </w:rPr>
                </m:ctrlPr>
              </m:accPr>
              <m:e>
                <m:r>
                  <w:rPr>
                    <w:rFonts w:ascii="Cambria Math" w:hAnsi="Cambria Math" w:cstheme="minorHAnsi"/>
                    <w:strike/>
                    <w:szCs w:val="24"/>
                  </w:rPr>
                  <m:t>K</m:t>
                </m:r>
              </m:e>
            </m:acc>
          </m:e>
          <m:sub>
            <m:r>
              <m:rPr>
                <m:nor/>
              </m:rPr>
              <w:rPr>
                <w:rFonts w:ascii="Cambria Math" w:hAnsi="Cambria Math" w:cstheme="minorHAnsi"/>
                <w:strike/>
                <w:szCs w:val="24"/>
              </w:rPr>
              <m:t>d</m:t>
            </m:r>
          </m:sub>
        </m:sSub>
      </m:oMath>
      <w:r w:rsidR="002168A5" w:rsidRPr="000B59AD">
        <w:rPr>
          <w:rFonts w:cstheme="minorHAnsi"/>
          <w:strike/>
          <w:szCs w:val="24"/>
        </w:rPr>
        <w:t xml:space="preserve"> = </w:t>
      </w:r>
      <w:del w:id="41" w:author="Chen, Jing" w:date="2021-04-29T01:24:00Z">
        <w:r w:rsidR="00B21471" w:rsidRPr="000B59AD" w:rsidDel="00E7621B">
          <w:rPr>
            <w:rFonts w:cstheme="minorHAnsi"/>
            <w:strike/>
            <w:szCs w:val="24"/>
          </w:rPr>
          <w:delText>3</w:delText>
        </w:r>
        <w:r w:rsidR="002168A5" w:rsidRPr="000B59AD" w:rsidDel="00E7621B">
          <w:rPr>
            <w:rFonts w:cstheme="minorHAnsi"/>
            <w:strike/>
            <w:szCs w:val="24"/>
          </w:rPr>
          <w:delText xml:space="preserve"> </w:delText>
        </w:r>
      </w:del>
      <w:r w:rsidR="009E5C93" w:rsidRPr="000B59AD">
        <w:rPr>
          <w:rFonts w:cstheme="minorHAnsi"/>
          <w:strike/>
          <w:szCs w:val="24"/>
        </w:rPr>
        <w:t>1.2</w:t>
      </w:r>
      <w:ins w:id="42" w:author="Chen, Jing" w:date="2021-04-29T01:24:00Z">
        <w:r w:rsidR="00E7621B" w:rsidRPr="000B59AD">
          <w:rPr>
            <w:rFonts w:cstheme="minorHAnsi"/>
            <w:strike/>
            <w:szCs w:val="24"/>
          </w:rPr>
          <w:t xml:space="preserve"> </w:t>
        </w:r>
      </w:ins>
      <w:r w:rsidR="002168A5" w:rsidRPr="000B59AD">
        <w:rPr>
          <w:rFonts w:cstheme="minorHAnsi"/>
          <w:strike/>
          <w:szCs w:val="24"/>
        </w:rPr>
        <w:t>nM</w:t>
      </w:r>
      <w:commentRangeEnd w:id="40"/>
      <w:r w:rsidR="00E7621B" w:rsidRPr="000B59AD">
        <w:rPr>
          <w:rStyle w:val="CommentReference"/>
          <w:strike/>
        </w:rPr>
        <w:commentReference w:id="40"/>
      </w:r>
      <w:r w:rsidR="002168A5" w:rsidRPr="000B59AD">
        <w:rPr>
          <w:rFonts w:cstheme="minorHAnsi"/>
          <w:strike/>
          <w:szCs w:val="24"/>
        </w:rPr>
        <w:t xml:space="preserve">, which is </w:t>
      </w:r>
      <w:r w:rsidR="00B21471" w:rsidRPr="000B59AD">
        <w:rPr>
          <w:rFonts w:cstheme="minorHAnsi"/>
          <w:strike/>
          <w:szCs w:val="24"/>
        </w:rPr>
        <w:t xml:space="preserve">a </w:t>
      </w:r>
      <w:r w:rsidR="009E5C93" w:rsidRPr="000B59AD">
        <w:rPr>
          <w:rFonts w:cstheme="minorHAnsi"/>
          <w:strike/>
          <w:szCs w:val="24"/>
        </w:rPr>
        <w:t>five</w:t>
      </w:r>
      <w:r w:rsidR="00B21471" w:rsidRPr="000B59AD">
        <w:rPr>
          <w:rFonts w:cstheme="minorHAnsi"/>
          <w:strike/>
          <w:szCs w:val="24"/>
        </w:rPr>
        <w:t>-fold</w:t>
      </w:r>
      <w:r w:rsidR="002168A5" w:rsidRPr="000B59AD">
        <w:rPr>
          <w:rFonts w:cstheme="minorHAnsi"/>
          <w:strike/>
          <w:szCs w:val="24"/>
        </w:rPr>
        <w:t xml:space="preserve"> improvement over the </w:t>
      </w:r>
      <w:r w:rsidR="002168A5" w:rsidRPr="000B59AD">
        <w:rPr>
          <w:rFonts w:ascii="Times New Roman" w:hAnsi="Times New Roman" w:cs="Times New Roman"/>
          <w:i/>
          <w:strike/>
          <w:szCs w:val="24"/>
        </w:rPr>
        <w:t>N</w:t>
      </w:r>
      <w:r w:rsidR="002168A5" w:rsidRPr="000B59AD">
        <w:rPr>
          <w:rFonts w:cstheme="minorHAnsi"/>
          <w:strike/>
          <w:szCs w:val="24"/>
        </w:rPr>
        <w:t xml:space="preserve"> = 8 model with linear degradation of PER.</w:t>
      </w:r>
    </w:p>
    <w:p w14:paraId="1C053EE5" w14:textId="47F95142" w:rsidR="000C7E43" w:rsidRDefault="000B59AD" w:rsidP="00626F7A">
      <w:pPr>
        <w:spacing w:after="120"/>
        <w:jc w:val="both"/>
        <w:rPr>
          <w:rFonts w:eastAsiaTheme="minorEastAsia" w:cstheme="minorHAnsi"/>
        </w:rPr>
      </w:pPr>
      <w:r>
        <w:rPr>
          <w:rFonts w:cstheme="minorHAnsi"/>
          <w:szCs w:val="24"/>
        </w:rPr>
        <w:t>A curious feature of</w:t>
      </w:r>
      <w:r w:rsidR="00B21471">
        <w:rPr>
          <w:rFonts w:cstheme="minorHAnsi"/>
          <w:szCs w:val="24"/>
        </w:rPr>
        <w:t xml:space="preserve"> t</w:t>
      </w:r>
      <w:r w:rsidR="00865958" w:rsidRPr="00F64F97">
        <w:rPr>
          <w:rFonts w:cstheme="minorHAnsi"/>
          <w:szCs w:val="24"/>
        </w:rPr>
        <w:t>he doubly-modified SNF model</w:t>
      </w:r>
      <w:r>
        <w:rPr>
          <w:rFonts w:cstheme="minorHAnsi"/>
          <w:szCs w:val="24"/>
        </w:rPr>
        <w:t xml:space="preserve"> is illustrated in Figure 5c: for certain parameter sets, the model</w:t>
      </w:r>
      <w:r w:rsidR="00865958" w:rsidRPr="00F64F97">
        <w:rPr>
          <w:rFonts w:cstheme="minorHAnsi"/>
          <w:szCs w:val="24"/>
        </w:rPr>
        <w:t xml:space="preserve"> exhibits oscillations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97107F">
        <w:rPr>
          <w:rFonts w:ascii="Cambria" w:hAnsi="Cambria" w:cstheme="minorHAns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sidR="00B21471">
        <w:rPr>
          <w:rFonts w:eastAsiaTheme="minorEastAsia" w:cstheme="minorHAnsi"/>
        </w:rPr>
        <w:t>, which is clearly</w:t>
      </w:r>
      <w:r w:rsidR="00E14502" w:rsidRPr="00F64F97">
        <w:rPr>
          <w:rFonts w:eastAsiaTheme="minorEastAsia" w:cstheme="minorHAnsi"/>
        </w:rPr>
        <w:t xml:space="preserve">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w:t>
      </w:r>
      <w:r w:rsidR="00AC2375" w:rsidRPr="00F64F97">
        <w:rPr>
          <w:rFonts w:eastAsiaTheme="minorEastAsia" w:cstheme="minorHAnsi"/>
        </w:rPr>
        <w:lastRenderedPageBreak/>
        <w:t xml:space="preserve">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w:t>
      </w:r>
      <w:r>
        <w:rPr>
          <w:rFonts w:eastAsiaTheme="minorEastAsia" w:cstheme="minorHAnsi"/>
        </w:rPr>
        <w:t>problem</w:t>
      </w:r>
      <w:r w:rsidR="00647535" w:rsidRPr="00F64F97">
        <w:rPr>
          <w:rFonts w:eastAsiaTheme="minorEastAsia" w:cstheme="minorHAnsi"/>
        </w:rPr>
        <w:t xml:space="preserve">, we consider some other potential rate laws for </w:t>
      </w:r>
      <w:r w:rsidR="00C40BC8" w:rsidRPr="00F64F97">
        <w:rPr>
          <w:rFonts w:eastAsiaTheme="minorEastAsia" w:cstheme="minorHAnsi"/>
          <w:i/>
        </w:rPr>
        <w:t>PER</w:t>
      </w:r>
      <w:r w:rsidR="00647535" w:rsidRPr="00F64F97">
        <w:rPr>
          <w:rFonts w:eastAsiaTheme="minorEastAsia" w:cstheme="minorHAnsi"/>
        </w:rPr>
        <w:t xml:space="preserve"> gene transcription</w:t>
      </w:r>
      <w:r w:rsidR="002E4737"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2E4737" w:rsidRPr="00F64F97">
        <w:rPr>
          <w:rFonts w:eastAsiaTheme="minorEastAsia" w:cstheme="minorHAnsi"/>
        </w:rPr>
        <w:t>)</w:t>
      </w:r>
      <w:r w:rsidR="00647535" w:rsidRPr="00F64F97">
        <w:rPr>
          <w:rFonts w:eastAsiaTheme="minorEastAsia" w:cstheme="minorHAnsi"/>
        </w:rPr>
        <w:t>.</w:t>
      </w:r>
    </w:p>
    <w:p w14:paraId="42AF27E5" w14:textId="2D85E964" w:rsidR="000B59AD" w:rsidRPr="000B59AD" w:rsidRDefault="000B59AD" w:rsidP="00626F7A">
      <w:pPr>
        <w:spacing w:after="120"/>
        <w:jc w:val="both"/>
        <w:rPr>
          <w:rFonts w:eastAsiaTheme="minorEastAsia" w:cstheme="minorHAnsi"/>
          <w:color w:val="FF0000"/>
        </w:rPr>
      </w:pPr>
      <w:r>
        <w:rPr>
          <w:rFonts w:cstheme="minorHAnsi"/>
          <w:color w:val="FF0000"/>
          <w:szCs w:val="24"/>
        </w:rPr>
        <w:t>STOPPED HERE</w:t>
      </w:r>
      <w:r>
        <w:rPr>
          <w:rFonts w:eastAsiaTheme="minorEastAsia" w:cstheme="minorHAnsi"/>
          <w:color w:val="FF0000"/>
        </w:rPr>
        <w:t>. Do we like this approach???</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18137E7D"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consider two slightly different rate laws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t>Rate Law 0</w:t>
            </w:r>
            <w:r w:rsidRPr="00F64F97">
              <w:rPr>
                <w:rFonts w:eastAsiaTheme="minorEastAsia" w:cstheme="minorHAnsi"/>
                <w:szCs w:val="24"/>
              </w:rPr>
              <w:t xml:space="preserve">: </w:t>
            </w:r>
          </w:p>
        </w:tc>
        <w:tc>
          <w:tcPr>
            <w:tcW w:w="3414" w:type="pct"/>
            <w:vAlign w:val="center"/>
          </w:tcPr>
          <w:p w14:paraId="735FB7FD" w14:textId="47084482" w:rsidR="006001BC" w:rsidRPr="00F64F97" w:rsidRDefault="00D93556"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43"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43"/>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46224D84" w:rsidR="006001BC" w:rsidRPr="00F64F97" w:rsidRDefault="00D93556"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F64F97" w14:paraId="1CFD394A" w14:textId="77777777" w:rsidTr="006001BC">
        <w:tc>
          <w:tcPr>
            <w:tcW w:w="1058" w:type="pct"/>
            <w:vAlign w:val="center"/>
          </w:tcPr>
          <w:p w14:paraId="597B47CB" w14:textId="743BC13D" w:rsidR="006001BC" w:rsidRPr="00F64F97" w:rsidRDefault="006001BC" w:rsidP="00626F7A">
            <w:pPr>
              <w:spacing w:after="120"/>
              <w:rPr>
                <w:szCs w:val="24"/>
              </w:rPr>
            </w:pPr>
            <w:r w:rsidRPr="00F64F97">
              <w:rPr>
                <w:rFonts w:eastAsiaTheme="minorEastAsia" w:cstheme="minorHAnsi"/>
                <w:szCs w:val="24"/>
                <w:u w:val="single"/>
              </w:rPr>
              <w:t>Rate Law 2</w:t>
            </w:r>
            <w:r w:rsidRPr="00F64F97">
              <w:rPr>
                <w:rFonts w:eastAsiaTheme="minorEastAsia" w:cstheme="minorHAnsi"/>
                <w:szCs w:val="24"/>
              </w:rPr>
              <w:t>:</w:t>
            </w:r>
          </w:p>
        </w:tc>
        <w:tc>
          <w:tcPr>
            <w:tcW w:w="3414" w:type="pct"/>
            <w:vAlign w:val="center"/>
          </w:tcPr>
          <w:p w14:paraId="697E2B8F" w14:textId="7E5BA491" w:rsidR="006001BC" w:rsidRPr="00F64F97" w:rsidRDefault="00D93556"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free</m:t>
                        </m:r>
                      </m:sub>
                    </m:sSub>
                  </m:den>
                </m:f>
                <m:r>
                  <w:rPr>
                    <w:rFonts w:ascii="Cambria Math" w:hAnsi="Cambria Math" w:cs="Times New Roman"/>
                    <w:szCs w:val="24"/>
                  </w:rPr>
                  <m:t>-M</m:t>
                </m:r>
              </m:oMath>
            </m:oMathPara>
          </w:p>
        </w:tc>
        <w:tc>
          <w:tcPr>
            <w:tcW w:w="528" w:type="pct"/>
            <w:vAlign w:val="center"/>
          </w:tcPr>
          <w:p w14:paraId="2859ED9C" w14:textId="1E70312E"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-2</w:t>
            </w:r>
            <w:r w:rsidRPr="00F64F97">
              <w:rPr>
                <w:szCs w:val="24"/>
              </w:rPr>
              <w:t>)</w:t>
            </w:r>
          </w:p>
        </w:tc>
      </w:tr>
    </w:tbl>
    <w:p w14:paraId="33A7FC75" w14:textId="16C8AD51" w:rsidR="008139A5" w:rsidRPr="00F64F97" w:rsidRDefault="00101637" w:rsidP="00626F7A">
      <w:pPr>
        <w:spacing w:before="120" w:after="120"/>
        <w:jc w:val="both"/>
        <w:rPr>
          <w:rFonts w:eastAsiaTheme="minorEastAsia" w:cstheme="minorHAnsi"/>
        </w:rPr>
      </w:pPr>
      <w:r w:rsidRPr="00F64F97">
        <w:rPr>
          <w:rFonts w:cstheme="minorHAnsi"/>
          <w:szCs w:val="24"/>
        </w:rPr>
        <w:t>Rate l</w:t>
      </w:r>
      <w:r w:rsidR="00F64347" w:rsidRPr="00F64F97">
        <w:rPr>
          <w:rFonts w:cstheme="minorHAnsi"/>
          <w:szCs w:val="24"/>
        </w:rPr>
        <w:t xml:space="preserve">aw 0 is, of course, the original KF expression. </w:t>
      </w:r>
      <w:r w:rsidR="005947C9" w:rsidRPr="00F64F97">
        <w:rPr>
          <w:rFonts w:cstheme="minorHAnsi"/>
          <w:szCs w:val="24"/>
        </w:rPr>
        <w:t xml:space="preserve">When </w:t>
      </w:r>
      <w:r w:rsidR="005947C9" w:rsidRPr="00F64F97">
        <w:rPr>
          <w:rFonts w:ascii="Cambria" w:eastAsiaTheme="minorEastAsia" w:hAnsi="Cambria" w:cstheme="minorHAnsi"/>
          <w:i/>
        </w:rPr>
        <w:t>A</w:t>
      </w:r>
      <w:r w:rsidR="005947C9" w:rsidRPr="00F64F97">
        <w:rPr>
          <w:rFonts w:ascii="Cambria" w:eastAsiaTheme="minorEastAsia" w:hAnsi="Cambria" w:cstheme="minorHAnsi"/>
          <w:vertAlign w:val="subscript"/>
        </w:rPr>
        <w:t>free</w:t>
      </w:r>
      <w:r w:rsidR="005947C9" w:rsidRPr="00F64F97">
        <w:rPr>
          <w:rFonts w:ascii="Cambria" w:eastAsiaTheme="minorEastAsia" w:hAnsi="Cambria" w:cstheme="minorHAnsi"/>
        </w:rPr>
        <w:t xml:space="preserve"> =</w:t>
      </w:r>
      <w:r w:rsidR="005947C9" w:rsidRPr="00F64F97">
        <w:rPr>
          <w:rFonts w:ascii="Cambria" w:eastAsiaTheme="minorEastAsia" w:hAnsi="Cambria" w:cstheme="minorHAnsi"/>
          <w:i/>
        </w:rPr>
        <w:t xml:space="preserve"> A</w:t>
      </w:r>
      <w:r w:rsidR="005947C9" w:rsidRPr="00F64F97">
        <w:rPr>
          <w:rFonts w:ascii="Cambria" w:eastAsiaTheme="minorEastAsia" w:hAnsi="Cambria" w:cstheme="minorHAnsi"/>
          <w:vertAlign w:val="subscript"/>
        </w:rPr>
        <w:t>T</w:t>
      </w:r>
      <w:r w:rsidR="005947C9" w:rsidRPr="00F64F97">
        <w:rPr>
          <w:rFonts w:eastAsiaTheme="minorEastAsia" w:cstheme="minorHAnsi"/>
        </w:rPr>
        <w:t xml:space="preserve">, </w:t>
      </w:r>
      <w:r w:rsidR="00BB2F02" w:rsidRPr="00F64F97">
        <w:rPr>
          <w:rFonts w:eastAsiaTheme="minorEastAsia" w:cstheme="minorHAnsi"/>
        </w:rPr>
        <w:t xml:space="preserve">the maximum rate of transcription </w:t>
      </w:r>
      <w:r w:rsidR="00C910C5" w:rsidRPr="00F64F97">
        <w:rPr>
          <w:rFonts w:eastAsiaTheme="minorEastAsia" w:cstheme="minorHAnsi"/>
        </w:rPr>
        <w:t xml:space="preserve">is </w:t>
      </w:r>
      <w:r w:rsidR="00BB2F02" w:rsidRPr="00F64F97">
        <w:rPr>
          <w:rFonts w:ascii="Cambria" w:hAnsi="Cambria" w:cstheme="minorHAnsi"/>
          <w:i/>
          <w:szCs w:val="24"/>
        </w:rPr>
        <w:t>φ</w:t>
      </w:r>
      <w:r w:rsidR="00DB2F13" w:rsidRPr="00F64F97">
        <w:rPr>
          <w:rFonts w:cstheme="minorHAnsi"/>
          <w:szCs w:val="24"/>
        </w:rPr>
        <w:t xml:space="preserve">. (In our scaling of the differential equations, the maximum rate of transcription of </w:t>
      </w:r>
      <w:r w:rsidR="00DB2F13" w:rsidRPr="00F64F97">
        <w:rPr>
          <w:rFonts w:cstheme="minorHAnsi"/>
          <w:i/>
          <w:szCs w:val="24"/>
        </w:rPr>
        <w:t>PER</w:t>
      </w:r>
      <w:r w:rsidR="00DB2F13" w:rsidRPr="00F64F97">
        <w:rPr>
          <w:rFonts w:cstheme="minorHAnsi"/>
          <w:szCs w:val="24"/>
        </w:rPr>
        <w:t xml:space="preserve"> mRNA = </w:t>
      </w:r>
      <w:r w:rsidR="00DB2F13" w:rsidRPr="00F64F97">
        <w:rPr>
          <w:rFonts w:ascii="Cambria" w:hAnsi="Cambria" w:cstheme="minorHAnsi"/>
          <w:i/>
          <w:szCs w:val="24"/>
        </w:rPr>
        <w:t>φ</w:t>
      </w:r>
      <w:r w:rsidR="00DB2F13" w:rsidRPr="00F64F97">
        <w:rPr>
          <w:rFonts w:ascii="Cambria" w:hAnsi="Cambria" w:cstheme="minorHAnsi"/>
          <w:szCs w:val="24"/>
        </w:rPr>
        <w:t xml:space="preserve"> = 1 </w:t>
      </w:r>
      <w:r w:rsidR="00DB2F13" w:rsidRPr="00F64F97">
        <w:rPr>
          <w:rFonts w:cstheme="minorHAnsi"/>
          <w:szCs w:val="24"/>
        </w:rPr>
        <w:t xml:space="preserve">for </w:t>
      </w:r>
      <w:r w:rsidR="00A76EA1" w:rsidRPr="00F64F97">
        <w:rPr>
          <w:rFonts w:cstheme="minorHAnsi"/>
          <w:szCs w:val="24"/>
        </w:rPr>
        <w:t xml:space="preserve">WT </w:t>
      </w:r>
      <w:r w:rsidR="00DB2F13" w:rsidRPr="00F64F97">
        <w:rPr>
          <w:rFonts w:cstheme="minorHAnsi"/>
          <w:szCs w:val="24"/>
        </w:rPr>
        <w:t>homozy</w:t>
      </w:r>
      <w:r w:rsidR="00DB2F13" w:rsidRPr="00F64F97">
        <w:rPr>
          <w:rFonts w:eastAsiaTheme="minorEastAsia" w:cstheme="minorHAnsi"/>
        </w:rPr>
        <w:t xml:space="preserve">gous diploid cells, and the rate increases or decreases with </w:t>
      </w:r>
      <w:r w:rsidR="00DB2F13" w:rsidRPr="00F64F97">
        <w:rPr>
          <w:rFonts w:ascii="Cambria" w:hAnsi="Cambria" w:cstheme="minorHAnsi"/>
          <w:i/>
          <w:szCs w:val="24"/>
        </w:rPr>
        <w:t>φ</w:t>
      </w:r>
      <w:r w:rsidR="00DB2F13" w:rsidRPr="00F64F97">
        <w:rPr>
          <w:rFonts w:ascii="Cambria" w:hAnsi="Cambria" w:cstheme="minorHAnsi"/>
          <w:szCs w:val="24"/>
        </w:rPr>
        <w:t xml:space="preserve"> </w:t>
      </w:r>
      <w:r w:rsidR="00DB2F13" w:rsidRPr="00F64F97">
        <w:rPr>
          <w:rFonts w:cstheme="minorHAnsi"/>
          <w:szCs w:val="24"/>
        </w:rPr>
        <w:t xml:space="preserve">for cells </w:t>
      </w:r>
      <w:r w:rsidR="002A08DB" w:rsidRPr="00F64F97">
        <w:rPr>
          <w:rFonts w:cstheme="minorHAnsi"/>
          <w:szCs w:val="24"/>
        </w:rPr>
        <w:t xml:space="preserve">over- </w:t>
      </w:r>
      <w:r w:rsidR="00DB2F13" w:rsidRPr="00F64F97">
        <w:rPr>
          <w:rFonts w:cstheme="minorHAnsi"/>
          <w:szCs w:val="24"/>
        </w:rPr>
        <w:t>or under</w:t>
      </w:r>
      <w:r w:rsidR="002A08DB" w:rsidRPr="00F64F97">
        <w:rPr>
          <w:rFonts w:cstheme="minorHAnsi"/>
          <w:szCs w:val="24"/>
        </w:rPr>
        <w:t>-</w:t>
      </w:r>
      <w:r w:rsidR="00DB2F13" w:rsidRPr="00F64F97">
        <w:rPr>
          <w:rFonts w:cstheme="minorHAnsi"/>
          <w:szCs w:val="24"/>
        </w:rPr>
        <w:t xml:space="preserve">expressing </w:t>
      </w:r>
      <w:r w:rsidR="00DB2F13" w:rsidRPr="00F64F97">
        <w:rPr>
          <w:rFonts w:cstheme="minorHAnsi"/>
          <w:i/>
          <w:szCs w:val="24"/>
        </w:rPr>
        <w:t>PER</w:t>
      </w:r>
      <w:r w:rsidR="00DB2F13" w:rsidRPr="00F64F97">
        <w:rPr>
          <w:rFonts w:cstheme="minorHAnsi"/>
          <w:szCs w:val="24"/>
        </w:rPr>
        <w:t xml:space="preserve"> mRNA, either by manipulating </w:t>
      </w:r>
      <w:r w:rsidR="00DB2F13" w:rsidRPr="00F64F97">
        <w:rPr>
          <w:rFonts w:cstheme="minorHAnsi"/>
          <w:i/>
          <w:szCs w:val="24"/>
        </w:rPr>
        <w:t>PER</w:t>
      </w:r>
      <w:r w:rsidR="00DB2F13" w:rsidRPr="00F64F97">
        <w:rPr>
          <w:rFonts w:cstheme="minorHAnsi"/>
          <w:szCs w:val="24"/>
        </w:rPr>
        <w:t xml:space="preserve"> gene dosage or the strength of the </w:t>
      </w:r>
      <w:r w:rsidR="00DB2F13" w:rsidRPr="00F64F97">
        <w:rPr>
          <w:rFonts w:cstheme="minorHAnsi"/>
          <w:i/>
          <w:szCs w:val="24"/>
        </w:rPr>
        <w:t>PER</w:t>
      </w:r>
      <w:r w:rsidR="00DB2F13" w:rsidRPr="00F64F97">
        <w:rPr>
          <w:rFonts w:cstheme="minorHAnsi"/>
          <w:szCs w:val="24"/>
        </w:rPr>
        <w:t xml:space="preserve"> gene promoter</w:t>
      </w:r>
      <w:r w:rsidR="00DB2F13" w:rsidRPr="00F64F97">
        <w:rPr>
          <w:rFonts w:eastAsiaTheme="minorEastAsia" w:cstheme="minorHAnsi"/>
        </w:rPr>
        <w:t xml:space="preserve">.) </w:t>
      </w:r>
      <w:r w:rsidR="00A76EA1" w:rsidRPr="00F64F97">
        <w:rPr>
          <w:rFonts w:eastAsiaTheme="minorEastAsia" w:cstheme="minorHAnsi"/>
        </w:rPr>
        <w:t xml:space="preserve"> F</w:t>
      </w:r>
      <w:r w:rsidR="007D5434" w:rsidRPr="00F64F97">
        <w:rPr>
          <w:rFonts w:eastAsiaTheme="minorEastAsia" w:cstheme="minorHAnsi"/>
        </w:rPr>
        <w:t xml:space="preserve">or rate laws 1 and 2,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m:t>φ</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716322" w:rsidRPr="00F64F97">
        <w:rPr>
          <w:rFonts w:cstheme="minorHAnsi"/>
          <w:szCs w:val="24"/>
        </w:rPr>
        <w:t>i.e., the maximum rate depends on how strongly BMAL:CLOCK binds to the E-box</w:t>
      </w:r>
      <w:r w:rsidR="00B0142D" w:rsidRPr="00F64F97">
        <w:rPr>
          <w:rFonts w:cstheme="minorHAnsi"/>
          <w:szCs w:val="24"/>
        </w:rPr>
        <w:t xml:space="preserve">, </w:t>
      </w:r>
      <w:r w:rsidR="00DB7E63">
        <w:rPr>
          <w:rFonts w:cstheme="minorHAnsi"/>
          <w:szCs w:val="24"/>
        </w:rPr>
        <w:t xml:space="preserve">as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7D5434" w:rsidRPr="00F64F97">
        <w:rPr>
          <w:rFonts w:eastAsiaTheme="minorEastAsia" w:cstheme="minorHAnsi"/>
        </w:rPr>
        <w:t xml:space="preserve">. </w:t>
      </w:r>
      <w:r w:rsidR="00E53B3C" w:rsidRPr="00F64F97">
        <w:rPr>
          <w:rFonts w:eastAsiaTheme="minorEastAsia" w:cstheme="minorHAnsi"/>
        </w:rPr>
        <w:t xml:space="preserve">Rate laws 1 and 2 </w:t>
      </w:r>
      <w:r w:rsidR="00716322" w:rsidRPr="00F64F97">
        <w:rPr>
          <w:rFonts w:eastAsiaTheme="minorEastAsia" w:cstheme="minorHAnsi"/>
        </w:rPr>
        <w:t>also imply</w:t>
      </w:r>
      <w:r w:rsidR="00E53B3C" w:rsidRPr="00F64F97">
        <w:rPr>
          <w:rFonts w:eastAsiaTheme="minorEastAsia" w:cstheme="minorHAnsi"/>
        </w:rPr>
        <w:t xml:space="preserve"> that the transcription rate is proportional to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eastAsiaTheme="minorEastAsia" w:cstheme="minorHAnsi"/>
        </w:rPr>
        <w:t xml:space="preserve"> (not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716322" w:rsidRPr="00F64F97">
        <w:rPr>
          <w:rFonts w:eastAsiaTheme="minorEastAsia" w:cstheme="minorHAnsi"/>
        </w:rPr>
        <w:t>These</w:t>
      </w:r>
      <w:r w:rsidR="00D87BB6" w:rsidRPr="00F64F97">
        <w:rPr>
          <w:rFonts w:eastAsiaTheme="minorEastAsia" w:cstheme="minorHAnsi"/>
        </w:rPr>
        <w:t xml:space="preserve"> three rate laws </w:t>
      </w:r>
      <w:r w:rsidR="00D87BB6" w:rsidRPr="00F64F97">
        <w:rPr>
          <w:rFonts w:eastAsiaTheme="minorEastAsia" w:cstheme="minorHAnsi"/>
        </w:rPr>
        <w:lastRenderedPageBreak/>
        <w:t>represent different limiting cases</w:t>
      </w:r>
      <w:r w:rsidR="00716322" w:rsidRPr="00F64F97">
        <w:rPr>
          <w:rFonts w:eastAsiaTheme="minorEastAsia" w:cstheme="minorHAnsi"/>
        </w:rPr>
        <w:t xml:space="preserve"> of BMAL:CLOCK binding to E-boxes, as explained in detail in the</w:t>
      </w:r>
      <w:r w:rsidR="00D87BB6" w:rsidRPr="00F64F97">
        <w:rPr>
          <w:rFonts w:eastAsiaTheme="minorEastAsia" w:cstheme="minorHAnsi"/>
        </w:rPr>
        <w:t xml:space="preserve"> Supplementary Materials</w:t>
      </w:r>
      <w:r w:rsidR="00B97AE5" w:rsidRPr="00F64F97">
        <w:rPr>
          <w:rFonts w:eastAsiaTheme="minorEastAsia" w:cstheme="minorHAnsi"/>
        </w:rPr>
        <w:t xml:space="preserve"> </w:t>
      </w:r>
      <w:r w:rsidR="00DB7E63">
        <w:rPr>
          <w:rFonts w:eastAsiaTheme="minorEastAsia" w:cstheme="minorHAnsi"/>
        </w:rPr>
        <w:t>(</w:t>
      </w:r>
      <w:r w:rsidR="00B97AE5" w:rsidRPr="00F64F97">
        <w:rPr>
          <w:rFonts w:eastAsiaTheme="minorEastAsia" w:cstheme="minorHAnsi"/>
        </w:rPr>
        <w:t xml:space="preserve">‘Deriving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DB7E63">
        <w:rPr>
          <w:rFonts w:eastAsiaTheme="minorEastAsia" w:cstheme="minorHAnsi"/>
        </w:rPr>
        <w:t>)</w:t>
      </w:r>
      <w:r w:rsidR="00D87BB6" w:rsidRPr="00F64F97">
        <w:rPr>
          <w:rFonts w:eastAsiaTheme="minorEastAsia" w:cstheme="minorHAnsi"/>
        </w:rPr>
        <w:t xml:space="preserve">. </w:t>
      </w:r>
      <w:r w:rsidR="00A410FC" w:rsidRPr="00F64F97">
        <w:rPr>
          <w:rFonts w:eastAsiaTheme="minorEastAsia" w:cstheme="minorHAnsi"/>
        </w:rPr>
        <w:t xml:space="preserve">Recall that </w:t>
      </w:r>
      <w:r w:rsidR="00D87BB6" w:rsidRPr="00F64F97">
        <w:rPr>
          <w:rFonts w:eastAsiaTheme="minorEastAsia" w:cstheme="minorHAnsi"/>
        </w:rPr>
        <w:t xml:space="preserve">the KF </w:t>
      </w:r>
      <w:r w:rsidR="00A410FC" w:rsidRPr="00F64F97">
        <w:rPr>
          <w:rFonts w:eastAsiaTheme="minorEastAsia" w:cstheme="minorHAnsi"/>
        </w:rPr>
        <w:t xml:space="preserve">rate law 0 </w:t>
      </w:r>
      <w:r w:rsidR="00D87BB6" w:rsidRPr="00F64F97">
        <w:rPr>
          <w:rFonts w:cstheme="minorHAnsi"/>
          <w:szCs w:val="24"/>
        </w:rPr>
        <w:t>applies to</w:t>
      </w:r>
      <w:r w:rsidR="00A410FC" w:rsidRPr="00F64F97">
        <w:rPr>
          <w:rFonts w:cstheme="minorHAnsi"/>
          <w:szCs w:val="24"/>
        </w:rPr>
        <w:t xml:space="preserve"> the case in which binding between PER:CRY and BMAL:CLOCK is independent of the binding between BMAL:CLOCK and E-box, and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is a slight modification of the KF rate law</w:t>
      </w:r>
      <w:r w:rsidR="007D5434" w:rsidRPr="00F64F97">
        <w:rPr>
          <w:rFonts w:eastAsiaTheme="minorEastAsia" w:cstheme="minorHAnsi"/>
        </w:rPr>
        <w:t xml:space="preserve"> 0</w:t>
      </w:r>
      <w:r w:rsidR="00DC5E55" w:rsidRPr="00F64F97">
        <w:rPr>
          <w:rFonts w:eastAsiaTheme="minorEastAsia" w:cstheme="minorHAnsi"/>
        </w:rPr>
        <w:t xml:space="preserve">, </w:t>
      </w:r>
      <w:r w:rsidR="00D87BB6" w:rsidRPr="00F64F97">
        <w:rPr>
          <w:rFonts w:eastAsiaTheme="minorEastAsia" w:cstheme="minorHAnsi"/>
        </w:rPr>
        <w:t>relax</w:t>
      </w:r>
      <w:r w:rsidR="00716322" w:rsidRPr="00F64F97">
        <w:rPr>
          <w:rFonts w:eastAsiaTheme="minorEastAsia" w:cstheme="minorHAnsi"/>
        </w:rPr>
        <w:t>ing</w:t>
      </w:r>
      <w:r w:rsidR="00D87BB6" w:rsidRPr="00F64F97">
        <w:rPr>
          <w:rFonts w:eastAsiaTheme="minorEastAsia" w:cstheme="minorHAnsi"/>
        </w:rPr>
        <w:t xml:space="preserve"> the 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by </w:t>
      </w:r>
      <w:r w:rsidR="00D87BB6" w:rsidRPr="00F64F97">
        <w:rPr>
          <w:rFonts w:cstheme="minorHAnsi"/>
          <w:szCs w:val="24"/>
        </w:rPr>
        <w:t xml:space="preserve">BMAL:CLOCK. </w:t>
      </w:r>
      <w:r w:rsidR="00D87BB6" w:rsidRPr="00F64F97">
        <w:rPr>
          <w:rFonts w:eastAsiaTheme="minorEastAsia" w:cstheme="minorHAnsi"/>
        </w:rPr>
        <w:t>Finally, r</w:t>
      </w:r>
      <w:r w:rsidR="007E0517" w:rsidRPr="00F64F97">
        <w:rPr>
          <w:rFonts w:eastAsiaTheme="minorEastAsia" w:cstheme="minorHAnsi"/>
        </w:rPr>
        <w:t xml:space="preserve">ate law 2 is based on a </w:t>
      </w:r>
      <w:r w:rsidR="008015B1" w:rsidRPr="00F64F97">
        <w:rPr>
          <w:rFonts w:eastAsiaTheme="minorEastAsia" w:cstheme="minorHAnsi"/>
        </w:rPr>
        <w:t xml:space="preserve">different </w:t>
      </w:r>
      <w:r w:rsidR="007E0517" w:rsidRPr="00F64F97">
        <w:rPr>
          <w:rFonts w:eastAsiaTheme="minorEastAsia" w:cstheme="minorHAnsi"/>
        </w:rPr>
        <w:t>model</w:t>
      </w:r>
      <w:r w:rsidR="008015B1" w:rsidRPr="00F64F97">
        <w:rPr>
          <w:rFonts w:eastAsiaTheme="minorEastAsia" w:cstheme="minorHAnsi"/>
        </w:rPr>
        <w:t xml:space="preserve"> of the regulation of </w:t>
      </w:r>
      <w:r w:rsidR="008015B1" w:rsidRPr="00F64F97">
        <w:rPr>
          <w:rFonts w:eastAsiaTheme="minorEastAsia" w:cstheme="minorHAnsi"/>
          <w:i/>
        </w:rPr>
        <w:t>PER</w:t>
      </w:r>
      <w:r w:rsidR="008015B1" w:rsidRPr="00F64F97">
        <w:rPr>
          <w:rFonts w:eastAsiaTheme="minorEastAsia" w:cstheme="minorHAnsi"/>
        </w:rPr>
        <w:t xml:space="preserve"> transcription,</w:t>
      </w:r>
      <w:r w:rsidR="007E0517" w:rsidRPr="00F64F97">
        <w:rPr>
          <w:rFonts w:eastAsiaTheme="minorEastAsia" w:cstheme="minorHAnsi"/>
        </w:rPr>
        <w:t xml:space="preserve"> where</w:t>
      </w:r>
      <w:r w:rsidR="008139A5" w:rsidRPr="00F64F97">
        <w:rPr>
          <w:rFonts w:eastAsiaTheme="minorEastAsia" w:cstheme="minorHAnsi"/>
        </w:rPr>
        <w:t xml:space="preserve"> PER:CRY binds tightly to BMAL:CLOCK, and</w:t>
      </w:r>
      <w:r w:rsidR="00DC5E55" w:rsidRPr="00F64F97">
        <w:rPr>
          <w:rFonts w:eastAsiaTheme="minorEastAsia" w:cstheme="minorHAnsi"/>
        </w:rPr>
        <w:t xml:space="preserve"> only the free form of BMAL:CLOCK binds to the E-box. </w:t>
      </w:r>
      <w:r w:rsidR="0041249A" w:rsidRPr="00F64F97">
        <w:rPr>
          <w:rFonts w:eastAsiaTheme="minorEastAsia" w:cstheme="minorHAnsi"/>
        </w:rPr>
        <w:t>Electron microscopy studies of Aryal et al.</w:t>
      </w:r>
      <w:r w:rsidR="00505C29" w:rsidRPr="00F64F97">
        <w:rPr>
          <w:rFonts w:eastAsiaTheme="minorEastAsia" w:cstheme="minorHAnsi"/>
        </w:rPr>
        <w:t xml:space="preserve"> </w:t>
      </w:r>
      <w:r w:rsidR="00313A94"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313A94" w:rsidRPr="00F64F97">
        <w:rPr>
          <w:rFonts w:eastAsiaTheme="minorEastAsia" w:cstheme="minorHAnsi"/>
        </w:rPr>
      </w:r>
      <w:r w:rsidR="00313A94" w:rsidRPr="00F64F97">
        <w:rPr>
          <w:rFonts w:eastAsiaTheme="minorEastAsia" w:cstheme="minorHAnsi"/>
        </w:rPr>
        <w:fldChar w:fldCharType="separate"/>
      </w:r>
      <w:r w:rsidR="00313A94" w:rsidRPr="00F64F97">
        <w:rPr>
          <w:rFonts w:eastAsiaTheme="minorEastAsia" w:cstheme="minorHAnsi"/>
          <w:noProof/>
        </w:rPr>
        <w:t>(36)</w:t>
      </w:r>
      <w:r w:rsidR="00313A94" w:rsidRPr="00F64F97">
        <w:rPr>
          <w:rFonts w:eastAsiaTheme="minorEastAsia" w:cstheme="minorHAnsi"/>
        </w:rPr>
        <w:fldChar w:fldCharType="end"/>
      </w:r>
      <w:r w:rsidR="0041249A" w:rsidRPr="00F64F97">
        <w:rPr>
          <w:rFonts w:eastAsiaTheme="minorEastAsia" w:cstheme="minorHAnsi"/>
        </w:rPr>
        <w:t xml:space="preserve"> indicate that PER:CRY::BMAL:CLOCK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D93556"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44" w:name="_Ref42557626"/>
            <w:r w:rsidRPr="00F64F97">
              <w:rPr>
                <w:szCs w:val="24"/>
              </w:rPr>
              <w:t>(</w:t>
            </w:r>
            <w:r w:rsidR="007149A0" w:rsidRPr="00F64F97">
              <w:rPr>
                <w:szCs w:val="24"/>
              </w:rPr>
              <w:t>10</w:t>
            </w:r>
            <w:r w:rsidRPr="00F64F97">
              <w:rPr>
                <w:szCs w:val="24"/>
              </w:rPr>
              <w:t>)</w:t>
            </w:r>
            <w:bookmarkEnd w:id="44"/>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04D14735" w:rsidR="00735221" w:rsidRPr="00F64F97" w:rsidRDefault="00D93556"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46B5CF5A" w:rsidR="00735221" w:rsidRPr="00F64F97" w:rsidRDefault="00D93556"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i=2,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D93556"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D93556"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45" w:name="_Ref42557629"/>
            <w:r w:rsidRPr="00F64F97">
              <w:rPr>
                <w:szCs w:val="24"/>
              </w:rPr>
              <w:t>(</w:t>
            </w:r>
            <w:r w:rsidR="007149A0" w:rsidRPr="00F64F97">
              <w:rPr>
                <w:szCs w:val="24"/>
              </w:rPr>
              <w:t>14</w:t>
            </w:r>
            <w:r w:rsidRPr="00F64F97">
              <w:rPr>
                <w:szCs w:val="24"/>
              </w:rPr>
              <w:t>)</w:t>
            </w:r>
            <w:bookmarkEnd w:id="45"/>
          </w:p>
        </w:tc>
      </w:tr>
    </w:tbl>
    <w:p w14:paraId="6AA983B2" w14:textId="5E7F59C9"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6FB3164F" w:rsidR="00B37F93" w:rsidRPr="00F64F97" w:rsidRDefault="00B37F93" w:rsidP="00626F7A">
      <w:pPr>
        <w:spacing w:after="120"/>
        <w:jc w:val="both"/>
        <w:rPr>
          <w:rFonts w:eastAsiaTheme="minorEastAsia" w:cstheme="minorHAnsi"/>
        </w:rPr>
      </w:pPr>
      <w:r w:rsidRPr="00F64F97">
        <w:rPr>
          <w:rFonts w:eastAsiaTheme="minorEastAsia" w:cstheme="minorHAnsi"/>
        </w:rPr>
        <w:lastRenderedPageBreak/>
        <w:t>To keep track of all these different versions, we introduce the notation SNF(TD</w:t>
      </w:r>
      <w:r w:rsidR="00D77D78" w:rsidRPr="00F64F97">
        <w:rPr>
          <w:rFonts w:eastAsiaTheme="minorEastAsia" w:cstheme="minorHAnsi"/>
        </w:rPr>
        <w:t>N</w:t>
      </w:r>
      <w:r w:rsidRPr="00F64F97">
        <w:rPr>
          <w:rFonts w:eastAsiaTheme="minorEastAsia" w:cstheme="minorHAnsi"/>
        </w:rPr>
        <w:t xml:space="preserve">), where T denotes the </w:t>
      </w:r>
      <w:r w:rsidR="00101637" w:rsidRPr="00F64F97">
        <w:rPr>
          <w:rFonts w:eastAsiaTheme="minorEastAsia" w:cstheme="minorHAnsi"/>
          <w:i/>
        </w:rPr>
        <w:t>PER</w:t>
      </w:r>
      <w:r w:rsidRPr="00F64F97">
        <w:rPr>
          <w:rFonts w:eastAsiaTheme="minorEastAsia" w:cstheme="minorHAnsi"/>
        </w:rPr>
        <w:t xml:space="preserve"> transcription rate law</w:t>
      </w:r>
      <w:r w:rsidR="00101637" w:rsidRPr="00F64F97">
        <w:rPr>
          <w:rFonts w:eastAsiaTheme="minorEastAsia" w:cstheme="minorHAnsi"/>
        </w:rPr>
        <w:t xml:space="preserve"> (0, 1 or 2)</w:t>
      </w:r>
      <w:r w:rsidRPr="00F64F97">
        <w:rPr>
          <w:rFonts w:eastAsiaTheme="minorEastAsia" w:cstheme="minorHAnsi"/>
        </w:rPr>
        <w:t>, D denotes the PER degradation rate law</w:t>
      </w:r>
      <w:r w:rsidR="00101637" w:rsidRPr="00F64F97">
        <w:rPr>
          <w:rFonts w:eastAsiaTheme="minorEastAsia" w:cstheme="minorHAnsi"/>
        </w:rPr>
        <w:t xml:space="preserve"> (L for linear or M for Michaelian)</w:t>
      </w:r>
      <w:r w:rsidRPr="00F64F97">
        <w:rPr>
          <w:rFonts w:eastAsiaTheme="minorEastAsia" w:cstheme="minorHAnsi"/>
        </w:rPr>
        <w:t xml:space="preserve">, and </w:t>
      </w:r>
      <w:r w:rsidR="00D77D78" w:rsidRPr="00F64F97">
        <w:rPr>
          <w:rFonts w:eastAsiaTheme="minorEastAsia" w:cstheme="minorHAnsi"/>
        </w:rPr>
        <w:t>N</w:t>
      </w:r>
      <w:r w:rsidRPr="00F64F97">
        <w:rPr>
          <w:rFonts w:eastAsiaTheme="minorEastAsia" w:cstheme="minorHAnsi"/>
        </w:rPr>
        <w:t xml:space="preserve"> denotes the number of species in the negative feedback loop. </w:t>
      </w:r>
      <w:r w:rsidRPr="00F64F97">
        <w:rPr>
          <w:rFonts w:cstheme="minorHAnsi"/>
          <w:szCs w:val="24"/>
        </w:rPr>
        <w:t xml:space="preserve">For example, the original </w:t>
      </w:r>
      <w:r w:rsidR="00E74F4C" w:rsidRPr="00F64F97">
        <w:rPr>
          <w:rFonts w:cstheme="minorHAnsi"/>
          <w:szCs w:val="24"/>
        </w:rPr>
        <w:t>KF</w:t>
      </w:r>
      <w:r w:rsidRPr="00F64F97">
        <w:rPr>
          <w:rFonts w:cstheme="minorHAnsi"/>
          <w:szCs w:val="24"/>
        </w:rPr>
        <w:t xml:space="preserve"> model </w:t>
      </w:r>
      <w:r w:rsidR="00101637" w:rsidRPr="00F64F97">
        <w:rPr>
          <w:rFonts w:cstheme="minorHAnsi"/>
          <w:szCs w:val="24"/>
        </w:rPr>
        <w:t>is denoted</w:t>
      </w:r>
      <w:r w:rsidRPr="00F64F97">
        <w:rPr>
          <w:rFonts w:cstheme="minorHAnsi"/>
          <w:szCs w:val="24"/>
        </w:rPr>
        <w:t xml:space="preserve"> SNF</w:t>
      </w:r>
      <w:r w:rsidR="00E54A8A" w:rsidRPr="00F64F97">
        <w:rPr>
          <w:rFonts w:cstheme="minorHAnsi"/>
          <w:szCs w:val="24"/>
        </w:rPr>
        <w:t>(0L3)</w:t>
      </w:r>
      <w:r w:rsidRPr="00F64F97">
        <w:rPr>
          <w:rFonts w:cstheme="minorHAnsi"/>
          <w:szCs w:val="24"/>
        </w:rPr>
        <w:t>.</w:t>
      </w:r>
    </w:p>
    <w:p w14:paraId="6184823F" w14:textId="47AD658E" w:rsidR="00523C76" w:rsidRPr="00F64F97" w:rsidRDefault="00043C76" w:rsidP="00626F7A">
      <w:pPr>
        <w:spacing w:after="120"/>
        <w:jc w:val="both"/>
        <w:rPr>
          <w:rFonts w:eastAsiaTheme="minorEastAsia" w:cstheme="minorHAnsi"/>
          <w:color w:val="000000" w:themeColor="text1"/>
          <w:szCs w:val="24"/>
        </w:rPr>
      </w:pPr>
      <w:r w:rsidRPr="00F64F97">
        <w:rPr>
          <w:rFonts w:cstheme="minorHAnsi"/>
          <w:szCs w:val="24"/>
        </w:rPr>
        <w:t>We have already shown</w:t>
      </w:r>
      <w:r w:rsidR="00F44AC0" w:rsidRPr="00F64F97">
        <w:rPr>
          <w:rFonts w:cstheme="minorHAnsi"/>
          <w:szCs w:val="24"/>
        </w:rPr>
        <w:t xml:space="preserve"> the</w:t>
      </w:r>
      <w:r w:rsidRPr="00F64F97">
        <w:rPr>
          <w:rFonts w:cstheme="minorHAnsi"/>
          <w:szCs w:val="24"/>
        </w:rPr>
        <w:t xml:space="preserve"> two-parameter bifurcation diagram (</w:t>
      </w:r>
      <w:r w:rsidRPr="00F64F97">
        <w:rPr>
          <w:rFonts w:ascii="Cambria" w:hAnsi="Cambria" w:cstheme="minorHAnsi"/>
          <w:szCs w:val="24"/>
        </w:rPr>
        <w:t xml:space="preserve">log </w:t>
      </w:r>
      <w:r w:rsidRPr="00F64F97">
        <w:rPr>
          <w:rFonts w:ascii="Cambria" w:hAnsi="Cambria" w:cstheme="minorHAnsi"/>
          <w:i/>
          <w:szCs w:val="24"/>
        </w:rPr>
        <w:t>K</w:t>
      </w:r>
      <w:r w:rsidRPr="00F64F97">
        <w:rPr>
          <w:rFonts w:ascii="Cambria" w:hAnsi="Cambria" w:cstheme="minorHAnsi"/>
          <w:szCs w:val="24"/>
          <w:vertAlign w:val="subscript"/>
        </w:rPr>
        <w:t>d</w:t>
      </w:r>
      <w:r w:rsidRPr="00F64F97">
        <w:rPr>
          <w:rFonts w:cstheme="minorHAnsi"/>
          <w:szCs w:val="24"/>
        </w:rPr>
        <w:t xml:space="preserve"> versus </w:t>
      </w:r>
      <w:r w:rsidRPr="00F64F97">
        <w:rPr>
          <w:rFonts w:ascii="Cambria" w:hAnsi="Cambria" w:cstheme="minorHAnsi"/>
          <w:szCs w:val="24"/>
        </w:rPr>
        <w:t xml:space="preserve">log </w:t>
      </w:r>
      <w:r w:rsidRPr="00F64F97">
        <w:rPr>
          <w:rFonts w:ascii="Cambria" w:hAnsi="Cambria" w:cstheme="minorHAnsi"/>
          <w:i/>
          <w:szCs w:val="24"/>
        </w:rPr>
        <w:t>A</w:t>
      </w:r>
      <w:r w:rsidRPr="00F64F97">
        <w:rPr>
          <w:rFonts w:ascii="Cambria" w:hAnsi="Cambria" w:cstheme="minorHAnsi"/>
          <w:szCs w:val="24"/>
          <w:vertAlign w:val="subscript"/>
        </w:rPr>
        <w:t>T</w:t>
      </w:r>
      <w:r w:rsidRPr="00F64F97">
        <w:rPr>
          <w:rFonts w:cstheme="minorHAnsi"/>
          <w:szCs w:val="24"/>
        </w:rPr>
        <w:t>) for SNF(0L</w:t>
      </w:r>
      <w:r w:rsidR="00D77D78" w:rsidRPr="00F64F97">
        <w:rPr>
          <w:rFonts w:eastAsiaTheme="minorEastAsia" w:cstheme="minorHAnsi"/>
        </w:rPr>
        <w:t>N</w:t>
      </w:r>
      <w:r w:rsidR="00101637" w:rsidRPr="00F64F97">
        <w:rPr>
          <w:rFonts w:cstheme="minorHAnsi"/>
          <w:szCs w:val="24"/>
        </w:rPr>
        <w:t>)</w:t>
      </w:r>
      <w:r w:rsidR="00936451" w:rsidRPr="00F64F97">
        <w:rPr>
          <w:rFonts w:cstheme="minorHAnsi"/>
          <w:szCs w:val="24"/>
        </w:rPr>
        <w:t xml:space="preserve"> and SNF(0MN)</w:t>
      </w:r>
      <w:r w:rsidR="00101637" w:rsidRPr="00F64F97">
        <w:rPr>
          <w:rFonts w:cstheme="minorHAnsi"/>
          <w:szCs w:val="24"/>
        </w:rPr>
        <w:t xml:space="preserve"> in Figure</w:t>
      </w:r>
      <w:r w:rsidR="00936451" w:rsidRPr="00F64F97">
        <w:rPr>
          <w:rFonts w:cstheme="minorHAnsi"/>
          <w:szCs w:val="24"/>
        </w:rPr>
        <w:t>s</w:t>
      </w:r>
      <w:r w:rsidR="00101637" w:rsidRPr="00F64F97">
        <w:rPr>
          <w:rFonts w:cstheme="minorHAnsi"/>
          <w:szCs w:val="24"/>
        </w:rPr>
        <w:t xml:space="preserve"> 3a</w:t>
      </w:r>
      <w:r w:rsidR="00936451" w:rsidRPr="00F64F97">
        <w:rPr>
          <w:rFonts w:cstheme="minorHAnsi"/>
          <w:szCs w:val="24"/>
        </w:rPr>
        <w:t xml:space="preserve"> and b</w:t>
      </w:r>
      <w:r w:rsidR="00101637" w:rsidRPr="00F64F97">
        <w:rPr>
          <w:rFonts w:cstheme="minorHAnsi"/>
          <w:szCs w:val="24"/>
        </w:rPr>
        <w:t xml:space="preserve">. </w:t>
      </w:r>
      <w:r w:rsidR="004C2445" w:rsidRPr="00F64F97">
        <w:rPr>
          <w:rFonts w:cstheme="minorHAnsi"/>
          <w:szCs w:val="24"/>
        </w:rPr>
        <w:t>In the remaining panels of Figure 3 we plot t</w:t>
      </w:r>
      <w:r w:rsidR="00F44AC0" w:rsidRPr="00F64F97">
        <w:rPr>
          <w:rFonts w:cstheme="minorHAnsi"/>
          <w:szCs w:val="24"/>
        </w:rPr>
        <w:t>he corresponding bifurcation diagram</w:t>
      </w:r>
      <w:r w:rsidR="00936451" w:rsidRPr="00F64F97">
        <w:rPr>
          <w:rFonts w:cstheme="minorHAnsi"/>
          <w:szCs w:val="24"/>
        </w:rPr>
        <w:t>s</w:t>
      </w:r>
      <w:r w:rsidRPr="00F64F97">
        <w:rPr>
          <w:rFonts w:cstheme="minorHAnsi"/>
          <w:szCs w:val="24"/>
        </w:rPr>
        <w:t xml:space="preserve"> for </w:t>
      </w:r>
      <w:r w:rsidR="00936451" w:rsidRPr="00F64F97">
        <w:rPr>
          <w:rFonts w:cstheme="minorHAnsi"/>
          <w:szCs w:val="24"/>
        </w:rPr>
        <w:t>SNF(1LN)</w:t>
      </w:r>
      <w:r w:rsidR="004C2445" w:rsidRPr="00F64F97">
        <w:rPr>
          <w:rFonts w:cstheme="minorHAnsi"/>
          <w:szCs w:val="24"/>
        </w:rPr>
        <w:t>,</w:t>
      </w:r>
      <w:r w:rsidR="00936451" w:rsidRPr="00F64F97">
        <w:rPr>
          <w:rFonts w:cstheme="minorHAnsi"/>
          <w:szCs w:val="24"/>
        </w:rPr>
        <w:t xml:space="preserve"> </w:t>
      </w:r>
      <w:r w:rsidRPr="00F64F97">
        <w:rPr>
          <w:rFonts w:cstheme="minorHAnsi"/>
          <w:szCs w:val="24"/>
        </w:rPr>
        <w:t>SNF(</w:t>
      </w:r>
      <w:r w:rsidR="00F44AC0" w:rsidRPr="00F64F97">
        <w:rPr>
          <w:rFonts w:cstheme="minorHAnsi"/>
          <w:szCs w:val="24"/>
        </w:rPr>
        <w:t>1</w:t>
      </w:r>
      <w:r w:rsidRPr="00F64F97">
        <w:rPr>
          <w:rFonts w:cstheme="minorHAnsi"/>
          <w:szCs w:val="24"/>
        </w:rPr>
        <w:t>M</w:t>
      </w:r>
      <w:r w:rsidR="00D77D78" w:rsidRPr="00F64F97">
        <w:rPr>
          <w:rFonts w:eastAsiaTheme="minorEastAsia" w:cstheme="minorHAnsi"/>
        </w:rPr>
        <w:t>N</w:t>
      </w:r>
      <w:r w:rsidRPr="00F64F97">
        <w:rPr>
          <w:rFonts w:cstheme="minorHAnsi"/>
          <w:szCs w:val="24"/>
        </w:rPr>
        <w:t>)</w:t>
      </w:r>
      <w:r w:rsidR="004C2445" w:rsidRPr="00F64F97">
        <w:rPr>
          <w:rFonts w:cstheme="minorHAnsi"/>
          <w:szCs w:val="24"/>
        </w:rPr>
        <w:t>,</w:t>
      </w:r>
      <w:r w:rsidR="00936451" w:rsidRPr="00F64F97">
        <w:rPr>
          <w:rFonts w:cstheme="minorHAnsi"/>
          <w:szCs w:val="24"/>
        </w:rPr>
        <w:t xml:space="preserve"> </w:t>
      </w:r>
      <w:r w:rsidR="004C2445" w:rsidRPr="00F64F97">
        <w:rPr>
          <w:rFonts w:cstheme="minorHAnsi"/>
          <w:szCs w:val="24"/>
        </w:rPr>
        <w:t>SNF(2LN) and SNF(2M</w:t>
      </w:r>
      <w:r w:rsidR="004C2445" w:rsidRPr="00F64F97">
        <w:rPr>
          <w:rFonts w:eastAsiaTheme="minorEastAsia" w:cstheme="minorHAnsi"/>
        </w:rPr>
        <w:t>N</w:t>
      </w:r>
      <w:r w:rsidR="004C2445" w:rsidRPr="00F64F97">
        <w:rPr>
          <w:rFonts w:cstheme="minorHAnsi"/>
          <w:szCs w:val="24"/>
        </w:rPr>
        <w:t xml:space="preserve">). These diagrams </w:t>
      </w:r>
      <w:r w:rsidR="00F44AC0" w:rsidRPr="00F64F97">
        <w:rPr>
          <w:rFonts w:cstheme="minorHAnsi"/>
          <w:szCs w:val="24"/>
        </w:rPr>
        <w:t xml:space="preserve">show that </w:t>
      </w:r>
      <w:r w:rsidR="00DC5779" w:rsidRPr="00F64F97">
        <w:rPr>
          <w:rFonts w:cstheme="minorHAnsi"/>
          <w:szCs w:val="24"/>
        </w:rPr>
        <w:t xml:space="preserve">our </w:t>
      </w:r>
      <w:r w:rsidR="00F44AC0" w:rsidRPr="00F64F97">
        <w:rPr>
          <w:rFonts w:cstheme="minorHAnsi"/>
          <w:szCs w:val="24"/>
        </w:rPr>
        <w:t>SNF</w:t>
      </w:r>
      <w:r w:rsidR="005331EF">
        <w:rPr>
          <w:rFonts w:cstheme="minorHAnsi"/>
          <w:szCs w:val="24"/>
        </w:rPr>
        <w:t>(1MN)</w:t>
      </w:r>
      <w:r w:rsidR="00F44AC0" w:rsidRPr="00F64F97">
        <w:rPr>
          <w:rFonts w:cstheme="minorHAnsi"/>
          <w:szCs w:val="24"/>
        </w:rPr>
        <w:t xml:space="preserve"> model</w:t>
      </w:r>
      <w:r w:rsidR="005331EF">
        <w:rPr>
          <w:rFonts w:cstheme="minorHAnsi"/>
          <w:szCs w:val="24"/>
        </w:rPr>
        <w:t>s</w:t>
      </w:r>
      <w:r w:rsidR="00F44AC0"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the original </w:t>
      </w:r>
      <w:r w:rsidR="004C2445" w:rsidRPr="00F64F97">
        <w:rPr>
          <w:rFonts w:cstheme="minorHAnsi"/>
          <w:szCs w:val="24"/>
        </w:rPr>
        <w:t xml:space="preserve">SNF(0LN) </w:t>
      </w:r>
      <w:r w:rsidR="00DC5779" w:rsidRPr="00F64F97">
        <w:rPr>
          <w:rFonts w:cstheme="minorHAnsi"/>
          <w:szCs w:val="24"/>
        </w:rPr>
        <w:t xml:space="preserve">model in that oscillations are now possible for </w:t>
      </w:r>
      <w:r w:rsidR="00DC5779" w:rsidRPr="00F64F97">
        <w:rPr>
          <w:rFonts w:ascii="Cambria" w:hAnsi="Cambria" w:cstheme="minorHAnsi"/>
          <w:i/>
          <w:szCs w:val="24"/>
        </w:rPr>
        <w:t>K</w:t>
      </w:r>
      <w:r w:rsidR="00DC5779" w:rsidRPr="00F64F97">
        <w:rPr>
          <w:rFonts w:ascii="Cambria" w:hAnsi="Cambria" w:cstheme="minorHAnsi"/>
          <w:szCs w:val="24"/>
          <w:vertAlign w:val="subscript"/>
        </w:rPr>
        <w:t>d</w:t>
      </w:r>
      <w:r w:rsidR="00DC5779" w:rsidRPr="00F64F97">
        <w:rPr>
          <w:rFonts w:cstheme="minorHAnsi"/>
          <w:szCs w:val="24"/>
        </w:rPr>
        <w:t xml:space="preserve"> </w:t>
      </w:r>
      <w:r w:rsidR="00293AD4" w:rsidRPr="00F64F97">
        <w:rPr>
          <w:rFonts w:cstheme="minorHAnsi"/>
          <w:szCs w:val="24"/>
        </w:rPr>
        <w:t xml:space="preserve">as large as </w:t>
      </w:r>
      <w:r w:rsidR="00B424EC" w:rsidRPr="00F64F97">
        <w:rPr>
          <w:rFonts w:cstheme="minorHAnsi"/>
          <w:szCs w:val="24"/>
        </w:rPr>
        <w:t>0.6</w:t>
      </w:r>
      <w:r w:rsidRPr="00F64F97">
        <w:rPr>
          <w:rFonts w:cstheme="minorHAnsi"/>
          <w:szCs w:val="24"/>
        </w:rPr>
        <w:t>.</w:t>
      </w:r>
      <w:r w:rsidR="00B50FC5">
        <w:rPr>
          <w:rFonts w:cstheme="minorHAnsi"/>
          <w:szCs w:val="24"/>
        </w:rPr>
        <w:t xml:space="preserve"> Applying again our requirement that heterozygous diploid and homozygous tetraploid cells be rhythmic, we estimate </w:t>
      </w:r>
      <w:r w:rsidR="00B50FC5">
        <w:rPr>
          <w:rFonts w:eastAsiaTheme="minorEastAsia" w:cstheme="minorHAnsi"/>
        </w:rPr>
        <w:t>that a ‘WT</w:t>
      </w:r>
      <w:r w:rsidR="005331EF">
        <w:rPr>
          <w:rFonts w:eastAsiaTheme="minorEastAsia" w:cstheme="minorHAnsi"/>
        </w:rPr>
        <w:t>’ SNF(1M8)</w:t>
      </w:r>
      <w:r w:rsidR="00B50FC5">
        <w:rPr>
          <w:rFonts w:eastAsiaTheme="minorEastAsia" w:cstheme="minorHAnsi"/>
        </w:rPr>
        <w:t xml:space="preserve"> </w:t>
      </w:r>
      <w:r w:rsidR="005331EF">
        <w:rPr>
          <w:rFonts w:eastAsiaTheme="minorEastAsia" w:cstheme="minorHAnsi"/>
        </w:rPr>
        <w:t>model</w:t>
      </w:r>
      <w:r w:rsidR="00B50FC5" w:rsidRPr="00F64F97">
        <w:rPr>
          <w:rFonts w:eastAsiaTheme="minorEastAsia" w:cstheme="minorHAnsi"/>
        </w:rPr>
        <w:t xml:space="preserve"> </w:t>
      </w:r>
      <w:r w:rsidR="00B50FC5">
        <w:rPr>
          <w:rFonts w:cstheme="minorHAnsi"/>
          <w:szCs w:val="24"/>
        </w:rPr>
        <w:t xml:space="preserve">might be associated with the parameter set: </w:t>
      </w:r>
      <w:r w:rsidR="00B50FC5" w:rsidRPr="009E5C93">
        <w:rPr>
          <w:rFonts w:ascii="Times New Roman" w:hAnsi="Times New Roman" w:cs="Times New Roman"/>
          <w:i/>
          <w:szCs w:val="24"/>
        </w:rPr>
        <w:t>N</w:t>
      </w:r>
      <w:r w:rsidR="00B50FC5">
        <w:rPr>
          <w:rFonts w:cstheme="minorHAnsi"/>
          <w:szCs w:val="24"/>
        </w:rPr>
        <w:t xml:space="preserve"> = 8, </w:t>
      </w:r>
      <w:r w:rsidR="00B50FC5" w:rsidRPr="00F64F97">
        <w:rPr>
          <w:rFonts w:ascii="Cambria" w:hAnsi="Cambria" w:cstheme="minorHAnsi"/>
          <w:i/>
          <w:iCs/>
          <w:szCs w:val="24"/>
        </w:rPr>
        <w:t>K</w:t>
      </w:r>
      <w:r w:rsidR="00B50FC5" w:rsidRPr="00F64F97">
        <w:rPr>
          <w:rFonts w:ascii="Cambria" w:hAnsi="Cambria" w:cstheme="minorHAnsi"/>
          <w:iCs/>
          <w:szCs w:val="24"/>
          <w:vertAlign w:val="subscript"/>
        </w:rPr>
        <w:t>d</w:t>
      </w:r>
      <w:r w:rsidR="00B50FC5" w:rsidRPr="00F64F97">
        <w:rPr>
          <w:rFonts w:cstheme="minorHAnsi"/>
          <w:szCs w:val="24"/>
        </w:rPr>
        <w:t xml:space="preserve"> </w:t>
      </w:r>
      <w:r w:rsidR="00B50FC5">
        <w:rPr>
          <w:rFonts w:cstheme="minorHAnsi"/>
          <w:szCs w:val="24"/>
        </w:rPr>
        <w:t>= 0.</w:t>
      </w:r>
      <w:r w:rsidR="005331EF">
        <w:rPr>
          <w:rFonts w:cstheme="minorHAnsi"/>
          <w:szCs w:val="24"/>
        </w:rPr>
        <w:t>05</w:t>
      </w:r>
      <w:r w:rsidR="00B50FC5">
        <w:rPr>
          <w:rFonts w:cstheme="minorHAnsi"/>
          <w:szCs w:val="24"/>
        </w:rPr>
        <w:t xml:space="preserve">, </w:t>
      </w:r>
      <w:r w:rsidR="00B50FC5" w:rsidRPr="00F64F97">
        <w:rPr>
          <w:rFonts w:ascii="Cambria" w:hAnsi="Cambria" w:cstheme="minorHAnsi"/>
          <w:i/>
          <w:iCs/>
          <w:szCs w:val="24"/>
        </w:rPr>
        <w:t>A</w:t>
      </w:r>
      <w:r w:rsidR="00B50FC5" w:rsidRPr="0097107F">
        <w:rPr>
          <w:rFonts w:ascii="Cambria" w:hAnsi="Cambria" w:cstheme="minorHAnsi"/>
          <w:iCs/>
          <w:szCs w:val="24"/>
          <w:vertAlign w:val="subscript"/>
        </w:rPr>
        <w:t>T</w:t>
      </w:r>
      <w:r w:rsidR="00B50FC5" w:rsidRPr="0097107F">
        <w:rPr>
          <w:rFonts w:ascii="Times New Roman" w:hAnsi="Times New Roman" w:cs="Times New Roman"/>
          <w:szCs w:val="24"/>
        </w:rPr>
        <w:t xml:space="preserve"> </w:t>
      </w:r>
      <w:r w:rsidR="00B50FC5">
        <w:rPr>
          <w:rFonts w:ascii="Cambria" w:eastAsiaTheme="minorEastAsia" w:hAnsi="Cambria" w:cstheme="minorHAnsi"/>
        </w:rPr>
        <w:t>=</w:t>
      </w:r>
      <w:r w:rsidR="005331EF">
        <w:rPr>
          <w:rFonts w:eastAsiaTheme="minorEastAsia" w:cstheme="minorHAnsi"/>
        </w:rPr>
        <w:t xml:space="preserve"> 1</w:t>
      </w:r>
      <w:r w:rsidR="00B50FC5">
        <w:rPr>
          <w:rFonts w:eastAsiaTheme="minorEastAsia" w:cstheme="minorHAnsi"/>
        </w:rPr>
        <w:t xml:space="preserve">, </w:t>
      </w:r>
      <w:r w:rsidR="00B50FC5" w:rsidRPr="0097107F">
        <w:rPr>
          <w:rFonts w:ascii="Times New Roman" w:eastAsiaTheme="minorEastAsia" w:hAnsi="Times New Roman" w:cs="Times New Roman"/>
          <w:i/>
        </w:rPr>
        <w:t>φ</w:t>
      </w:r>
      <w:r w:rsidR="00B50FC5">
        <w:rPr>
          <w:rFonts w:eastAsiaTheme="minorEastAsia" w:cstheme="minorHAnsi"/>
        </w:rPr>
        <w:t xml:space="preserve"> = 1, </w:t>
      </w:r>
      <w:r w:rsidR="00B50FC5" w:rsidRPr="0097107F">
        <w:rPr>
          <w:rFonts w:ascii="Times New Roman" w:eastAsiaTheme="minorEastAsia" w:hAnsi="Times New Roman" w:cs="Times New Roman"/>
          <w:i/>
        </w:rPr>
        <w:t>β</w:t>
      </w:r>
      <w:r w:rsidR="00B50FC5">
        <w:rPr>
          <w:rFonts w:eastAsiaTheme="minorEastAsia" w:cstheme="minorHAnsi"/>
        </w:rPr>
        <w:t xml:space="preserve"> = </w:t>
      </w:r>
      <w:r w:rsidR="005331EF">
        <w:rPr>
          <w:rFonts w:eastAsiaTheme="minorEastAsia" w:cstheme="minorHAnsi"/>
        </w:rPr>
        <w:t>2</w:t>
      </w:r>
      <w:r w:rsidR="00B50FC5">
        <w:rPr>
          <w:rFonts w:eastAsiaTheme="minorEastAsia" w:cstheme="minorHAnsi"/>
        </w:rPr>
        <w:t xml:space="preserve">, </w:t>
      </w:r>
      <w:r w:rsidR="00B50FC5" w:rsidRPr="0097107F">
        <w:rPr>
          <w:rFonts w:ascii="Times New Roman" w:eastAsiaTheme="minorEastAsia" w:hAnsi="Times New Roman" w:cs="Times New Roman"/>
          <w:i/>
        </w:rPr>
        <w:t>K</w:t>
      </w:r>
      <w:r w:rsidR="00B50FC5" w:rsidRPr="0097107F">
        <w:rPr>
          <w:rFonts w:ascii="Times New Roman" w:eastAsiaTheme="minorEastAsia" w:hAnsi="Times New Roman" w:cs="Times New Roman"/>
          <w:vertAlign w:val="subscript"/>
        </w:rPr>
        <w:t>m</w:t>
      </w:r>
      <w:r w:rsidR="00B50FC5">
        <w:rPr>
          <w:rFonts w:eastAsiaTheme="minorEastAsia" w:cstheme="minorHAnsi"/>
        </w:rPr>
        <w:t xml:space="preserve"> = 0.1</w:t>
      </w:r>
      <w:r w:rsidR="005331EF">
        <w:rPr>
          <w:rFonts w:eastAsiaTheme="minorEastAsia" w:cstheme="minorHAnsi"/>
        </w:rPr>
        <w:t xml:space="preserve">, </w:t>
      </w:r>
      <w:r w:rsidR="005331EF" w:rsidRPr="0097107F">
        <w:rPr>
          <w:rFonts w:ascii="Times New Roman" w:eastAsiaTheme="minorEastAsia" w:hAnsi="Times New Roman" w:cs="Times New Roman"/>
          <w:i/>
        </w:rPr>
        <w:t>K</w:t>
      </w:r>
      <w:r w:rsidR="005331EF">
        <w:rPr>
          <w:rFonts w:ascii="Times New Roman" w:eastAsiaTheme="minorEastAsia" w:hAnsi="Times New Roman" w:cs="Times New Roman"/>
          <w:vertAlign w:val="subscript"/>
        </w:rPr>
        <w:t>A</w:t>
      </w:r>
      <w:r w:rsidR="005331EF">
        <w:rPr>
          <w:rFonts w:eastAsiaTheme="minorEastAsia" w:cstheme="minorHAnsi"/>
        </w:rPr>
        <w:t xml:space="preserve"> = 0.1</w:t>
      </w:r>
      <w:r w:rsidR="00B50FC5">
        <w:rPr>
          <w:rFonts w:eastAsiaTheme="minorEastAsia" w:cstheme="minorHAnsi"/>
        </w:rPr>
        <w:t xml:space="preserve">. </w:t>
      </w:r>
      <w:r w:rsidR="005331EF">
        <w:rPr>
          <w:rFonts w:eastAsiaTheme="minorEastAsia" w:cstheme="minorHAnsi"/>
        </w:rPr>
        <w:t>In this case (see</w:t>
      </w:r>
      <w:r w:rsidR="0096326D" w:rsidRPr="00F64F97">
        <w:rPr>
          <w:rFonts w:cstheme="minorHAnsi"/>
          <w:szCs w:val="24"/>
        </w:rPr>
        <w:t xml:space="preserve"> Supplementary Figure S1</w:t>
      </w:r>
      <w:r w:rsidR="005331EF">
        <w:rPr>
          <w:rFonts w:cstheme="minorHAnsi"/>
          <w:szCs w:val="24"/>
        </w:rPr>
        <w:t xml:space="preserve">), the maximum value </w:t>
      </w:r>
      <w:r w:rsidR="00523C76" w:rsidRPr="00F64F97">
        <w:rPr>
          <w:rFonts w:ascii="Cambria" w:hAnsi="Cambria" w:cstheme="minorHAnsi"/>
          <w:i/>
          <w:szCs w:val="24"/>
        </w:rPr>
        <w:t>P</w:t>
      </w:r>
      <w:r w:rsidR="00523C76" w:rsidRPr="00F64F97">
        <w:rPr>
          <w:rFonts w:ascii="Cambria" w:hAnsi="Cambria" w:cstheme="minorHAnsi"/>
          <w:szCs w:val="24"/>
          <w:vertAlign w:val="subscript"/>
        </w:rPr>
        <w:t>tot</w:t>
      </w:r>
      <w:r w:rsidR="00523C76" w:rsidRPr="00F64F97">
        <w:rPr>
          <w:rFonts w:cstheme="minorHAnsi"/>
          <w:szCs w:val="24"/>
        </w:rPr>
        <w:t xml:space="preserve"> </w:t>
      </w:r>
      <w:r w:rsidR="005331EF">
        <w:rPr>
          <w:rFonts w:cstheme="minorHAnsi"/>
          <w:szCs w:val="24"/>
        </w:rPr>
        <w:t>is ~3.</w:t>
      </w:r>
      <w:r w:rsidR="00B417A0" w:rsidRPr="00F64F97">
        <w:rPr>
          <w:rFonts w:cstheme="minorHAnsi"/>
          <w:szCs w:val="24"/>
        </w:rPr>
        <w:t>5</w:t>
      </w:r>
      <w:r w:rsidR="005331EF">
        <w:rPr>
          <w:rFonts w:cstheme="minorHAnsi"/>
          <w:szCs w:val="24"/>
        </w:rPr>
        <w:t xml:space="preserve"> (corrected value ~2.5 if P</w:t>
      </w:r>
      <w:r w:rsidR="005331EF">
        <w:rPr>
          <w:rFonts w:cstheme="minorHAnsi"/>
          <w:szCs w:val="24"/>
          <w:vertAlign w:val="subscript"/>
        </w:rPr>
        <w:t>0</w:t>
      </w:r>
      <w:r w:rsidR="005331EF">
        <w:rPr>
          <w:rFonts w:cstheme="minorHAnsi"/>
          <w:szCs w:val="24"/>
        </w:rPr>
        <w:t xml:space="preserve"> and P</w:t>
      </w:r>
      <w:r w:rsidR="005331EF">
        <w:rPr>
          <w:rFonts w:cstheme="minorHAnsi"/>
          <w:szCs w:val="24"/>
          <w:vertAlign w:val="subscript"/>
        </w:rPr>
        <w:t>1</w:t>
      </w:r>
      <w:r w:rsidR="005331EF">
        <w:rPr>
          <w:rFonts w:cstheme="minorHAnsi"/>
          <w:szCs w:val="24"/>
        </w:rPr>
        <w:t xml:space="preserve"> are mRNA species)</w:t>
      </w:r>
      <w:r w:rsidR="00523C76" w:rsidRPr="00F64F97">
        <w:rPr>
          <w:rFonts w:cstheme="minorHAnsi"/>
          <w:szCs w:val="24"/>
        </w:rPr>
        <w:t xml:space="preserve">, </w:t>
      </w:r>
      <w:r w:rsidR="00523C76" w:rsidRPr="00F64F97">
        <w:rPr>
          <w:rFonts w:cstheme="minorHAnsi"/>
          <w:color w:val="000000" w:themeColor="text1"/>
          <w:szCs w:val="24"/>
        </w:rPr>
        <w:t>so</w:t>
      </w:r>
      <w:r w:rsidR="0096326D" w:rsidRPr="00F64F97">
        <w:rPr>
          <w:rFonts w:cstheme="minorHAnsi"/>
          <w:color w:val="000000" w:themeColor="text1"/>
          <w:szCs w:val="24"/>
        </w:rPr>
        <w:t xml:space="preserve"> </w:t>
      </w:r>
      <m:oMath>
        <m:sSup>
          <m:sSupPr>
            <m:ctrlPr>
              <w:rPr>
                <w:rFonts w:ascii="Cambria Math" w:eastAsiaTheme="minorEastAsia" w:hAnsi="Cambria Math"/>
                <w:color w:val="000000" w:themeColor="text1"/>
                <w:sz w:val="22"/>
                <w:szCs w:val="24"/>
              </w:rPr>
            </m:ctrlPr>
          </m:sSupPr>
          <m:e>
            <m:r>
              <w:rPr>
                <w:rFonts w:ascii="Cambria Math" w:eastAsiaTheme="minorEastAsia" w:hAnsi="Cambria Math"/>
                <w:color w:val="000000" w:themeColor="text1"/>
                <w:sz w:val="22"/>
                <w:szCs w:val="24"/>
              </w:rPr>
              <m:t>P</m:t>
            </m:r>
          </m:e>
          <m:sup>
            <m:r>
              <w:rPr>
                <w:rFonts w:ascii="Cambria Math" w:eastAsiaTheme="minorEastAsia" w:hAnsi="Cambria Math"/>
                <w:color w:val="000000" w:themeColor="text1"/>
                <w:sz w:val="22"/>
                <w:szCs w:val="24"/>
              </w:rPr>
              <m:t>*</m:t>
            </m:r>
          </m:sup>
        </m:sSup>
        <m:r>
          <w:rPr>
            <w:rFonts w:ascii="Cambria Math" w:eastAsiaTheme="minorEastAsia" w:hAnsi="Cambria Math"/>
            <w:color w:val="000000" w:themeColor="text1"/>
            <w:szCs w:val="24"/>
          </w:rPr>
          <m:t>=</m:t>
        </m:r>
        <m:f>
          <m:fPr>
            <m:ctrlPr>
              <w:rPr>
                <w:rFonts w:ascii="Cambria Math" w:eastAsiaTheme="minorEastAsia" w:hAnsi="Cambria Math" w:cstheme="minorHAnsi"/>
                <w:i/>
                <w:color w:val="000000" w:themeColor="text1"/>
                <w:szCs w:val="24"/>
              </w:rPr>
            </m:ctrlPr>
          </m:fPr>
          <m:num>
            <m:r>
              <w:rPr>
                <w:rFonts w:ascii="Cambria Math" w:eastAsiaTheme="minorEastAsia" w:hAnsi="Cambria Math" w:cstheme="minorHAnsi"/>
                <w:color w:val="000000" w:themeColor="text1"/>
                <w:szCs w:val="24"/>
              </w:rPr>
              <m:t xml:space="preserve">100 </m:t>
            </m:r>
            <m:r>
              <m:rPr>
                <m:nor/>
              </m:rPr>
              <w:rPr>
                <w:rFonts w:ascii="Cambria Math" w:eastAsiaTheme="minorEastAsia" w:hAnsi="Cambria Math" w:cstheme="minorHAnsi"/>
                <w:color w:val="000000" w:themeColor="text1"/>
                <w:szCs w:val="24"/>
              </w:rPr>
              <m:t>nM</m:t>
            </m:r>
          </m:num>
          <m:den>
            <m:r>
              <w:rPr>
                <w:rFonts w:ascii="Cambria Math" w:eastAsiaTheme="minorEastAsia" w:hAnsi="Cambria Math" w:cstheme="minorHAnsi"/>
                <w:color w:val="000000" w:themeColor="text1"/>
                <w:szCs w:val="24"/>
              </w:rPr>
              <m:t>2.5</m:t>
            </m:r>
          </m:den>
        </m:f>
        <m:r>
          <w:rPr>
            <w:rFonts w:ascii="Cambria Math" w:eastAsiaTheme="minorEastAsia" w:hAnsi="Cambria Math"/>
            <w:color w:val="000000" w:themeColor="text1"/>
            <w:szCs w:val="24"/>
          </w:rPr>
          <m:t>=</m:t>
        </m:r>
      </m:oMath>
      <w:r w:rsidR="005331EF">
        <w:rPr>
          <w:rFonts w:cstheme="minorHAnsi"/>
          <w:color w:val="000000" w:themeColor="text1"/>
          <w:szCs w:val="24"/>
        </w:rPr>
        <w:t xml:space="preserve"> 4</w:t>
      </w:r>
      <w:r w:rsidR="00B417A0" w:rsidRPr="00F64F97">
        <w:rPr>
          <w:rFonts w:cstheme="minorHAnsi"/>
          <w:color w:val="000000" w:themeColor="text1"/>
          <w:szCs w:val="24"/>
        </w:rPr>
        <w:t>0</w:t>
      </w:r>
      <w:r w:rsidR="0096326D" w:rsidRPr="00F64F97">
        <w:rPr>
          <w:rFonts w:cstheme="minorHAnsi"/>
          <w:color w:val="000000" w:themeColor="text1"/>
          <w:szCs w:val="24"/>
        </w:rPr>
        <w:t xml:space="preserve"> nM, and</w:t>
      </w:r>
      <w:r w:rsidR="00523C76" w:rsidRPr="00F64F97">
        <w:rPr>
          <w:rFonts w:cstheme="minorHAnsi"/>
          <w:color w:val="000000" w:themeColor="text1"/>
          <w:szCs w:val="24"/>
        </w:rPr>
        <w:t xml:space="preserve"> </w:t>
      </w:r>
      <m:oMath>
        <m:sSub>
          <m:sSubPr>
            <m:ctrlPr>
              <w:rPr>
                <w:rFonts w:ascii="Cambria Math" w:eastAsiaTheme="minorEastAsia" w:hAnsi="Cambria Math"/>
                <w:color w:val="000000" w:themeColor="text1"/>
                <w:sz w:val="22"/>
                <w:szCs w:val="24"/>
              </w:rPr>
            </m:ctrlPr>
          </m:sSubPr>
          <m:e>
            <m:acc>
              <m:accPr>
                <m:ctrlPr>
                  <w:rPr>
                    <w:rFonts w:ascii="Cambria Math" w:eastAsiaTheme="minorEastAsia" w:hAnsi="Cambria Math"/>
                    <w:color w:val="000000" w:themeColor="text1"/>
                    <w:sz w:val="22"/>
                    <w:szCs w:val="24"/>
                  </w:rPr>
                </m:ctrlPr>
              </m:accPr>
              <m:e>
                <m:r>
                  <w:rPr>
                    <w:rFonts w:ascii="Cambria Math" w:eastAsiaTheme="minorEastAsia" w:hAnsi="Cambria Math"/>
                    <w:color w:val="000000" w:themeColor="text1"/>
                    <w:szCs w:val="24"/>
                  </w:rPr>
                  <m:t>K</m:t>
                </m:r>
              </m:e>
            </m:acc>
          </m:e>
          <m:sub>
            <m:r>
              <m:rPr>
                <m:nor/>
              </m:rPr>
              <w:rPr>
                <w:rFonts w:ascii="Cambria Math" w:eastAsiaTheme="minorEastAsia" w:hAnsi="Cambria Math"/>
                <w:color w:val="000000" w:themeColor="text1"/>
                <w:szCs w:val="24"/>
              </w:rPr>
              <m:t>d</m:t>
            </m:r>
          </m:sub>
        </m:sSub>
        <m:r>
          <w:rPr>
            <w:rFonts w:ascii="Cambria Math" w:eastAsiaTheme="minorEastAsia" w:hAnsi="Cambria Math"/>
            <w:color w:val="000000" w:themeColor="text1"/>
            <w:szCs w:val="24"/>
          </w:rPr>
          <m:t>=</m:t>
        </m:r>
      </m:oMath>
      <w:r w:rsidR="00B424EC" w:rsidRPr="00F64F97">
        <w:rPr>
          <w:rFonts w:eastAsiaTheme="minorEastAsia"/>
          <w:color w:val="000000" w:themeColor="text1"/>
          <w:szCs w:val="24"/>
        </w:rPr>
        <w:t xml:space="preserve"> </w:t>
      </w:r>
      <w:r w:rsidR="00B417A0" w:rsidRPr="00F64F97">
        <w:rPr>
          <w:rFonts w:eastAsiaTheme="minorEastAsia"/>
          <w:color w:val="000000" w:themeColor="text1"/>
          <w:szCs w:val="24"/>
        </w:rPr>
        <w:t>2</w:t>
      </w:r>
      <w:r w:rsidR="0096326D" w:rsidRPr="00F64F97">
        <w:rPr>
          <w:rFonts w:eastAsiaTheme="minorEastAsia"/>
          <w:color w:val="000000" w:themeColor="text1"/>
          <w:szCs w:val="24"/>
        </w:rPr>
        <w:t xml:space="preserve"> </w:t>
      </w:r>
      <w:r w:rsidR="00523C76" w:rsidRPr="00F64F97">
        <w:rPr>
          <w:rFonts w:eastAsiaTheme="minorEastAsia"/>
          <w:color w:val="000000" w:themeColor="text1"/>
          <w:szCs w:val="24"/>
        </w:rPr>
        <w:t xml:space="preserve">nM, which is </w:t>
      </w:r>
      <w:r w:rsidR="0096326D" w:rsidRPr="00F64F97">
        <w:rPr>
          <w:rFonts w:eastAsiaTheme="minorEastAsia"/>
          <w:color w:val="000000" w:themeColor="text1"/>
          <w:szCs w:val="24"/>
        </w:rPr>
        <w:t xml:space="preserve">close to </w:t>
      </w:r>
      <w:r w:rsidR="00523C76" w:rsidRPr="00F64F97">
        <w:rPr>
          <w:rFonts w:eastAsiaTheme="minorEastAsia"/>
          <w:color w:val="000000" w:themeColor="text1"/>
          <w:szCs w:val="24"/>
        </w:rPr>
        <w:t>the range of dissociation constants</w:t>
      </w:r>
      <w:r w:rsidR="008F4BA8" w:rsidRPr="00F64F97">
        <w:rPr>
          <w:rFonts w:eastAsiaTheme="minorEastAsia"/>
          <w:color w:val="000000" w:themeColor="text1"/>
          <w:szCs w:val="24"/>
        </w:rPr>
        <w:t xml:space="preserve"> that we have estimated for PER:BMAL</w:t>
      </w:r>
      <w:r w:rsidR="00523C76" w:rsidRPr="00F64F97">
        <w:rPr>
          <w:rFonts w:eastAsiaTheme="minorEastAsia"/>
          <w:color w:val="000000" w:themeColor="text1"/>
          <w:szCs w:val="24"/>
        </w:rPr>
        <w:t xml:space="preserve"> binding.</w:t>
      </w:r>
      <w:r w:rsidR="00D97AA5">
        <w:rPr>
          <w:rFonts w:eastAsiaTheme="minorEastAsia"/>
          <w:color w:val="000000" w:themeColor="text1"/>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60379F" w:rsidRPr="00F64F97">
        <w:rPr>
          <w:rFonts w:cstheme="minorHAnsi"/>
          <w:color w:val="FF0000"/>
          <w:szCs w:val="24"/>
        </w:rPr>
        <w:t>4</w:t>
      </w:r>
      <w:r w:rsidR="00B417A0" w:rsidRPr="00F64F97">
        <w:rPr>
          <w:rFonts w:cstheme="minorHAnsi"/>
          <w:color w:val="FF0000"/>
          <w:szCs w:val="24"/>
        </w:rPr>
        <w:t>0</w:t>
      </w:r>
      <w:r w:rsidR="0096326D" w:rsidRPr="00F64F97">
        <w:rPr>
          <w:rFonts w:cstheme="minorHAnsi"/>
          <w:color w:val="FF0000"/>
          <w:szCs w:val="24"/>
        </w:rPr>
        <w:t xml:space="preserve"> nM </w:t>
      </w:r>
      <w:r w:rsidR="0096326D" w:rsidRPr="00F64F97">
        <w:rPr>
          <w:rFonts w:cstheme="minorHAnsi" w:hint="eastAsia"/>
          <w:color w:val="FF0000"/>
          <w:szCs w:val="24"/>
        </w:rPr>
        <w:t>≈</w:t>
      </w:r>
      <w:r w:rsidR="0096326D" w:rsidRPr="00F64F97">
        <w:rPr>
          <w:rFonts w:cstheme="minorHAnsi"/>
          <w:color w:val="FF0000"/>
          <w:szCs w:val="24"/>
        </w:rPr>
        <w:t xml:space="preserve"> </w:t>
      </w:r>
      <w:r w:rsidR="0060379F" w:rsidRPr="00F64F97">
        <w:rPr>
          <w:rFonts w:cstheme="minorHAnsi"/>
          <w:color w:val="FF0000"/>
          <w:szCs w:val="24"/>
        </w:rPr>
        <w:t>13,0</w:t>
      </w:r>
      <w:r w:rsidR="0096326D" w:rsidRPr="00F64F97">
        <w:rPr>
          <w:rFonts w:cstheme="minorHAnsi"/>
          <w:color w:val="FF0000"/>
          <w:szCs w:val="24"/>
        </w:rPr>
        <w:t>00 BMAL molecules in a nucleus of volume 500 fL.</w:t>
      </w:r>
      <w:r w:rsidR="00B417A0" w:rsidRPr="00F64F97">
        <w:rPr>
          <w:rFonts w:cstheme="minorHAnsi"/>
          <w:color w:val="FF0000"/>
          <w:szCs w:val="24"/>
        </w:rPr>
        <w:t xml:space="preserve"> </w:t>
      </w:r>
      <w:r w:rsidR="001078BB" w:rsidRPr="00F64F97">
        <w:rPr>
          <w:rFonts w:cstheme="minorHAnsi"/>
          <w:color w:val="FF0000"/>
          <w:szCs w:val="24"/>
        </w:rPr>
        <w:t xml:space="preserve">If the remaining </w:t>
      </w:r>
      <w:r w:rsidR="0060379F" w:rsidRPr="00F64F97">
        <w:rPr>
          <w:rFonts w:cstheme="minorHAnsi"/>
          <w:color w:val="FF0000"/>
          <w:szCs w:val="24"/>
        </w:rPr>
        <w:t>12,000</w:t>
      </w:r>
      <w:r w:rsidR="001078BB" w:rsidRPr="00F64F97">
        <w:rPr>
          <w:rFonts w:cstheme="minorHAnsi"/>
          <w:color w:val="FF0000"/>
          <w:szCs w:val="24"/>
        </w:rPr>
        <w:t xml:space="preserve"> molecules of BMAL are dispersed through a cytoplasm of volume 5000 fL, the cytoplasmic concentration of BMAL would be </w:t>
      </w:r>
      <w:r w:rsidR="0060379F" w:rsidRPr="00F64F97">
        <w:rPr>
          <w:rFonts w:cstheme="minorHAnsi"/>
          <w:color w:val="FF0000"/>
          <w:szCs w:val="24"/>
        </w:rPr>
        <w:t>4</w:t>
      </w:r>
      <w:r w:rsidR="001078BB" w:rsidRPr="00F64F97">
        <w:rPr>
          <w:rFonts w:cstheme="minorHAnsi"/>
          <w:color w:val="FF0000"/>
          <w:szCs w:val="24"/>
        </w:rPr>
        <w:t xml:space="preserve"> nM, which is </w:t>
      </w:r>
      <w:r w:rsidR="0060379F" w:rsidRPr="00F64F97">
        <w:rPr>
          <w:rFonts w:cstheme="minorHAnsi"/>
          <w:color w:val="FF0000"/>
          <w:szCs w:val="24"/>
        </w:rPr>
        <w:t>believable</w:t>
      </w:r>
      <w:r w:rsidR="001078BB" w:rsidRPr="00F64F97">
        <w:rPr>
          <w:rFonts w:cstheme="minorHAnsi"/>
          <w:color w:val="FF0000"/>
          <w:szCs w:val="24"/>
        </w:rPr>
        <w:t xml:space="preserve"> for a ‘nuclear’ protein like BMAL.</w:t>
      </w:r>
      <w:r w:rsidR="0096326D" w:rsidRPr="00F64F97">
        <w:rPr>
          <w:rFonts w:cstheme="minorHAnsi"/>
          <w:color w:val="000000" w:themeColor="text1"/>
          <w:szCs w:val="24"/>
        </w:rPr>
        <w:t xml:space="preserve">  </w:t>
      </w:r>
    </w:p>
    <w:p w14:paraId="28EBF09F" w14:textId="488B3AEB" w:rsidR="00F44AC0" w:rsidRPr="00F64F97" w:rsidRDefault="00862E90" w:rsidP="00626F7A">
      <w:pPr>
        <w:spacing w:after="120"/>
        <w:jc w:val="both"/>
        <w:rPr>
          <w:rFonts w:cstheme="minorHAnsi"/>
          <w:szCs w:val="24"/>
        </w:rPr>
      </w:pPr>
      <w:r w:rsidRPr="00F64F97">
        <w:rPr>
          <w:rFonts w:eastAsiaTheme="minorEastAsia" w:cstheme="minorHAnsi"/>
          <w:szCs w:val="24"/>
        </w:rPr>
        <w:t>From Figure 3</w:t>
      </w:r>
      <w:r w:rsidR="009F6AC0" w:rsidRPr="00F64F97">
        <w:rPr>
          <w:rFonts w:eastAsiaTheme="minorEastAsia" w:cstheme="minorHAnsi"/>
          <w:szCs w:val="24"/>
        </w:rPr>
        <w:t>,</w:t>
      </w:r>
      <w:r w:rsidRPr="00F64F97">
        <w:rPr>
          <w:rFonts w:eastAsiaTheme="minorEastAsia" w:cstheme="minorHAnsi"/>
          <w:szCs w:val="24"/>
        </w:rPr>
        <w:t xml:space="preserve"> it appears that</w:t>
      </w:r>
      <w:r w:rsidR="007D4361" w:rsidRPr="00F64F97">
        <w:rPr>
          <w:rFonts w:eastAsiaTheme="minorEastAsia" w:cstheme="minorHAnsi"/>
          <w:szCs w:val="24"/>
        </w:rPr>
        <w:t xml:space="preserve"> saturating degradation of nuclear PER is crucial for permitting oscillations </w:t>
      </w:r>
      <w:r w:rsidR="00101637" w:rsidRPr="00F64F97">
        <w:rPr>
          <w:rFonts w:eastAsiaTheme="minorEastAsia" w:cstheme="minorHAnsi"/>
          <w:szCs w:val="24"/>
        </w:rPr>
        <w:t>for</w:t>
      </w:r>
      <w:r w:rsidR="007D4361" w:rsidRPr="00F64F97">
        <w:rPr>
          <w:rFonts w:eastAsiaTheme="minorEastAsia" w:cstheme="minorHAnsi"/>
          <w:szCs w:val="24"/>
        </w:rPr>
        <w:t xml:space="preserve"> </w:t>
      </w:r>
      <w:r w:rsidR="007D4361" w:rsidRPr="00F64F97">
        <w:rPr>
          <w:rFonts w:ascii="Cambria" w:hAnsi="Cambria" w:cstheme="minorHAnsi"/>
          <w:i/>
          <w:szCs w:val="24"/>
        </w:rPr>
        <w:t>K</w:t>
      </w:r>
      <w:r w:rsidR="007D4361" w:rsidRPr="00F64F97">
        <w:rPr>
          <w:rFonts w:ascii="Cambria" w:hAnsi="Cambria" w:cstheme="minorHAnsi"/>
          <w:szCs w:val="24"/>
          <w:vertAlign w:val="subscript"/>
        </w:rPr>
        <w:t>d</w:t>
      </w:r>
      <w:r w:rsidR="007D4361" w:rsidRPr="00F64F97">
        <w:rPr>
          <w:rFonts w:cstheme="minorHAnsi"/>
          <w:szCs w:val="24"/>
        </w:rPr>
        <w:t xml:space="preserve"> &gt; 0.01.</w:t>
      </w:r>
      <w:r w:rsidR="00101637" w:rsidRPr="00F64F97">
        <w:rPr>
          <w:rFonts w:cstheme="minorHAnsi"/>
          <w:szCs w:val="24"/>
        </w:rPr>
        <w:t xml:space="preserve"> </w:t>
      </w:r>
      <w:r w:rsidR="00716B70" w:rsidRPr="00F64F97">
        <w:rPr>
          <w:rFonts w:cstheme="minorHAnsi"/>
          <w:szCs w:val="24"/>
        </w:rPr>
        <w:t xml:space="preserve">Figure </w:t>
      </w:r>
      <w:r w:rsidR="00B153C6" w:rsidRPr="00F64F97">
        <w:rPr>
          <w:rFonts w:cstheme="minorHAnsi"/>
          <w:szCs w:val="24"/>
        </w:rPr>
        <w:t>3</w:t>
      </w:r>
      <w:r w:rsidR="009F6AC0" w:rsidRPr="00F64F97">
        <w:rPr>
          <w:rFonts w:cstheme="minorHAnsi"/>
          <w:szCs w:val="24"/>
        </w:rPr>
        <w:t>f</w:t>
      </w:r>
      <w:r w:rsidR="00B153C6" w:rsidRPr="00F64F97">
        <w:rPr>
          <w:rFonts w:cstheme="minorHAnsi"/>
          <w:szCs w:val="24"/>
        </w:rPr>
        <w:t xml:space="preserve"> indicates that </w:t>
      </w:r>
      <w:r w:rsidR="007D4361" w:rsidRPr="00F64F97">
        <w:rPr>
          <w:rFonts w:cstheme="minorHAnsi"/>
          <w:szCs w:val="24"/>
        </w:rPr>
        <w:t xml:space="preserve">transcription rate law </w:t>
      </w:r>
      <w:r w:rsidR="00B153C6" w:rsidRPr="00F64F97">
        <w:rPr>
          <w:rFonts w:cstheme="minorHAnsi"/>
          <w:szCs w:val="24"/>
        </w:rPr>
        <w:t>2</w:t>
      </w:r>
      <w:r w:rsidR="007D4361" w:rsidRPr="00F64F97">
        <w:rPr>
          <w:rFonts w:cstheme="minorHAnsi"/>
          <w:szCs w:val="24"/>
        </w:rPr>
        <w:t xml:space="preserve"> </w:t>
      </w:r>
      <w:r w:rsidR="00B153C6" w:rsidRPr="00F64F97">
        <w:rPr>
          <w:rFonts w:cstheme="minorHAnsi"/>
          <w:szCs w:val="24"/>
        </w:rPr>
        <w:t xml:space="preserve">is only marginally </w:t>
      </w:r>
      <w:commentRangeStart w:id="46"/>
      <w:r w:rsidR="00B153C6" w:rsidRPr="00F64F97">
        <w:rPr>
          <w:rFonts w:cstheme="minorHAnsi"/>
          <w:szCs w:val="24"/>
        </w:rPr>
        <w:t xml:space="preserve">oscillatory for </w:t>
      </w:r>
      <w:r w:rsidR="00154E66" w:rsidRPr="00F64F97">
        <w:rPr>
          <w:rFonts w:ascii="Cambria" w:hAnsi="Cambria" w:cstheme="minorHAnsi"/>
          <w:i/>
          <w:szCs w:val="24"/>
        </w:rPr>
        <w:t>K</w:t>
      </w:r>
      <w:r w:rsidR="00154E66" w:rsidRPr="00F64F97">
        <w:rPr>
          <w:rFonts w:ascii="Cambria" w:hAnsi="Cambria" w:cstheme="minorHAnsi"/>
          <w:szCs w:val="24"/>
          <w:vertAlign w:val="subscript"/>
        </w:rPr>
        <w:t>d</w:t>
      </w:r>
      <w:r w:rsidR="00154E66" w:rsidRPr="00F64F97">
        <w:rPr>
          <w:rFonts w:ascii="Cambria" w:hAnsi="Cambria" w:cstheme="minorHAnsi"/>
          <w:szCs w:val="24"/>
        </w:rPr>
        <w:t xml:space="preserve"> </w:t>
      </w:r>
      <w:r w:rsidR="00B153C6" w:rsidRPr="00F64F97">
        <w:rPr>
          <w:rFonts w:cstheme="minorHAnsi"/>
          <w:szCs w:val="24"/>
        </w:rPr>
        <w:t>=</w:t>
      </w:r>
      <w:r w:rsidR="00154E66" w:rsidRPr="00F64F97">
        <w:rPr>
          <w:rFonts w:cstheme="minorHAnsi"/>
          <w:szCs w:val="24"/>
        </w:rPr>
        <w:t xml:space="preserve"> 0.1</w:t>
      </w:r>
      <w:r w:rsidR="00B153C6" w:rsidRPr="00F64F97">
        <w:rPr>
          <w:rFonts w:cstheme="minorHAnsi"/>
          <w:szCs w:val="24"/>
        </w:rPr>
        <w:t xml:space="preserve"> and </w:t>
      </w:r>
      <m:oMath>
        <m:r>
          <w:rPr>
            <w:rFonts w:ascii="Cambria Math" w:hAnsi="Cambria Math" w:cstheme="minorHAnsi"/>
            <w:szCs w:val="24"/>
          </w:rPr>
          <m:t>N≥8,</m:t>
        </m:r>
      </m:oMath>
      <w:r w:rsidR="00B153C6" w:rsidRPr="00F64F97">
        <w:rPr>
          <w:rFonts w:cstheme="minorHAnsi"/>
          <w:szCs w:val="24"/>
        </w:rPr>
        <w:t xml:space="preserve"> which is another reason to prefer rate law 1 over rate law 2.</w:t>
      </w:r>
      <w:commentRangeEnd w:id="46"/>
      <w:r w:rsidR="001B302D">
        <w:rPr>
          <w:rStyle w:val="CommentReference"/>
        </w:rPr>
        <w:commentReference w:id="46"/>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lastRenderedPageBreak/>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65FFEAA9"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w:t>
      </w:r>
      <w:r w:rsidR="005F5932">
        <w:rPr>
          <w:rFonts w:eastAsiaTheme="minorEastAsia" w:cstheme="minorHAnsi"/>
        </w:rPr>
        <w:t xml:space="preserve"> respectively,</w:t>
      </w:r>
      <w:r w:rsidR="00BD1F9E" w:rsidRPr="00F64F97">
        <w:rPr>
          <w:rFonts w:eastAsiaTheme="minorEastAsia" w:cstheme="minorHAnsi"/>
        </w:rPr>
        <w:t xml:space="preserve"> we replace the functions</w:t>
      </w:r>
      <w:r w:rsidR="00C33FF3" w:rsidRPr="00F64F97">
        <w:rPr>
          <w:rFonts w:eastAsiaTheme="minorEastAsia" w:cstheme="minorHAnsi"/>
        </w:rPr>
        <w:t xml:space="preserve"> </w:t>
      </w:r>
      <w:r w:rsidR="00C33FF3" w:rsidRPr="00F64F97">
        <w:rPr>
          <w:rFonts w:ascii="Cambria" w:eastAsiaTheme="minorEastAsia" w:hAnsi="Cambria" w:cs="Times New Roman"/>
          <w:i/>
        </w:rPr>
        <w:t>γR</w:t>
      </w:r>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V</w:t>
      </w:r>
      <w:r w:rsidR="00053EC4" w:rsidRPr="00F64F97">
        <w:rPr>
          <w:rFonts w:ascii="Cambria" w:eastAsiaTheme="minorEastAsia" w:hAnsi="Cambria" w:cs="Times New Roman"/>
        </w:rPr>
        <w:t>)</w:t>
      </w:r>
      <w:r w:rsidR="005F5932">
        <w:rPr>
          <w:rFonts w:eastAsiaTheme="minorEastAsia" w:cstheme="minorHAnsi"/>
        </w:rPr>
        <w:t xml:space="preserve">, where </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5F5932">
        <w:rPr>
          <w:rFonts w:ascii="Cambria" w:eastAsiaTheme="minorEastAsia" w:hAnsi="Cambria" w:cs="Times New Roman"/>
          <w:vertAlign w:val="subscript"/>
        </w:rPr>
        <w:t xml:space="preserve"> </w:t>
      </w:r>
      <w:r w:rsidR="005F5932">
        <w:rPr>
          <w:rFonts w:ascii="Cambria" w:eastAsiaTheme="minorEastAsia" w:hAnsi="Cambria" w:cs="Times New Roman"/>
        </w:rPr>
        <w:t xml:space="preserve">and </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 xml:space="preserve">V </w:t>
      </w:r>
      <w:r w:rsidR="005F5932">
        <w:rPr>
          <w:rFonts w:ascii="Cambria" w:eastAsiaTheme="minorEastAsia" w:hAnsi="Cambria" w:cs="Times New Roman"/>
        </w:rPr>
        <w:t xml:space="preserve">are the dissociation constants for ROR and REV-ERB binding to </w:t>
      </w:r>
      <w:r w:rsidR="002D1B39" w:rsidRPr="00F64F97">
        <w:rPr>
          <w:rFonts w:eastAsiaTheme="minorEastAsia" w:cstheme="minorHAnsi"/>
        </w:rPr>
        <w:t xml:space="preserve">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0F668C85" w:rsidR="00082AA0" w:rsidRPr="00F64F97" w:rsidRDefault="00D93556"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num>
                      <m:den>
                        <m:r>
                          <w:rPr>
                            <w:rFonts w:ascii="Cambria Math" w:eastAsiaTheme="minorEastAsia" w:hAnsi="Cambria Math" w:cstheme="minorHAnsi"/>
                            <w:szCs w:val="24"/>
                          </w:rPr>
                          <m:t>V+</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V</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D93556"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77A3A926"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D1186E"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6E43E276" w:rsidR="00082AA0" w:rsidRPr="00F64F97" w:rsidRDefault="00D93556" w:rsidP="005F593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R</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D93556"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Eqs.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lastRenderedPageBreak/>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he major 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47"/>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47"/>
      <w:r w:rsidR="00504A59" w:rsidRPr="00F64F97">
        <w:rPr>
          <w:rStyle w:val="CommentReference"/>
        </w:rPr>
        <w:commentReference w:id="47"/>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r w:rsidR="00DD5D41" w:rsidRPr="00F64F97">
        <w:rPr>
          <w:rFonts w:ascii="Cambria" w:hAnsi="Cambria"/>
          <w:bCs/>
          <w:i/>
          <w:szCs w:val="24"/>
        </w:rPr>
        <w:t>a</w:t>
      </w:r>
      <w:r w:rsidR="00DD5D41" w:rsidRPr="00F64F97">
        <w:rPr>
          <w:rFonts w:ascii="Cambria" w:hAnsi="Cambria"/>
          <w:bCs/>
          <w:szCs w:val="24"/>
          <w:vertAlign w:val="subscript"/>
        </w:rPr>
        <w:t>min</w:t>
      </w:r>
      <w:r w:rsidR="00DD5D41" w:rsidRPr="00F64F97">
        <w:rPr>
          <w:bCs/>
          <w:szCs w:val="24"/>
        </w:rPr>
        <w:t xml:space="preserve"> </w:t>
      </w:r>
      <w:r w:rsidR="00DD5D41" w:rsidRPr="00F64F97">
        <w:rPr>
          <w:rFonts w:cstheme="minorHAnsi"/>
          <w:bCs/>
          <w:szCs w:val="24"/>
        </w:rPr>
        <w:t>≈</w:t>
      </w:r>
      <w:r w:rsidR="00DD5D41" w:rsidRPr="00F64F97">
        <w:rPr>
          <w:bCs/>
          <w:szCs w:val="24"/>
        </w:rPr>
        <w:t xml:space="preserve"> 0.015  and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r w:rsidR="00CC46D3" w:rsidRPr="00F64F97">
        <w:rPr>
          <w:bCs/>
          <w:szCs w:val="24"/>
        </w:rPr>
        <w:t>b</w:t>
      </w:r>
      <w:r w:rsidR="004A1272" w:rsidRPr="00F64F97">
        <w:rPr>
          <w:bCs/>
          <w:szCs w:val="24"/>
        </w:rPr>
        <w:t>,c</w:t>
      </w:r>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m:t>
        </m:r>
        <m:r>
          <w:rPr>
            <w:rFonts w:ascii="Cambria Math" w:hAnsi="Cambria Math"/>
            <w:color w:val="FF0000"/>
            <w:szCs w:val="24"/>
          </w:rPr>
          <m:t xml:space="preserve">5 </m:t>
        </m:r>
        <m:r>
          <m:rPr>
            <m:nor/>
          </m:rPr>
          <w:rPr>
            <w:rFonts w:ascii="Cambria Math" w:hAnsi="Cambria Math"/>
            <w:bCs/>
            <w:color w:val="FF0000"/>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48"/>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48"/>
      <w:r w:rsidR="00235194" w:rsidRPr="00F64F97">
        <w:rPr>
          <w:rStyle w:val="CommentReference"/>
        </w:rPr>
        <w:commentReference w:id="48"/>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Eqs.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319E7D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models</w:t>
      </w:r>
      <w:r w:rsidR="00D97AA5">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 xml:space="preserve">unlike ‘0L8’ models, no longer </w:t>
      </w:r>
      <w:r w:rsidR="00C165D7" w:rsidRPr="00F64F97">
        <w:rPr>
          <w:bCs/>
          <w:color w:val="000000" w:themeColor="text1"/>
          <w:szCs w:val="24"/>
        </w:rPr>
        <w:lastRenderedPageBreak/>
        <w:t>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49"/>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49"/>
      <w:r w:rsidR="007A2D8F" w:rsidRPr="00F64F97">
        <w:rPr>
          <w:rStyle w:val="CommentReference"/>
        </w:rPr>
        <w:commentReference w:id="49"/>
      </w:r>
      <w:r w:rsidRPr="00F64F97">
        <w:rPr>
          <w:bCs/>
          <w:color w:val="000000" w:themeColor="text1"/>
          <w:szCs w:val="24"/>
        </w:rPr>
        <w:t xml:space="preserve">then the maximum rate of PER accumulation can never exceed the saturating rate of PER </w:t>
      </w:r>
      <w:r w:rsidRPr="00F64F97">
        <w:rPr>
          <w:bCs/>
          <w:color w:val="000000" w:themeColor="text1"/>
          <w:szCs w:val="24"/>
        </w:rPr>
        <w:lastRenderedPageBreak/>
        <w:t xml:space="preserve">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50"/>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50"/>
      <w:r w:rsidR="007A2D8F" w:rsidRPr="00F64F97">
        <w:rPr>
          <w:rStyle w:val="CommentReference"/>
        </w:rPr>
        <w:commentReference w:id="50"/>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51"/>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together, the Michaelis-Menten degradation of PER in ‘0M8’ models significantly changes the characteristics of oscillation robustness.</w:t>
      </w:r>
      <w:commentRangeEnd w:id="51"/>
      <w:r w:rsidRPr="00F64F97">
        <w:rPr>
          <w:rStyle w:val="CommentReference"/>
        </w:rPr>
        <w:commentReference w:id="51"/>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lastRenderedPageBreak/>
        <w:t xml:space="preserve">Lastly, Figures 3f and 4d show that ‘2M8’ models (Figure 4d),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t xml:space="preserve">Although the PNF(1M8) model appears to be the most ‘robust’ of all the models in Figure 4 (we disregard the ‘0L8’ models because they do not oscillate at all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52"/>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52"/>
      <w:r w:rsidR="002677E8" w:rsidRPr="00F64F97">
        <w:rPr>
          <w:rStyle w:val="CommentReference"/>
          <w:color w:val="FF0000"/>
        </w:rPr>
        <w:commentReference w:id="52"/>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53"/>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53"/>
      <w:r w:rsidR="000620FC" w:rsidRPr="00F64F97">
        <w:rPr>
          <w:rStyle w:val="CommentReference"/>
        </w:rPr>
        <w:commentReference w:id="53"/>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54"/>
      <w:r w:rsidR="00804F17" w:rsidRPr="00F64F97">
        <w:rPr>
          <w:bCs/>
          <w:color w:val="000000" w:themeColor="text1"/>
          <w:szCs w:val="24"/>
        </w:rPr>
        <w:t>19</w:t>
      </w:r>
      <w:commentRangeEnd w:id="54"/>
      <w:r w:rsidR="00C73E1C" w:rsidRPr="00F64F97">
        <w:rPr>
          <w:rStyle w:val="CommentReference"/>
        </w:rPr>
        <w:commentReference w:id="54"/>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w:t>
      </w:r>
      <w:r w:rsidR="009156B8" w:rsidRPr="00F64F97">
        <w:rPr>
          <w:bCs/>
          <w:color w:val="000000" w:themeColor="text1"/>
          <w:szCs w:val="24"/>
        </w:rPr>
        <w:lastRenderedPageBreak/>
        <w:t xml:space="preserve">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2B562BC"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w:t>
      </w:r>
      <w:r w:rsidR="00E0687F" w:rsidRPr="00F64F97">
        <w:rPr>
          <w:rFonts w:ascii="Cambria" w:eastAsiaTheme="minorEastAsia" w:hAnsi="Cambria" w:cstheme="minorHAnsi"/>
          <w:i/>
          <w:szCs w:val="24"/>
        </w:rPr>
        <w:t>P</w:t>
      </w:r>
      <w:r w:rsidR="00E0687F" w:rsidRPr="00F64F97">
        <w:rPr>
          <w:rFonts w:ascii="Cambria" w:eastAsiaTheme="minorEastAsia" w:hAnsi="Cambria" w:cstheme="minorHAnsi"/>
          <w:szCs w:val="24"/>
        </w:rPr>
        <w:t>*</w:t>
      </w:r>
      <w:r w:rsidR="00E0687F">
        <w:rPr>
          <w:rFonts w:ascii="Cambria" w:eastAsiaTheme="minorEastAsia" w:hAnsi="Cambria" w:cstheme="minorHAnsi"/>
          <w:szCs w:val="24"/>
        </w:rPr>
        <w:t xml:space="preserve"> </w:t>
      </w:r>
      <w:r w:rsidR="0001357F" w:rsidRPr="00F64F97">
        <w:rPr>
          <w:rFonts w:eastAsiaTheme="minorEastAsia" w:cstheme="minorHAnsi"/>
          <w:szCs w:val="24"/>
        </w:rPr>
        <w:t xml:space="preserve">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E0687F">
        <w:rPr>
          <w:rFonts w:eastAsiaTheme="minorEastAsia" w:cstheme="minorHAnsi"/>
          <w:szCs w:val="24"/>
        </w:rPr>
        <w:t>, i.e.,</w:t>
      </w:r>
      <w:r w:rsidR="00AD2638" w:rsidRPr="00F64F97">
        <w:rPr>
          <w:rFonts w:eastAsiaTheme="minorEastAsia" w:cstheme="minorHAnsi"/>
          <w:szCs w:val="24"/>
        </w:rPr>
        <w:t xml:space="preserve">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500 nM</w:t>
      </w:r>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nM,</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PER:CRY::BMAL:CLOCK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nM</w:t>
      </w:r>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PER</w:t>
      </w:r>
      <w:r w:rsidR="000801AD" w:rsidRPr="00F64F97">
        <w:rPr>
          <w:rFonts w:eastAsiaTheme="minorEastAsia" w:cstheme="minorHAnsi"/>
          <w:szCs w:val="24"/>
        </w:rPr>
        <w:t>:CRY</w:t>
      </w:r>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r w:rsidR="00B4788E" w:rsidRPr="00F64F97">
        <w:rPr>
          <w:rFonts w:eastAsiaTheme="minorEastAsia" w:cstheme="minorHAnsi"/>
          <w:iCs/>
          <w:szCs w:val="24"/>
        </w:rPr>
        <w:t>BMAL</w:t>
      </w:r>
      <w:r w:rsidR="00E3383F" w:rsidRPr="00F64F97">
        <w:rPr>
          <w:rFonts w:eastAsiaTheme="minorEastAsia" w:cstheme="minorHAnsi"/>
          <w:iCs/>
          <w:szCs w:val="24"/>
        </w:rPr>
        <w:t>:CLOCK</w:t>
      </w:r>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100F47FC"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r w:rsidR="00BB3128" w:rsidRPr="00F64F97">
        <w:rPr>
          <w:rFonts w:eastAsiaTheme="minorEastAsia" w:cstheme="minorHAnsi"/>
          <w:szCs w:val="24"/>
        </w:rPr>
        <w:t xml:space="preserve"> </w:t>
      </w:r>
      <w:r w:rsidR="00E0687F">
        <w:rPr>
          <w:rFonts w:eastAsiaTheme="minorEastAsia" w:cstheme="minorHAnsi"/>
          <w:szCs w:val="24"/>
        </w:rPr>
        <w:t>≥ 0.1;</w:t>
      </w:r>
      <w:r w:rsidR="00C73E1C" w:rsidRPr="00F64F97">
        <w:rPr>
          <w:rFonts w:eastAsiaTheme="minorEastAsia" w:cstheme="minorHAnsi"/>
          <w:szCs w:val="24"/>
        </w:rPr>
        <w:t xml:space="preserve"> e.g., for </w:t>
      </w:r>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To convert these dimensionless parameters into concentrations in nM,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nM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r w:rsidRPr="00F64F97">
        <w:rPr>
          <w:rFonts w:eastAsiaTheme="minorEastAsia" w:cstheme="minorHAnsi"/>
          <w:szCs w:val="24"/>
        </w:rPr>
        <w:t>nM</w:t>
      </w:r>
      <w:r w:rsidR="00B12C0B" w:rsidRPr="00F64F97">
        <w:rPr>
          <w:rFonts w:eastAsiaTheme="minorEastAsia" w:cstheme="minorHAnsi"/>
          <w:szCs w:val="24"/>
        </w:rPr>
        <w:t>, for</w:t>
      </w:r>
      <w:r w:rsidRPr="00F64F97">
        <w:rPr>
          <w:rFonts w:eastAsiaTheme="minorEastAsia" w:cstheme="minorHAnsi"/>
          <w:szCs w:val="24"/>
        </w:rPr>
        <w:t xml:space="preserve"> </w:t>
      </w:r>
      <w:commentRangeStart w:id="55"/>
      <w:r w:rsidR="00C73E1C" w:rsidRPr="00F64F97">
        <w:rPr>
          <w:rFonts w:eastAsiaTheme="minorEastAsia" w:cstheme="minorHAnsi"/>
          <w:szCs w:val="24"/>
        </w:rPr>
        <w:t xml:space="preserve">6 </w:t>
      </w:r>
      <w:r w:rsidRPr="00F64F97">
        <w:rPr>
          <w:rFonts w:eastAsiaTheme="minorEastAsia" w:cstheme="minorHAnsi"/>
          <w:szCs w:val="24"/>
        </w:rPr>
        <w:t xml:space="preserve">nM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w:t>
      </w:r>
      <w:r w:rsidRPr="00F64F97">
        <w:rPr>
          <w:rFonts w:eastAsiaTheme="minorEastAsia" w:cstheme="minorHAnsi"/>
          <w:szCs w:val="24"/>
        </w:rPr>
        <w:lastRenderedPageBreak/>
        <w:t xml:space="preserve">&lt; </w:t>
      </w:r>
      <w:r w:rsidR="00DC2DCE" w:rsidRPr="00F64F97">
        <w:rPr>
          <w:rFonts w:eastAsiaTheme="minorEastAsia" w:cstheme="minorHAnsi"/>
          <w:szCs w:val="24"/>
        </w:rPr>
        <w:t xml:space="preserve">36 </w:t>
      </w:r>
      <w:r w:rsidRPr="00F64F97">
        <w:rPr>
          <w:rFonts w:eastAsiaTheme="minorEastAsia" w:cstheme="minorHAnsi"/>
          <w:szCs w:val="24"/>
        </w:rPr>
        <w:t>nM</w:t>
      </w:r>
      <w:commentRangeEnd w:id="55"/>
      <w:r w:rsidR="002A6A0A" w:rsidRPr="00F64F97">
        <w:rPr>
          <w:rStyle w:val="CommentReference"/>
        </w:rPr>
        <w:commentReference w:id="55"/>
      </w:r>
      <w:r w:rsidRPr="00F64F97">
        <w:rPr>
          <w:rFonts w:eastAsiaTheme="minorEastAsia" w:cstheme="minorHAnsi"/>
          <w:szCs w:val="24"/>
        </w:rPr>
        <w:t>.</w:t>
      </w:r>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PER:CRY::BMAL:CLOCK complex, 10 nM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nM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nM</w:t>
      </w:r>
      <w:r w:rsidR="00841DEA" w:rsidRPr="00F64F97">
        <w:rPr>
          <w:rStyle w:val="CommentReference"/>
          <w:color w:val="FF0000"/>
        </w:rPr>
        <w:commentReference w:id="56"/>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fL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fL,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BMAL:CLOCK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BMAL:CLOCK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w:t>
      </w:r>
      <w:r w:rsidRPr="00F64F97">
        <w:rPr>
          <w:rFonts w:eastAsiaTheme="minorEastAsia" w:cstheme="minorHAnsi"/>
          <w:szCs w:val="24"/>
        </w:rPr>
        <w:lastRenderedPageBreak/>
        <w:t>(linear)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2AB18AA8"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t>The</w:t>
      </w:r>
      <w:r w:rsidR="00D73218" w:rsidRPr="00F64F97">
        <w:rPr>
          <w:rFonts w:eastAsiaTheme="minorEastAsia" w:cstheme="minorHAnsi"/>
          <w:szCs w:val="24"/>
        </w:rPr>
        <w:t xml:space="preserve"> </w:t>
      </w:r>
      <w:del w:id="57" w:author="Chen, Jing" w:date="2021-04-29T00:07:00Z">
        <w:r w:rsidR="00D73218" w:rsidRPr="00F64F97" w:rsidDel="00E931A6">
          <w:rPr>
            <w:rFonts w:eastAsiaTheme="minorEastAsia" w:cstheme="minorHAnsi"/>
            <w:szCs w:val="24"/>
          </w:rPr>
          <w:delText xml:space="preserve">simple </w:delText>
        </w:r>
      </w:del>
      <w:ins w:id="58" w:author="Chen, Jing" w:date="2021-04-29T00:07:00Z">
        <w:r w:rsidR="00E931A6">
          <w:rPr>
            <w:rFonts w:eastAsiaTheme="minorEastAsia" w:cstheme="minorHAnsi"/>
            <w:szCs w:val="24"/>
          </w:rPr>
          <w:t>single</w:t>
        </w:r>
        <w:r w:rsidR="00E931A6" w:rsidRPr="00F64F97">
          <w:rPr>
            <w:rFonts w:eastAsiaTheme="minorEastAsia" w:cstheme="minorHAnsi"/>
            <w:szCs w:val="24"/>
          </w:rPr>
          <w:t xml:space="preserve"> </w:t>
        </w:r>
      </w:ins>
      <w:r w:rsidR="00D73218" w:rsidRPr="00F64F97">
        <w:rPr>
          <w:rFonts w:eastAsiaTheme="minorEastAsia" w:cstheme="minorHAnsi"/>
          <w:szCs w:val="24"/>
        </w:rPr>
        <w:t>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in terms of the size of the oscillatory domain in 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 xml:space="preserve">Another question that could be addressed with these models is the function of an anti-sense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chronopharmacology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ing" w:date="2021-01-24T15:01:00Z" w:initials="CJ">
    <w:p w14:paraId="3FBDE818" w14:textId="74F8089C" w:rsidR="001A7408" w:rsidRDefault="001A7408">
      <w:pPr>
        <w:pStyle w:val="CommentText"/>
      </w:pPr>
      <w:r>
        <w:rPr>
          <w:rStyle w:val="CommentReference"/>
        </w:rPr>
        <w:annotationRef/>
      </w:r>
      <w:r>
        <w:t xml:space="preserve">PCB abstract has a word limit of 300. </w:t>
      </w:r>
    </w:p>
  </w:comment>
  <w:comment w:id="14" w:author="Chen, Jing" w:date="2021-04-29T01:01:00Z" w:initials="CJ">
    <w:p w14:paraId="4E429FF5" w14:textId="59FDDBED" w:rsidR="001A7408" w:rsidRDefault="001A7408">
      <w:pPr>
        <w:pStyle w:val="CommentText"/>
      </w:pPr>
      <w:r>
        <w:rPr>
          <w:rStyle w:val="CommentReference"/>
        </w:rPr>
        <w:annotationRef/>
      </w:r>
      <w:r>
        <w:t>Assuming PER is NOT degraded in the cytoplasm at all.</w:t>
      </w:r>
    </w:p>
  </w:comment>
  <w:comment w:id="22" w:author="Chen, Jing" w:date="2021-04-29T00:55:00Z" w:initials="CJ">
    <w:p w14:paraId="3CF86E6D" w14:textId="57B6E843" w:rsidR="001A7408" w:rsidRDefault="001A7408">
      <w:pPr>
        <w:pStyle w:val="CommentText"/>
      </w:pPr>
      <w:r>
        <w:rPr>
          <w:rStyle w:val="CommentReference"/>
        </w:rPr>
        <w:annotationRef/>
      </w:r>
      <w:r>
        <w:t xml:space="preserve">Shall we state a lower-bound estimate here? If so,  k^_unbind &gt; 0.001 s^-1 may be a more convincing lower bound, as 0.001 s^-1 = ln(2)/10min. </w:t>
      </w:r>
    </w:p>
    <w:p w14:paraId="3F7F8697" w14:textId="77777777" w:rsidR="001A7408" w:rsidRDefault="001A7408">
      <w:pPr>
        <w:pStyle w:val="CommentText"/>
      </w:pPr>
    </w:p>
    <w:p w14:paraId="01E21AB9" w14:textId="0161A2CC" w:rsidR="001A7408" w:rsidRDefault="001A7408">
      <w:pPr>
        <w:pStyle w:val="CommentText"/>
      </w:pPr>
      <w:r>
        <w:t>If so, k^_bind &gt; 0.03 nM^-1 s^-1 = 3x10^7 M^-1 s^-1, and minimal for Kd^ becomes 1 nM, or Kd ~ 0.0015. This is still 30 fold higher than 5e-5.</w:t>
      </w:r>
    </w:p>
  </w:comment>
  <w:comment w:id="23" w:author="Chen, Jing" w:date="2021-04-29T01:01:00Z" w:initials="CJ">
    <w:p w14:paraId="27C36099" w14:textId="2D4768A8" w:rsidR="001A7408" w:rsidRDefault="001A7408">
      <w:pPr>
        <w:pStyle w:val="CommentText"/>
      </w:pPr>
      <w:r>
        <w:rPr>
          <w:rStyle w:val="CommentReference"/>
        </w:rPr>
        <w:annotationRef/>
      </w:r>
      <w:r>
        <w:t>Also, Eq.(4) cannot hold in the first place. The model would have to explicitly monitor the binding/unbinding between PER and BMAL.</w:t>
      </w:r>
    </w:p>
  </w:comment>
  <w:comment w:id="33" w:author="Chen, Jing" w:date="2021-04-29T01:14:00Z" w:initials="CJ">
    <w:p w14:paraId="74A32DF7" w14:textId="64A2CAC3" w:rsidR="001A7408" w:rsidRDefault="001A7408">
      <w:pPr>
        <w:pStyle w:val="CommentText"/>
      </w:pPr>
      <w:r>
        <w:rPr>
          <w:rStyle w:val="CommentReference"/>
        </w:rPr>
        <w:annotationRef/>
      </w:r>
      <w:r>
        <w:t>Experimental reference for PER overexpression? Needs to be data with high time resolution, e.g., bioluminescence. Otherwise, maybe the oscillation is preserved, but with a very different period. Sampling every 4 or 6 hours may totally miss those periods.</w:t>
      </w:r>
    </w:p>
  </w:comment>
  <w:comment w:id="40" w:author="Chen, Jing" w:date="2021-04-29T01:24:00Z" w:initials="CJ">
    <w:p w14:paraId="68C0A9FB" w14:textId="77777777" w:rsidR="001A7408" w:rsidRDefault="001A7408">
      <w:pPr>
        <w:pStyle w:val="CommentText"/>
      </w:pPr>
      <w:r>
        <w:rPr>
          <w:rStyle w:val="CommentReference"/>
        </w:rPr>
        <w:annotationRef/>
      </w:r>
      <w:r>
        <w:t>It is still one order of magnitude too small … Several possible solutions:</w:t>
      </w:r>
    </w:p>
    <w:p w14:paraId="3A01FF6E" w14:textId="77777777" w:rsidR="001A7408" w:rsidRDefault="001A7408" w:rsidP="000E082E">
      <w:pPr>
        <w:pStyle w:val="CommentText"/>
        <w:numPr>
          <w:ilvl w:val="0"/>
          <w:numId w:val="7"/>
        </w:numPr>
      </w:pPr>
      <w:r>
        <w:t xml:space="preserve"> Shall we relax our “reasonable estimate” to ~2 nM? </w:t>
      </w:r>
    </w:p>
    <w:p w14:paraId="55D120C3" w14:textId="77777777" w:rsidR="001A7408" w:rsidRDefault="001A7408" w:rsidP="000E082E">
      <w:pPr>
        <w:pStyle w:val="CommentText"/>
        <w:numPr>
          <w:ilvl w:val="0"/>
          <w:numId w:val="7"/>
        </w:numPr>
      </w:pPr>
      <w:r>
        <w:t xml:space="preserve"> Is Rate law 1 going to further improve this? (Very unlikely judging by the previous results)</w:t>
      </w:r>
    </w:p>
    <w:p w14:paraId="45CD36DA" w14:textId="29F9A25E" w:rsidR="001A7408" w:rsidRDefault="001A7408" w:rsidP="000E082E">
      <w:pPr>
        <w:pStyle w:val="CommentText"/>
        <w:numPr>
          <w:ilvl w:val="0"/>
          <w:numId w:val="7"/>
        </w:numPr>
      </w:pPr>
      <w:r>
        <w:t xml:space="preserve"> Could this small Kd be a “lumped effect” from the dynamics of forming the much larger stable complex including other auxiliary components (reported by EM study, Aryal et al., 2017, Mol. Cell)? If multiple intermediate steps are included, could the “effective” Kd appear very small even though each direct binding event has a more reasonable Kd?</w:t>
      </w:r>
    </w:p>
  </w:comment>
  <w:comment w:id="46" w:author="Tyson, John" w:date="2021-05-01T16:40:00Z" w:initials="TJ">
    <w:p w14:paraId="346FAE28" w14:textId="5F6003F2" w:rsidR="001A7408" w:rsidRDefault="001A7408">
      <w:pPr>
        <w:pStyle w:val="CommentText"/>
      </w:pPr>
      <w:r>
        <w:rPr>
          <w:rStyle w:val="CommentReference"/>
        </w:rPr>
        <w:annotationRef/>
      </w:r>
      <w:r>
        <w:t>Stopped here on 5/1/2021 at 5 pm</w:t>
      </w:r>
    </w:p>
  </w:comment>
  <w:comment w:id="47" w:author="Chen, Jing" w:date="2021-01-24T18:43:00Z" w:initials="CJ">
    <w:p w14:paraId="7680924D" w14:textId="738287CE" w:rsidR="001A7408" w:rsidRDefault="001A7408">
      <w:pPr>
        <w:pStyle w:val="CommentText"/>
      </w:pPr>
      <w:r>
        <w:rPr>
          <w:rStyle w:val="CommentReference"/>
        </w:rPr>
        <w:annotationRef/>
      </w:r>
      <w:r>
        <w:t>I have labeled phi and lambda on the axis labels of Fig. 4 for easier reference.</w:t>
      </w:r>
    </w:p>
  </w:comment>
  <w:comment w:id="48" w:author="Tyson, John" w:date="2021-01-25T16:30:00Z" w:initials="TJ">
    <w:p w14:paraId="47BE024A" w14:textId="34D2541B" w:rsidR="001A7408" w:rsidRDefault="001A7408">
      <w:pPr>
        <w:pStyle w:val="CommentText"/>
      </w:pPr>
      <w:r>
        <w:rPr>
          <w:rStyle w:val="CommentReference"/>
        </w:rPr>
        <w:annotationRef/>
      </w:r>
      <w:r>
        <w:t>This change from AT = 0.1 to AT = 0.3 is correct, right?</w:t>
      </w:r>
    </w:p>
  </w:comment>
  <w:comment w:id="49" w:author="Tyson, John" w:date="2021-01-27T16:56:00Z" w:initials="TJ">
    <w:p w14:paraId="32E125DD" w14:textId="5D722715" w:rsidR="001A7408" w:rsidRDefault="001A7408">
      <w:pPr>
        <w:pStyle w:val="CommentText"/>
      </w:pPr>
      <w:r>
        <w:rPr>
          <w:rStyle w:val="CommentReference"/>
        </w:rPr>
        <w:annotationRef/>
      </w:r>
      <w:r>
        <w:t>Doesn’t depend on AT.</w:t>
      </w:r>
    </w:p>
  </w:comment>
  <w:comment w:id="50" w:author="Tyson, John" w:date="2021-01-27T16:57:00Z" w:initials="TJ">
    <w:p w14:paraId="1543769F" w14:textId="3DF1D7AB" w:rsidR="001A7408" w:rsidRDefault="001A7408">
      <w:pPr>
        <w:pStyle w:val="CommentText"/>
      </w:pPr>
      <w:r>
        <w:rPr>
          <w:rStyle w:val="CommentReference"/>
        </w:rPr>
        <w:annotationRef/>
      </w:r>
      <w:r>
        <w:t>Afree/AT = Kd/(P-AT) which is weakly independent of AT for P &gt;&gt; AT</w:t>
      </w:r>
    </w:p>
  </w:comment>
  <w:comment w:id="51" w:author="Tyson, John" w:date="2021-01-26T18:08:00Z" w:initials="TJ">
    <w:p w14:paraId="4593E821" w14:textId="77777777" w:rsidR="001A7408" w:rsidRDefault="001A7408" w:rsidP="00E4759A">
      <w:pPr>
        <w:pStyle w:val="CommentText"/>
      </w:pPr>
      <w:r>
        <w:rPr>
          <w:rStyle w:val="CommentReference"/>
        </w:rPr>
        <w:annotationRef/>
      </w:r>
      <w:r>
        <w:t>I don’t follow your argument here. What I have written above is the best I could do. Let’s talk.</w:t>
      </w:r>
    </w:p>
  </w:comment>
  <w:comment w:id="52" w:author="Chen, Jing" w:date="2021-01-25T02:54:00Z" w:initials="CJ">
    <w:p w14:paraId="597C34BE" w14:textId="6784418C" w:rsidR="001A7408" w:rsidRDefault="001A7408">
      <w:pPr>
        <w:pStyle w:val="CommentText"/>
      </w:pPr>
      <w:r>
        <w:rPr>
          <w:rStyle w:val="CommentReference"/>
        </w:rPr>
        <w:annotationRef/>
      </w:r>
      <w:r>
        <w:t>Xiangyu has calibrated beta1 for each model. Otherwise, (1,1) on the plots won’t give 24 hr period.</w:t>
      </w:r>
    </w:p>
  </w:comment>
  <w:comment w:id="53" w:author="Tyson, John" w:date="2021-01-25T17:31:00Z" w:initials="TJ">
    <w:p w14:paraId="2DD54F92" w14:textId="62BC84E0" w:rsidR="001A7408" w:rsidRDefault="001A7408">
      <w:pPr>
        <w:pStyle w:val="CommentText"/>
      </w:pPr>
      <w:r>
        <w:rPr>
          <w:rStyle w:val="CommentReference"/>
        </w:rPr>
        <w:annotationRef/>
      </w:r>
      <w:r>
        <w:t>T = 20, so T^ = 20/B1 = 24 h, so B1 = 5/6h</w:t>
      </w:r>
    </w:p>
  </w:comment>
  <w:comment w:id="54" w:author="Tyson, John" w:date="2021-01-25T17:40:00Z" w:initials="TJ">
    <w:p w14:paraId="7E88AA48" w14:textId="5BBEAB37" w:rsidR="001A7408" w:rsidRDefault="001A7408">
      <w:pPr>
        <w:pStyle w:val="CommentText"/>
      </w:pPr>
      <w:r>
        <w:rPr>
          <w:rStyle w:val="CommentReference"/>
        </w:rPr>
        <w:annotationRef/>
      </w:r>
      <w:r>
        <w:t>Check this</w:t>
      </w:r>
    </w:p>
  </w:comment>
  <w:comment w:id="55" w:author="Chen, Jing" w:date="2021-01-24T19:11:00Z" w:initials="CJ">
    <w:p w14:paraId="14946BC8" w14:textId="0606BB0C" w:rsidR="001A7408" w:rsidRDefault="001A7408">
      <w:pPr>
        <w:pStyle w:val="CommentText"/>
      </w:pPr>
      <w:r>
        <w:rPr>
          <w:rStyle w:val="CommentReference"/>
        </w:rPr>
        <w:annotationRef/>
      </w:r>
      <w:r>
        <w:t>See the comment above. Between 5 nM and 40 nM</w:t>
      </w:r>
    </w:p>
  </w:comment>
  <w:comment w:id="56" w:author="Chen, Jing" w:date="2021-01-24T19:11:00Z" w:initials="CJ">
    <w:p w14:paraId="715E5E3A" w14:textId="77777777" w:rsidR="001A7408" w:rsidRDefault="001A7408" w:rsidP="00841DEA">
      <w:pPr>
        <w:pStyle w:val="CommentText"/>
      </w:pPr>
      <w:r>
        <w:rPr>
          <w:rStyle w:val="CommentReference"/>
        </w:rPr>
        <w:annotationRef/>
      </w:r>
      <w:r>
        <w:t>See the comment above. Between 5 nM and 40 nM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DE818" w15:done="0"/>
  <w15:commentEx w15:paraId="4E429FF5" w15:done="0"/>
  <w15:commentEx w15:paraId="01E21AB9" w15:done="0"/>
  <w15:commentEx w15:paraId="27C36099" w15:done="0"/>
  <w15:commentEx w15:paraId="74A32DF7" w15:done="0"/>
  <w15:commentEx w15:paraId="45CD36DA" w15:done="0"/>
  <w15:commentEx w15:paraId="346FAE28"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DE818" w16cid:durableId="23B80A3C"/>
  <w16cid:commentId w16cid:paraId="1454F8DA" w16cid:durableId="2432A71A"/>
  <w16cid:commentId w16cid:paraId="647526C4" w16cid:durableId="23B80B2A"/>
  <w16cid:commentId w16cid:paraId="439E8497" w16cid:durableId="243294AC"/>
  <w16cid:commentId w16cid:paraId="49F8C384" w16cid:durableId="243476B9"/>
  <w16cid:commentId w16cid:paraId="1DE76542" w16cid:durableId="2434790B"/>
  <w16cid:commentId w16cid:paraId="43949FB2" w16cid:durableId="243478B2"/>
  <w16cid:commentId w16cid:paraId="3E69EF77" w16cid:durableId="24348027"/>
  <w16cid:commentId w16cid:paraId="098C0879" w16cid:durableId="243481B6"/>
  <w16cid:commentId w16cid:paraId="78D9A3CE" w16cid:durableId="243480AD"/>
  <w16cid:commentId w16cid:paraId="4E429FF5" w16cid:durableId="243483F5"/>
  <w16cid:commentId w16cid:paraId="01E21AB9" w16cid:durableId="24348284"/>
  <w16cid:commentId w16cid:paraId="27C36099" w16cid:durableId="243483D4"/>
  <w16cid:commentId w16cid:paraId="74A32DF7" w16cid:durableId="243486F4"/>
  <w16cid:commentId w16cid:paraId="0C9D49D0" w16cid:durableId="243486FD"/>
  <w16cid:commentId w16cid:paraId="62F044D2" w16cid:durableId="243294AD"/>
  <w16cid:commentId w16cid:paraId="45CD36DA" w16cid:durableId="24348959"/>
  <w16cid:commentId w16cid:paraId="7680924D" w16cid:durableId="23B83E40"/>
  <w16cid:commentId w16cid:paraId="47BE024A" w16cid:durableId="243294B0"/>
  <w16cid:commentId w16cid:paraId="32E125DD" w16cid:durableId="243294B1"/>
  <w16cid:commentId w16cid:paraId="1543769F" w16cid:durableId="243294B2"/>
  <w16cid:commentId w16cid:paraId="4593E821" w16cid:durableId="243294B3"/>
  <w16cid:commentId w16cid:paraId="597C34BE" w16cid:durableId="23B8B181"/>
  <w16cid:commentId w16cid:paraId="2DD54F92" w16cid:durableId="243294B5"/>
  <w16cid:commentId w16cid:paraId="7E88AA48" w16cid:durableId="243294B6"/>
  <w16cid:commentId w16cid:paraId="14946BC8" w16cid:durableId="23B844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42685" w14:textId="77777777" w:rsidR="00FF36ED" w:rsidRDefault="00FF36ED" w:rsidP="0074227A">
      <w:pPr>
        <w:spacing w:line="240" w:lineRule="auto"/>
      </w:pPr>
      <w:r>
        <w:separator/>
      </w:r>
    </w:p>
  </w:endnote>
  <w:endnote w:type="continuationSeparator" w:id="0">
    <w:p w14:paraId="6F76661C" w14:textId="77777777" w:rsidR="00FF36ED" w:rsidRDefault="00FF36ED"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356959"/>
      <w:docPartObj>
        <w:docPartGallery w:val="Page Numbers (Bottom of Page)"/>
        <w:docPartUnique/>
      </w:docPartObj>
    </w:sdtPr>
    <w:sdtEndPr>
      <w:rPr>
        <w:noProof/>
      </w:rPr>
    </w:sdtEndPr>
    <w:sdtContent>
      <w:p w14:paraId="271E8B2F" w14:textId="2C6E28DE" w:rsidR="001A7408" w:rsidRDefault="001A7408">
        <w:pPr>
          <w:pStyle w:val="Footer"/>
          <w:jc w:val="center"/>
        </w:pPr>
        <w:r>
          <w:fldChar w:fldCharType="begin"/>
        </w:r>
        <w:r>
          <w:instrText xml:space="preserve"> PAGE   \* MERGEFORMAT </w:instrText>
        </w:r>
        <w:r>
          <w:fldChar w:fldCharType="separate"/>
        </w:r>
        <w:r w:rsidR="000B59AD">
          <w:rPr>
            <w:noProof/>
          </w:rPr>
          <w:t>18</w:t>
        </w:r>
        <w:r>
          <w:rPr>
            <w:noProof/>
          </w:rPr>
          <w:fldChar w:fldCharType="end"/>
        </w:r>
      </w:p>
    </w:sdtContent>
  </w:sdt>
  <w:p w14:paraId="309C29EC" w14:textId="77777777" w:rsidR="001A7408" w:rsidRDefault="001A7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EE8BA" w14:textId="77777777" w:rsidR="00FF36ED" w:rsidRDefault="00FF36ED" w:rsidP="0074227A">
      <w:pPr>
        <w:spacing w:line="240" w:lineRule="auto"/>
      </w:pPr>
      <w:r>
        <w:separator/>
      </w:r>
    </w:p>
  </w:footnote>
  <w:footnote w:type="continuationSeparator" w:id="0">
    <w:p w14:paraId="37B9AEC1" w14:textId="77777777" w:rsidR="00FF36ED" w:rsidRDefault="00FF36ED"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E05D7"/>
    <w:multiLevelType w:val="hybridMultilevel"/>
    <w:tmpl w:val="CE8A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ing">
    <w15:presenceInfo w15:providerId="AD" w15:userId="S-1-5-21-1824200278-923733676-1501187911-47221"/>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2ADB"/>
    <w:rsid w:val="0001357F"/>
    <w:rsid w:val="00016541"/>
    <w:rsid w:val="00025E06"/>
    <w:rsid w:val="00026A5B"/>
    <w:rsid w:val="00026DCA"/>
    <w:rsid w:val="00030CAC"/>
    <w:rsid w:val="000347BB"/>
    <w:rsid w:val="00036D0E"/>
    <w:rsid w:val="000374E9"/>
    <w:rsid w:val="0003767E"/>
    <w:rsid w:val="00043C76"/>
    <w:rsid w:val="000450AD"/>
    <w:rsid w:val="000454C0"/>
    <w:rsid w:val="00051001"/>
    <w:rsid w:val="00053EC4"/>
    <w:rsid w:val="000579ED"/>
    <w:rsid w:val="00057AB2"/>
    <w:rsid w:val="00061D80"/>
    <w:rsid w:val="000620FC"/>
    <w:rsid w:val="00064F72"/>
    <w:rsid w:val="000652DE"/>
    <w:rsid w:val="00065379"/>
    <w:rsid w:val="00070E8C"/>
    <w:rsid w:val="000715DD"/>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3C9"/>
    <w:rsid w:val="000B1480"/>
    <w:rsid w:val="000B16A4"/>
    <w:rsid w:val="000B2ACD"/>
    <w:rsid w:val="000B2D9D"/>
    <w:rsid w:val="000B4B06"/>
    <w:rsid w:val="000B4EE9"/>
    <w:rsid w:val="000B59AD"/>
    <w:rsid w:val="000B62AE"/>
    <w:rsid w:val="000B62B4"/>
    <w:rsid w:val="000B7841"/>
    <w:rsid w:val="000C4D18"/>
    <w:rsid w:val="000C6931"/>
    <w:rsid w:val="000C6BD1"/>
    <w:rsid w:val="000C7C99"/>
    <w:rsid w:val="000C7E43"/>
    <w:rsid w:val="000C7F47"/>
    <w:rsid w:val="000D15E3"/>
    <w:rsid w:val="000D1A00"/>
    <w:rsid w:val="000D1D86"/>
    <w:rsid w:val="000D3097"/>
    <w:rsid w:val="000D3329"/>
    <w:rsid w:val="000D7706"/>
    <w:rsid w:val="000E0634"/>
    <w:rsid w:val="000E082E"/>
    <w:rsid w:val="000E0BD2"/>
    <w:rsid w:val="000E2940"/>
    <w:rsid w:val="000E6A85"/>
    <w:rsid w:val="000F34E4"/>
    <w:rsid w:val="000F3C22"/>
    <w:rsid w:val="00100115"/>
    <w:rsid w:val="00101637"/>
    <w:rsid w:val="001047A1"/>
    <w:rsid w:val="00106354"/>
    <w:rsid w:val="00106A52"/>
    <w:rsid w:val="0010735D"/>
    <w:rsid w:val="001078BB"/>
    <w:rsid w:val="0011215B"/>
    <w:rsid w:val="00113989"/>
    <w:rsid w:val="00113C36"/>
    <w:rsid w:val="0011588F"/>
    <w:rsid w:val="0011615E"/>
    <w:rsid w:val="00123103"/>
    <w:rsid w:val="00123E47"/>
    <w:rsid w:val="00126FE7"/>
    <w:rsid w:val="00132188"/>
    <w:rsid w:val="00133A26"/>
    <w:rsid w:val="0013490B"/>
    <w:rsid w:val="0013637C"/>
    <w:rsid w:val="0013686B"/>
    <w:rsid w:val="00136E2C"/>
    <w:rsid w:val="00136EA2"/>
    <w:rsid w:val="00141CB6"/>
    <w:rsid w:val="001427E8"/>
    <w:rsid w:val="00142C30"/>
    <w:rsid w:val="00142F0D"/>
    <w:rsid w:val="001503FF"/>
    <w:rsid w:val="00150E74"/>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4D11"/>
    <w:rsid w:val="001A5947"/>
    <w:rsid w:val="001A6583"/>
    <w:rsid w:val="001A7408"/>
    <w:rsid w:val="001B302D"/>
    <w:rsid w:val="001B4856"/>
    <w:rsid w:val="001B7318"/>
    <w:rsid w:val="001C217E"/>
    <w:rsid w:val="001C3987"/>
    <w:rsid w:val="001C55F5"/>
    <w:rsid w:val="001D184A"/>
    <w:rsid w:val="001D27EE"/>
    <w:rsid w:val="001D2A27"/>
    <w:rsid w:val="001D533C"/>
    <w:rsid w:val="001D6725"/>
    <w:rsid w:val="001E54F6"/>
    <w:rsid w:val="001E6CBA"/>
    <w:rsid w:val="001F0883"/>
    <w:rsid w:val="001F56F9"/>
    <w:rsid w:val="001F697E"/>
    <w:rsid w:val="001F7A05"/>
    <w:rsid w:val="002012B5"/>
    <w:rsid w:val="00201FE5"/>
    <w:rsid w:val="00202B82"/>
    <w:rsid w:val="00204546"/>
    <w:rsid w:val="0020541B"/>
    <w:rsid w:val="00205E26"/>
    <w:rsid w:val="0021001F"/>
    <w:rsid w:val="0021547A"/>
    <w:rsid w:val="00215946"/>
    <w:rsid w:val="00215B70"/>
    <w:rsid w:val="00215D93"/>
    <w:rsid w:val="00215E0F"/>
    <w:rsid w:val="002168A5"/>
    <w:rsid w:val="002174D7"/>
    <w:rsid w:val="00220704"/>
    <w:rsid w:val="002215C6"/>
    <w:rsid w:val="0022185F"/>
    <w:rsid w:val="00223DCE"/>
    <w:rsid w:val="0022788D"/>
    <w:rsid w:val="00232AF6"/>
    <w:rsid w:val="00232CF7"/>
    <w:rsid w:val="00235194"/>
    <w:rsid w:val="00237EA4"/>
    <w:rsid w:val="00243ECA"/>
    <w:rsid w:val="00243EE8"/>
    <w:rsid w:val="00245027"/>
    <w:rsid w:val="0024588E"/>
    <w:rsid w:val="00250713"/>
    <w:rsid w:val="00250D96"/>
    <w:rsid w:val="00251896"/>
    <w:rsid w:val="00252012"/>
    <w:rsid w:val="002538BE"/>
    <w:rsid w:val="002571D3"/>
    <w:rsid w:val="00257B2A"/>
    <w:rsid w:val="002609BA"/>
    <w:rsid w:val="00260A5C"/>
    <w:rsid w:val="002639A8"/>
    <w:rsid w:val="00265F4F"/>
    <w:rsid w:val="002677E8"/>
    <w:rsid w:val="00270899"/>
    <w:rsid w:val="00280CEE"/>
    <w:rsid w:val="00281D94"/>
    <w:rsid w:val="002833FD"/>
    <w:rsid w:val="00283C06"/>
    <w:rsid w:val="0028428F"/>
    <w:rsid w:val="0028492E"/>
    <w:rsid w:val="00285DC2"/>
    <w:rsid w:val="00286205"/>
    <w:rsid w:val="002862C5"/>
    <w:rsid w:val="002873FA"/>
    <w:rsid w:val="002915CA"/>
    <w:rsid w:val="00293723"/>
    <w:rsid w:val="00293AD4"/>
    <w:rsid w:val="00293B23"/>
    <w:rsid w:val="00294C41"/>
    <w:rsid w:val="00295A53"/>
    <w:rsid w:val="002A08DB"/>
    <w:rsid w:val="002A2252"/>
    <w:rsid w:val="002A2484"/>
    <w:rsid w:val="002A30D9"/>
    <w:rsid w:val="002A6A0A"/>
    <w:rsid w:val="002A73F2"/>
    <w:rsid w:val="002B05F0"/>
    <w:rsid w:val="002B1473"/>
    <w:rsid w:val="002B1A78"/>
    <w:rsid w:val="002B5908"/>
    <w:rsid w:val="002B5EF3"/>
    <w:rsid w:val="002C0282"/>
    <w:rsid w:val="002C24C6"/>
    <w:rsid w:val="002C2511"/>
    <w:rsid w:val="002C386D"/>
    <w:rsid w:val="002C3EFD"/>
    <w:rsid w:val="002C578D"/>
    <w:rsid w:val="002D0AF1"/>
    <w:rsid w:val="002D1B39"/>
    <w:rsid w:val="002D4849"/>
    <w:rsid w:val="002D7043"/>
    <w:rsid w:val="002D7E05"/>
    <w:rsid w:val="002E1428"/>
    <w:rsid w:val="002E29C1"/>
    <w:rsid w:val="002E4737"/>
    <w:rsid w:val="002E6A1B"/>
    <w:rsid w:val="002E702B"/>
    <w:rsid w:val="002F0FC0"/>
    <w:rsid w:val="002F5576"/>
    <w:rsid w:val="002F6BBE"/>
    <w:rsid w:val="002F7EAB"/>
    <w:rsid w:val="00300056"/>
    <w:rsid w:val="00304393"/>
    <w:rsid w:val="00304C1E"/>
    <w:rsid w:val="00304CA2"/>
    <w:rsid w:val="00304EAF"/>
    <w:rsid w:val="003110C3"/>
    <w:rsid w:val="003127E8"/>
    <w:rsid w:val="00312B87"/>
    <w:rsid w:val="0031335D"/>
    <w:rsid w:val="00313A94"/>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3FA3"/>
    <w:rsid w:val="00394C25"/>
    <w:rsid w:val="00396822"/>
    <w:rsid w:val="003A4D75"/>
    <w:rsid w:val="003A5D69"/>
    <w:rsid w:val="003B263C"/>
    <w:rsid w:val="003B65CB"/>
    <w:rsid w:val="003B7308"/>
    <w:rsid w:val="003C0FC2"/>
    <w:rsid w:val="003C1596"/>
    <w:rsid w:val="003C2EA3"/>
    <w:rsid w:val="003C303D"/>
    <w:rsid w:val="003C36F3"/>
    <w:rsid w:val="003C3935"/>
    <w:rsid w:val="003D078B"/>
    <w:rsid w:val="003D1888"/>
    <w:rsid w:val="003D3361"/>
    <w:rsid w:val="003D459B"/>
    <w:rsid w:val="003D78EC"/>
    <w:rsid w:val="003E152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4027"/>
    <w:rsid w:val="0041582A"/>
    <w:rsid w:val="004177F6"/>
    <w:rsid w:val="0041796C"/>
    <w:rsid w:val="004179D8"/>
    <w:rsid w:val="00417A91"/>
    <w:rsid w:val="00420999"/>
    <w:rsid w:val="00421A70"/>
    <w:rsid w:val="00423E0D"/>
    <w:rsid w:val="00424560"/>
    <w:rsid w:val="00425BB6"/>
    <w:rsid w:val="00427A68"/>
    <w:rsid w:val="00427FE0"/>
    <w:rsid w:val="004308AB"/>
    <w:rsid w:val="00431E24"/>
    <w:rsid w:val="00433B54"/>
    <w:rsid w:val="004340A8"/>
    <w:rsid w:val="004376B0"/>
    <w:rsid w:val="004401B2"/>
    <w:rsid w:val="0044041B"/>
    <w:rsid w:val="0044399C"/>
    <w:rsid w:val="00444EA1"/>
    <w:rsid w:val="0044637C"/>
    <w:rsid w:val="00446BFB"/>
    <w:rsid w:val="00446C62"/>
    <w:rsid w:val="00451224"/>
    <w:rsid w:val="00452527"/>
    <w:rsid w:val="0045291F"/>
    <w:rsid w:val="00452A98"/>
    <w:rsid w:val="00453985"/>
    <w:rsid w:val="00455A1F"/>
    <w:rsid w:val="00460DF7"/>
    <w:rsid w:val="0046701B"/>
    <w:rsid w:val="00467874"/>
    <w:rsid w:val="004711D1"/>
    <w:rsid w:val="004736EF"/>
    <w:rsid w:val="0047728C"/>
    <w:rsid w:val="00477AEB"/>
    <w:rsid w:val="00477E14"/>
    <w:rsid w:val="00480AA8"/>
    <w:rsid w:val="00481CCC"/>
    <w:rsid w:val="0048244F"/>
    <w:rsid w:val="004828E9"/>
    <w:rsid w:val="00482FD4"/>
    <w:rsid w:val="0048454A"/>
    <w:rsid w:val="0048630A"/>
    <w:rsid w:val="00487E15"/>
    <w:rsid w:val="004918A2"/>
    <w:rsid w:val="00491994"/>
    <w:rsid w:val="00491DDA"/>
    <w:rsid w:val="00493E00"/>
    <w:rsid w:val="00495C53"/>
    <w:rsid w:val="00495C61"/>
    <w:rsid w:val="00496362"/>
    <w:rsid w:val="00497F3D"/>
    <w:rsid w:val="004A1272"/>
    <w:rsid w:val="004A29D3"/>
    <w:rsid w:val="004A2FCE"/>
    <w:rsid w:val="004A49C1"/>
    <w:rsid w:val="004A6ED3"/>
    <w:rsid w:val="004A7B4D"/>
    <w:rsid w:val="004B010F"/>
    <w:rsid w:val="004B162A"/>
    <w:rsid w:val="004B24F2"/>
    <w:rsid w:val="004B2708"/>
    <w:rsid w:val="004B7909"/>
    <w:rsid w:val="004C2445"/>
    <w:rsid w:val="004C3C42"/>
    <w:rsid w:val="004C4159"/>
    <w:rsid w:val="004C53C0"/>
    <w:rsid w:val="004D0100"/>
    <w:rsid w:val="004D2B5E"/>
    <w:rsid w:val="004D31FB"/>
    <w:rsid w:val="004D5004"/>
    <w:rsid w:val="004D51ED"/>
    <w:rsid w:val="004D6F0F"/>
    <w:rsid w:val="004E1659"/>
    <w:rsid w:val="004E20F8"/>
    <w:rsid w:val="004E23A3"/>
    <w:rsid w:val="004E57E4"/>
    <w:rsid w:val="004E6B19"/>
    <w:rsid w:val="004F1656"/>
    <w:rsid w:val="004F2909"/>
    <w:rsid w:val="004F354C"/>
    <w:rsid w:val="004F35C4"/>
    <w:rsid w:val="004F51B9"/>
    <w:rsid w:val="004F60DD"/>
    <w:rsid w:val="004F78CE"/>
    <w:rsid w:val="004F7C29"/>
    <w:rsid w:val="004F7E92"/>
    <w:rsid w:val="005030F8"/>
    <w:rsid w:val="00503952"/>
    <w:rsid w:val="00504A59"/>
    <w:rsid w:val="005055F0"/>
    <w:rsid w:val="00505C29"/>
    <w:rsid w:val="00506878"/>
    <w:rsid w:val="00506BD3"/>
    <w:rsid w:val="005117AA"/>
    <w:rsid w:val="005123E9"/>
    <w:rsid w:val="005127BC"/>
    <w:rsid w:val="00512B0F"/>
    <w:rsid w:val="0051594E"/>
    <w:rsid w:val="00515CA1"/>
    <w:rsid w:val="00523C76"/>
    <w:rsid w:val="0053050E"/>
    <w:rsid w:val="005331EF"/>
    <w:rsid w:val="005345BE"/>
    <w:rsid w:val="00534D7D"/>
    <w:rsid w:val="00535389"/>
    <w:rsid w:val="005368F5"/>
    <w:rsid w:val="00536D5F"/>
    <w:rsid w:val="00543C04"/>
    <w:rsid w:val="00544FC9"/>
    <w:rsid w:val="00545DF6"/>
    <w:rsid w:val="0054717A"/>
    <w:rsid w:val="005543EA"/>
    <w:rsid w:val="00557CF7"/>
    <w:rsid w:val="005610BE"/>
    <w:rsid w:val="00565E70"/>
    <w:rsid w:val="005724B5"/>
    <w:rsid w:val="005756C5"/>
    <w:rsid w:val="00577420"/>
    <w:rsid w:val="00580A7F"/>
    <w:rsid w:val="005833FF"/>
    <w:rsid w:val="00583A13"/>
    <w:rsid w:val="005856F8"/>
    <w:rsid w:val="00585AA5"/>
    <w:rsid w:val="00592AE0"/>
    <w:rsid w:val="00592EDB"/>
    <w:rsid w:val="00592F3C"/>
    <w:rsid w:val="005947C9"/>
    <w:rsid w:val="0059532E"/>
    <w:rsid w:val="0059628D"/>
    <w:rsid w:val="00596C97"/>
    <w:rsid w:val="005A29C5"/>
    <w:rsid w:val="005A2D8C"/>
    <w:rsid w:val="005A3585"/>
    <w:rsid w:val="005A3AA0"/>
    <w:rsid w:val="005A5158"/>
    <w:rsid w:val="005A5C58"/>
    <w:rsid w:val="005A5F1A"/>
    <w:rsid w:val="005A6C69"/>
    <w:rsid w:val="005A7F74"/>
    <w:rsid w:val="005B6BA9"/>
    <w:rsid w:val="005B72B2"/>
    <w:rsid w:val="005C0023"/>
    <w:rsid w:val="005C131F"/>
    <w:rsid w:val="005C2DB8"/>
    <w:rsid w:val="005C5FF9"/>
    <w:rsid w:val="005D0134"/>
    <w:rsid w:val="005D17B4"/>
    <w:rsid w:val="005D2161"/>
    <w:rsid w:val="005D5B9A"/>
    <w:rsid w:val="005D5FA1"/>
    <w:rsid w:val="005E3FBE"/>
    <w:rsid w:val="005E4526"/>
    <w:rsid w:val="005E5674"/>
    <w:rsid w:val="005E5AA0"/>
    <w:rsid w:val="005E7B4C"/>
    <w:rsid w:val="005F1076"/>
    <w:rsid w:val="005F17AA"/>
    <w:rsid w:val="005F2C9B"/>
    <w:rsid w:val="005F5932"/>
    <w:rsid w:val="005F66CF"/>
    <w:rsid w:val="006001BC"/>
    <w:rsid w:val="0060379F"/>
    <w:rsid w:val="0060436A"/>
    <w:rsid w:val="006045BB"/>
    <w:rsid w:val="0060479B"/>
    <w:rsid w:val="00604DC2"/>
    <w:rsid w:val="0061111C"/>
    <w:rsid w:val="00616F8A"/>
    <w:rsid w:val="00617019"/>
    <w:rsid w:val="0061723D"/>
    <w:rsid w:val="00620D4C"/>
    <w:rsid w:val="006225E2"/>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4374"/>
    <w:rsid w:val="006672EE"/>
    <w:rsid w:val="00667C25"/>
    <w:rsid w:val="00671448"/>
    <w:rsid w:val="00674625"/>
    <w:rsid w:val="00674871"/>
    <w:rsid w:val="0067487D"/>
    <w:rsid w:val="006800B4"/>
    <w:rsid w:val="006813A0"/>
    <w:rsid w:val="00682FAC"/>
    <w:rsid w:val="00683D7B"/>
    <w:rsid w:val="00686630"/>
    <w:rsid w:val="00686BB9"/>
    <w:rsid w:val="0069112D"/>
    <w:rsid w:val="00691ED8"/>
    <w:rsid w:val="0069302D"/>
    <w:rsid w:val="006933F6"/>
    <w:rsid w:val="00697437"/>
    <w:rsid w:val="006A0405"/>
    <w:rsid w:val="006A1B10"/>
    <w:rsid w:val="006A225B"/>
    <w:rsid w:val="006A2575"/>
    <w:rsid w:val="006A28FC"/>
    <w:rsid w:val="006A49BA"/>
    <w:rsid w:val="006A4D80"/>
    <w:rsid w:val="006A4DEC"/>
    <w:rsid w:val="006A654A"/>
    <w:rsid w:val="006A6B8E"/>
    <w:rsid w:val="006A6CD1"/>
    <w:rsid w:val="006B0866"/>
    <w:rsid w:val="006B0A5A"/>
    <w:rsid w:val="006B1CE4"/>
    <w:rsid w:val="006B433A"/>
    <w:rsid w:val="006B58F4"/>
    <w:rsid w:val="006B67C0"/>
    <w:rsid w:val="006B7071"/>
    <w:rsid w:val="006B7250"/>
    <w:rsid w:val="006C0BE2"/>
    <w:rsid w:val="006C185E"/>
    <w:rsid w:val="006C1FBF"/>
    <w:rsid w:val="006C746D"/>
    <w:rsid w:val="006C76C9"/>
    <w:rsid w:val="006D0CB3"/>
    <w:rsid w:val="006D1372"/>
    <w:rsid w:val="006D3D1C"/>
    <w:rsid w:val="006D480A"/>
    <w:rsid w:val="006D5232"/>
    <w:rsid w:val="006D6827"/>
    <w:rsid w:val="006E025C"/>
    <w:rsid w:val="006E3A83"/>
    <w:rsid w:val="006E4C4B"/>
    <w:rsid w:val="006E7B23"/>
    <w:rsid w:val="006F007F"/>
    <w:rsid w:val="006F0AA4"/>
    <w:rsid w:val="006F6B7A"/>
    <w:rsid w:val="007006EF"/>
    <w:rsid w:val="00700FFE"/>
    <w:rsid w:val="00701855"/>
    <w:rsid w:val="0070240D"/>
    <w:rsid w:val="00703480"/>
    <w:rsid w:val="00704ABD"/>
    <w:rsid w:val="00705A95"/>
    <w:rsid w:val="0070690A"/>
    <w:rsid w:val="00710EB0"/>
    <w:rsid w:val="00710F77"/>
    <w:rsid w:val="00713805"/>
    <w:rsid w:val="007149A0"/>
    <w:rsid w:val="00715CAB"/>
    <w:rsid w:val="00716322"/>
    <w:rsid w:val="007167AD"/>
    <w:rsid w:val="00716B70"/>
    <w:rsid w:val="0071755C"/>
    <w:rsid w:val="00717DB4"/>
    <w:rsid w:val="00720CC8"/>
    <w:rsid w:val="00721345"/>
    <w:rsid w:val="00731546"/>
    <w:rsid w:val="007323A5"/>
    <w:rsid w:val="007324D0"/>
    <w:rsid w:val="00732839"/>
    <w:rsid w:val="00735047"/>
    <w:rsid w:val="00735221"/>
    <w:rsid w:val="00736A17"/>
    <w:rsid w:val="0073776C"/>
    <w:rsid w:val="00741DEB"/>
    <w:rsid w:val="0074227A"/>
    <w:rsid w:val="007425A6"/>
    <w:rsid w:val="00744299"/>
    <w:rsid w:val="00747D54"/>
    <w:rsid w:val="00755C59"/>
    <w:rsid w:val="007572C0"/>
    <w:rsid w:val="00757308"/>
    <w:rsid w:val="00767E40"/>
    <w:rsid w:val="00773F04"/>
    <w:rsid w:val="00775821"/>
    <w:rsid w:val="00776165"/>
    <w:rsid w:val="00776722"/>
    <w:rsid w:val="00776D8A"/>
    <w:rsid w:val="0078245F"/>
    <w:rsid w:val="007830DC"/>
    <w:rsid w:val="00784225"/>
    <w:rsid w:val="007857E6"/>
    <w:rsid w:val="007864E5"/>
    <w:rsid w:val="00791A2E"/>
    <w:rsid w:val="00793557"/>
    <w:rsid w:val="007A2D8F"/>
    <w:rsid w:val="007A5C6A"/>
    <w:rsid w:val="007A7ACB"/>
    <w:rsid w:val="007B0A9D"/>
    <w:rsid w:val="007B20DD"/>
    <w:rsid w:val="007B343B"/>
    <w:rsid w:val="007C03CA"/>
    <w:rsid w:val="007C1FC9"/>
    <w:rsid w:val="007C4CD0"/>
    <w:rsid w:val="007C5077"/>
    <w:rsid w:val="007C7F89"/>
    <w:rsid w:val="007D4361"/>
    <w:rsid w:val="007D5434"/>
    <w:rsid w:val="007E0517"/>
    <w:rsid w:val="007E1F7F"/>
    <w:rsid w:val="007E3CFD"/>
    <w:rsid w:val="007F1EEE"/>
    <w:rsid w:val="007F2691"/>
    <w:rsid w:val="007F3943"/>
    <w:rsid w:val="007F40E9"/>
    <w:rsid w:val="007F437C"/>
    <w:rsid w:val="007F43CC"/>
    <w:rsid w:val="007F5478"/>
    <w:rsid w:val="008004DB"/>
    <w:rsid w:val="008015B1"/>
    <w:rsid w:val="0080276D"/>
    <w:rsid w:val="00804AEA"/>
    <w:rsid w:val="00804F17"/>
    <w:rsid w:val="008139A5"/>
    <w:rsid w:val="00815CCD"/>
    <w:rsid w:val="00825171"/>
    <w:rsid w:val="0083109B"/>
    <w:rsid w:val="008324EF"/>
    <w:rsid w:val="008325B4"/>
    <w:rsid w:val="00832644"/>
    <w:rsid w:val="00834230"/>
    <w:rsid w:val="008347E7"/>
    <w:rsid w:val="008365CF"/>
    <w:rsid w:val="00836CB1"/>
    <w:rsid w:val="00840D52"/>
    <w:rsid w:val="00841DEA"/>
    <w:rsid w:val="00843F2B"/>
    <w:rsid w:val="00845159"/>
    <w:rsid w:val="00851712"/>
    <w:rsid w:val="008534FA"/>
    <w:rsid w:val="00856961"/>
    <w:rsid w:val="0086003B"/>
    <w:rsid w:val="0086177F"/>
    <w:rsid w:val="00862E90"/>
    <w:rsid w:val="0086413B"/>
    <w:rsid w:val="00864E90"/>
    <w:rsid w:val="00865334"/>
    <w:rsid w:val="00865958"/>
    <w:rsid w:val="00865C54"/>
    <w:rsid w:val="008713BE"/>
    <w:rsid w:val="00875424"/>
    <w:rsid w:val="00876856"/>
    <w:rsid w:val="008768BD"/>
    <w:rsid w:val="008810C6"/>
    <w:rsid w:val="00882C83"/>
    <w:rsid w:val="00884DE1"/>
    <w:rsid w:val="00885261"/>
    <w:rsid w:val="00886020"/>
    <w:rsid w:val="00887C41"/>
    <w:rsid w:val="008902D6"/>
    <w:rsid w:val="0089127A"/>
    <w:rsid w:val="00891991"/>
    <w:rsid w:val="00892CB3"/>
    <w:rsid w:val="008949F1"/>
    <w:rsid w:val="0089606F"/>
    <w:rsid w:val="008A30A1"/>
    <w:rsid w:val="008A45A4"/>
    <w:rsid w:val="008B41B5"/>
    <w:rsid w:val="008C04B1"/>
    <w:rsid w:val="008C2652"/>
    <w:rsid w:val="008C43C4"/>
    <w:rsid w:val="008C54F7"/>
    <w:rsid w:val="008C7AD8"/>
    <w:rsid w:val="008D36C4"/>
    <w:rsid w:val="008D46DF"/>
    <w:rsid w:val="008D47D3"/>
    <w:rsid w:val="008D490D"/>
    <w:rsid w:val="008D4AD8"/>
    <w:rsid w:val="008D5E67"/>
    <w:rsid w:val="008D7110"/>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0554"/>
    <w:rsid w:val="00941D7B"/>
    <w:rsid w:val="00946EEB"/>
    <w:rsid w:val="0095221C"/>
    <w:rsid w:val="009563FD"/>
    <w:rsid w:val="00957B25"/>
    <w:rsid w:val="00960039"/>
    <w:rsid w:val="00960DF3"/>
    <w:rsid w:val="0096278F"/>
    <w:rsid w:val="0096326D"/>
    <w:rsid w:val="00964183"/>
    <w:rsid w:val="00965850"/>
    <w:rsid w:val="00966400"/>
    <w:rsid w:val="00966D1A"/>
    <w:rsid w:val="00970701"/>
    <w:rsid w:val="0097094F"/>
    <w:rsid w:val="0097107F"/>
    <w:rsid w:val="00974177"/>
    <w:rsid w:val="0097541B"/>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C4C03"/>
    <w:rsid w:val="009D0740"/>
    <w:rsid w:val="009D0A82"/>
    <w:rsid w:val="009D0E54"/>
    <w:rsid w:val="009D0EBF"/>
    <w:rsid w:val="009D26F3"/>
    <w:rsid w:val="009E142C"/>
    <w:rsid w:val="009E26D5"/>
    <w:rsid w:val="009E3397"/>
    <w:rsid w:val="009E437B"/>
    <w:rsid w:val="009E4986"/>
    <w:rsid w:val="009E57B4"/>
    <w:rsid w:val="009E5C93"/>
    <w:rsid w:val="009E73CA"/>
    <w:rsid w:val="009E752E"/>
    <w:rsid w:val="009F0E9B"/>
    <w:rsid w:val="009F1F31"/>
    <w:rsid w:val="009F40CD"/>
    <w:rsid w:val="009F6AC0"/>
    <w:rsid w:val="00A0026F"/>
    <w:rsid w:val="00A007AE"/>
    <w:rsid w:val="00A01406"/>
    <w:rsid w:val="00A0419F"/>
    <w:rsid w:val="00A0427F"/>
    <w:rsid w:val="00A04D56"/>
    <w:rsid w:val="00A05D70"/>
    <w:rsid w:val="00A13914"/>
    <w:rsid w:val="00A16A5A"/>
    <w:rsid w:val="00A20F48"/>
    <w:rsid w:val="00A2227A"/>
    <w:rsid w:val="00A2254B"/>
    <w:rsid w:val="00A242CE"/>
    <w:rsid w:val="00A24654"/>
    <w:rsid w:val="00A24728"/>
    <w:rsid w:val="00A255D1"/>
    <w:rsid w:val="00A25A65"/>
    <w:rsid w:val="00A27F73"/>
    <w:rsid w:val="00A311DE"/>
    <w:rsid w:val="00A3308A"/>
    <w:rsid w:val="00A34A21"/>
    <w:rsid w:val="00A35602"/>
    <w:rsid w:val="00A410FC"/>
    <w:rsid w:val="00A41BA8"/>
    <w:rsid w:val="00A47A3C"/>
    <w:rsid w:val="00A5246F"/>
    <w:rsid w:val="00A5625B"/>
    <w:rsid w:val="00A56C0F"/>
    <w:rsid w:val="00A56DCE"/>
    <w:rsid w:val="00A57BFB"/>
    <w:rsid w:val="00A6781E"/>
    <w:rsid w:val="00A7190E"/>
    <w:rsid w:val="00A723AA"/>
    <w:rsid w:val="00A73DC2"/>
    <w:rsid w:val="00A7691E"/>
    <w:rsid w:val="00A76EA1"/>
    <w:rsid w:val="00A830AD"/>
    <w:rsid w:val="00A833DD"/>
    <w:rsid w:val="00A8358F"/>
    <w:rsid w:val="00A83BD7"/>
    <w:rsid w:val="00A866BB"/>
    <w:rsid w:val="00A94B56"/>
    <w:rsid w:val="00AA0532"/>
    <w:rsid w:val="00AA07BC"/>
    <w:rsid w:val="00AA1B3A"/>
    <w:rsid w:val="00AA4424"/>
    <w:rsid w:val="00AA61BA"/>
    <w:rsid w:val="00AB20A9"/>
    <w:rsid w:val="00AB36E6"/>
    <w:rsid w:val="00AB3EA4"/>
    <w:rsid w:val="00AB58DA"/>
    <w:rsid w:val="00AB770B"/>
    <w:rsid w:val="00AC1E37"/>
    <w:rsid w:val="00AC2375"/>
    <w:rsid w:val="00AC36B2"/>
    <w:rsid w:val="00AC3A07"/>
    <w:rsid w:val="00AC4969"/>
    <w:rsid w:val="00AC4D87"/>
    <w:rsid w:val="00AC5CA0"/>
    <w:rsid w:val="00AC7234"/>
    <w:rsid w:val="00AD00B1"/>
    <w:rsid w:val="00AD2638"/>
    <w:rsid w:val="00AD3111"/>
    <w:rsid w:val="00AD52D9"/>
    <w:rsid w:val="00AD564D"/>
    <w:rsid w:val="00AD5A7D"/>
    <w:rsid w:val="00AD66FA"/>
    <w:rsid w:val="00AD68E2"/>
    <w:rsid w:val="00AD7D9A"/>
    <w:rsid w:val="00AE176F"/>
    <w:rsid w:val="00AE1B54"/>
    <w:rsid w:val="00AE37CF"/>
    <w:rsid w:val="00AE3C01"/>
    <w:rsid w:val="00AE67CF"/>
    <w:rsid w:val="00AE72CA"/>
    <w:rsid w:val="00AF0133"/>
    <w:rsid w:val="00AF3E43"/>
    <w:rsid w:val="00B0142D"/>
    <w:rsid w:val="00B01C59"/>
    <w:rsid w:val="00B062BF"/>
    <w:rsid w:val="00B0657F"/>
    <w:rsid w:val="00B07E5C"/>
    <w:rsid w:val="00B115EF"/>
    <w:rsid w:val="00B12C0B"/>
    <w:rsid w:val="00B14142"/>
    <w:rsid w:val="00B153C6"/>
    <w:rsid w:val="00B1793A"/>
    <w:rsid w:val="00B17B30"/>
    <w:rsid w:val="00B21471"/>
    <w:rsid w:val="00B231C3"/>
    <w:rsid w:val="00B23A94"/>
    <w:rsid w:val="00B23CDB"/>
    <w:rsid w:val="00B26E6C"/>
    <w:rsid w:val="00B27C58"/>
    <w:rsid w:val="00B33B77"/>
    <w:rsid w:val="00B33D27"/>
    <w:rsid w:val="00B34634"/>
    <w:rsid w:val="00B3497C"/>
    <w:rsid w:val="00B36B59"/>
    <w:rsid w:val="00B371FD"/>
    <w:rsid w:val="00B37F93"/>
    <w:rsid w:val="00B417A0"/>
    <w:rsid w:val="00B424EC"/>
    <w:rsid w:val="00B438FE"/>
    <w:rsid w:val="00B43919"/>
    <w:rsid w:val="00B47251"/>
    <w:rsid w:val="00B4788E"/>
    <w:rsid w:val="00B50FC5"/>
    <w:rsid w:val="00B50FDE"/>
    <w:rsid w:val="00B535D1"/>
    <w:rsid w:val="00B54686"/>
    <w:rsid w:val="00B60513"/>
    <w:rsid w:val="00B60993"/>
    <w:rsid w:val="00B60BCC"/>
    <w:rsid w:val="00B63F9A"/>
    <w:rsid w:val="00B64405"/>
    <w:rsid w:val="00B73287"/>
    <w:rsid w:val="00B74B5D"/>
    <w:rsid w:val="00B758B4"/>
    <w:rsid w:val="00B7745F"/>
    <w:rsid w:val="00B8186B"/>
    <w:rsid w:val="00B82B7E"/>
    <w:rsid w:val="00B84A69"/>
    <w:rsid w:val="00B84BFC"/>
    <w:rsid w:val="00B85FFE"/>
    <w:rsid w:val="00B86A1A"/>
    <w:rsid w:val="00B86FE4"/>
    <w:rsid w:val="00B91E1F"/>
    <w:rsid w:val="00B92EEA"/>
    <w:rsid w:val="00B93A86"/>
    <w:rsid w:val="00B94C5D"/>
    <w:rsid w:val="00B95CEB"/>
    <w:rsid w:val="00B97AE5"/>
    <w:rsid w:val="00BA03ED"/>
    <w:rsid w:val="00BA0AE0"/>
    <w:rsid w:val="00BA1D5E"/>
    <w:rsid w:val="00BA303B"/>
    <w:rsid w:val="00BA3B1F"/>
    <w:rsid w:val="00BA4EE1"/>
    <w:rsid w:val="00BA5283"/>
    <w:rsid w:val="00BA6C82"/>
    <w:rsid w:val="00BA7194"/>
    <w:rsid w:val="00BB078B"/>
    <w:rsid w:val="00BB2F02"/>
    <w:rsid w:val="00BB3128"/>
    <w:rsid w:val="00BB3E05"/>
    <w:rsid w:val="00BB460C"/>
    <w:rsid w:val="00BB5E64"/>
    <w:rsid w:val="00BB6DF5"/>
    <w:rsid w:val="00BB7593"/>
    <w:rsid w:val="00BC2FC2"/>
    <w:rsid w:val="00BC39C3"/>
    <w:rsid w:val="00BC4C65"/>
    <w:rsid w:val="00BD02DC"/>
    <w:rsid w:val="00BD1F9E"/>
    <w:rsid w:val="00BD2650"/>
    <w:rsid w:val="00BD6641"/>
    <w:rsid w:val="00BE29C8"/>
    <w:rsid w:val="00BE2CAF"/>
    <w:rsid w:val="00BE497A"/>
    <w:rsid w:val="00BE53C1"/>
    <w:rsid w:val="00BE585F"/>
    <w:rsid w:val="00BE5C1C"/>
    <w:rsid w:val="00BE6171"/>
    <w:rsid w:val="00BF0B40"/>
    <w:rsid w:val="00BF29D2"/>
    <w:rsid w:val="00BF5136"/>
    <w:rsid w:val="00C006BB"/>
    <w:rsid w:val="00C01794"/>
    <w:rsid w:val="00C01EDC"/>
    <w:rsid w:val="00C04568"/>
    <w:rsid w:val="00C04BFA"/>
    <w:rsid w:val="00C0562E"/>
    <w:rsid w:val="00C112F4"/>
    <w:rsid w:val="00C150DF"/>
    <w:rsid w:val="00C163A8"/>
    <w:rsid w:val="00C165D7"/>
    <w:rsid w:val="00C16BC4"/>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0D0A"/>
    <w:rsid w:val="00CB27DB"/>
    <w:rsid w:val="00CB4299"/>
    <w:rsid w:val="00CB4EE0"/>
    <w:rsid w:val="00CB56C0"/>
    <w:rsid w:val="00CC0786"/>
    <w:rsid w:val="00CC327E"/>
    <w:rsid w:val="00CC3C3B"/>
    <w:rsid w:val="00CC46D3"/>
    <w:rsid w:val="00CC79DD"/>
    <w:rsid w:val="00CD25FB"/>
    <w:rsid w:val="00CD53A9"/>
    <w:rsid w:val="00CD56CD"/>
    <w:rsid w:val="00CD6D46"/>
    <w:rsid w:val="00CE1A74"/>
    <w:rsid w:val="00CE4ACF"/>
    <w:rsid w:val="00CE58C2"/>
    <w:rsid w:val="00CE780A"/>
    <w:rsid w:val="00CF0401"/>
    <w:rsid w:val="00CF1ED4"/>
    <w:rsid w:val="00CF20C3"/>
    <w:rsid w:val="00CF56F1"/>
    <w:rsid w:val="00CF6120"/>
    <w:rsid w:val="00CF61CB"/>
    <w:rsid w:val="00CF6DBB"/>
    <w:rsid w:val="00D018E6"/>
    <w:rsid w:val="00D02ED0"/>
    <w:rsid w:val="00D04480"/>
    <w:rsid w:val="00D059B8"/>
    <w:rsid w:val="00D05EDA"/>
    <w:rsid w:val="00D07571"/>
    <w:rsid w:val="00D07EA3"/>
    <w:rsid w:val="00D1186E"/>
    <w:rsid w:val="00D12451"/>
    <w:rsid w:val="00D135FE"/>
    <w:rsid w:val="00D14477"/>
    <w:rsid w:val="00D15ADB"/>
    <w:rsid w:val="00D162A3"/>
    <w:rsid w:val="00D169DC"/>
    <w:rsid w:val="00D17206"/>
    <w:rsid w:val="00D20D99"/>
    <w:rsid w:val="00D25140"/>
    <w:rsid w:val="00D27644"/>
    <w:rsid w:val="00D30531"/>
    <w:rsid w:val="00D3497C"/>
    <w:rsid w:val="00D41C23"/>
    <w:rsid w:val="00D42DFC"/>
    <w:rsid w:val="00D4444A"/>
    <w:rsid w:val="00D4510C"/>
    <w:rsid w:val="00D5003D"/>
    <w:rsid w:val="00D51554"/>
    <w:rsid w:val="00D61CD5"/>
    <w:rsid w:val="00D6370B"/>
    <w:rsid w:val="00D64454"/>
    <w:rsid w:val="00D666E0"/>
    <w:rsid w:val="00D710D7"/>
    <w:rsid w:val="00D73218"/>
    <w:rsid w:val="00D742BE"/>
    <w:rsid w:val="00D76BCD"/>
    <w:rsid w:val="00D777A3"/>
    <w:rsid w:val="00D77D78"/>
    <w:rsid w:val="00D841D2"/>
    <w:rsid w:val="00D84B03"/>
    <w:rsid w:val="00D868BD"/>
    <w:rsid w:val="00D87BB6"/>
    <w:rsid w:val="00D903C2"/>
    <w:rsid w:val="00D92A9A"/>
    <w:rsid w:val="00D93556"/>
    <w:rsid w:val="00D95176"/>
    <w:rsid w:val="00D9710B"/>
    <w:rsid w:val="00D97AA5"/>
    <w:rsid w:val="00DA0226"/>
    <w:rsid w:val="00DA0606"/>
    <w:rsid w:val="00DA0C65"/>
    <w:rsid w:val="00DA24DE"/>
    <w:rsid w:val="00DA4DE5"/>
    <w:rsid w:val="00DA5836"/>
    <w:rsid w:val="00DA5D6F"/>
    <w:rsid w:val="00DA61C1"/>
    <w:rsid w:val="00DB21A8"/>
    <w:rsid w:val="00DB25F8"/>
    <w:rsid w:val="00DB26B8"/>
    <w:rsid w:val="00DB2F13"/>
    <w:rsid w:val="00DB34B9"/>
    <w:rsid w:val="00DB4CDD"/>
    <w:rsid w:val="00DB5EDB"/>
    <w:rsid w:val="00DB7E63"/>
    <w:rsid w:val="00DC048E"/>
    <w:rsid w:val="00DC1345"/>
    <w:rsid w:val="00DC1BC4"/>
    <w:rsid w:val="00DC2DCE"/>
    <w:rsid w:val="00DC452F"/>
    <w:rsid w:val="00DC481A"/>
    <w:rsid w:val="00DC483B"/>
    <w:rsid w:val="00DC4CD7"/>
    <w:rsid w:val="00DC5779"/>
    <w:rsid w:val="00DC5E55"/>
    <w:rsid w:val="00DC5FAB"/>
    <w:rsid w:val="00DC6639"/>
    <w:rsid w:val="00DD0E70"/>
    <w:rsid w:val="00DD3BA3"/>
    <w:rsid w:val="00DD3ED9"/>
    <w:rsid w:val="00DD4493"/>
    <w:rsid w:val="00DD5D41"/>
    <w:rsid w:val="00DE2CE6"/>
    <w:rsid w:val="00DE3E1B"/>
    <w:rsid w:val="00DE541F"/>
    <w:rsid w:val="00DE7821"/>
    <w:rsid w:val="00DF1895"/>
    <w:rsid w:val="00DF2244"/>
    <w:rsid w:val="00DF5EE9"/>
    <w:rsid w:val="00DF7764"/>
    <w:rsid w:val="00E014E0"/>
    <w:rsid w:val="00E04FAF"/>
    <w:rsid w:val="00E05280"/>
    <w:rsid w:val="00E0687F"/>
    <w:rsid w:val="00E125BC"/>
    <w:rsid w:val="00E13DA2"/>
    <w:rsid w:val="00E14502"/>
    <w:rsid w:val="00E15629"/>
    <w:rsid w:val="00E163E9"/>
    <w:rsid w:val="00E20AAA"/>
    <w:rsid w:val="00E215FA"/>
    <w:rsid w:val="00E25E68"/>
    <w:rsid w:val="00E25ECE"/>
    <w:rsid w:val="00E26D92"/>
    <w:rsid w:val="00E32A71"/>
    <w:rsid w:val="00E3383F"/>
    <w:rsid w:val="00E4281E"/>
    <w:rsid w:val="00E466AC"/>
    <w:rsid w:val="00E4759A"/>
    <w:rsid w:val="00E51F26"/>
    <w:rsid w:val="00E52088"/>
    <w:rsid w:val="00E53B3C"/>
    <w:rsid w:val="00E54A8A"/>
    <w:rsid w:val="00E55AD5"/>
    <w:rsid w:val="00E5756C"/>
    <w:rsid w:val="00E6120B"/>
    <w:rsid w:val="00E661C3"/>
    <w:rsid w:val="00E711CF"/>
    <w:rsid w:val="00E74F4C"/>
    <w:rsid w:val="00E7621B"/>
    <w:rsid w:val="00E7727B"/>
    <w:rsid w:val="00E77326"/>
    <w:rsid w:val="00E77667"/>
    <w:rsid w:val="00E77BB1"/>
    <w:rsid w:val="00E82E69"/>
    <w:rsid w:val="00E84105"/>
    <w:rsid w:val="00E866C0"/>
    <w:rsid w:val="00E8792A"/>
    <w:rsid w:val="00E9017D"/>
    <w:rsid w:val="00E931A6"/>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E82"/>
    <w:rsid w:val="00EC61B8"/>
    <w:rsid w:val="00EC634A"/>
    <w:rsid w:val="00ED0DFB"/>
    <w:rsid w:val="00ED1AFE"/>
    <w:rsid w:val="00ED272C"/>
    <w:rsid w:val="00ED2E43"/>
    <w:rsid w:val="00ED399E"/>
    <w:rsid w:val="00ED5CB3"/>
    <w:rsid w:val="00ED60EA"/>
    <w:rsid w:val="00ED6E05"/>
    <w:rsid w:val="00EE0083"/>
    <w:rsid w:val="00EE27FE"/>
    <w:rsid w:val="00EE47C1"/>
    <w:rsid w:val="00EE66E2"/>
    <w:rsid w:val="00EE77C8"/>
    <w:rsid w:val="00EE78B0"/>
    <w:rsid w:val="00EF02AB"/>
    <w:rsid w:val="00EF3FDB"/>
    <w:rsid w:val="00EF57FB"/>
    <w:rsid w:val="00EF7D44"/>
    <w:rsid w:val="00F12D2A"/>
    <w:rsid w:val="00F1453C"/>
    <w:rsid w:val="00F147E3"/>
    <w:rsid w:val="00F1558C"/>
    <w:rsid w:val="00F162BA"/>
    <w:rsid w:val="00F16CA4"/>
    <w:rsid w:val="00F17430"/>
    <w:rsid w:val="00F21319"/>
    <w:rsid w:val="00F21693"/>
    <w:rsid w:val="00F2339D"/>
    <w:rsid w:val="00F33E1E"/>
    <w:rsid w:val="00F354EF"/>
    <w:rsid w:val="00F37DA4"/>
    <w:rsid w:val="00F41E79"/>
    <w:rsid w:val="00F43117"/>
    <w:rsid w:val="00F440E3"/>
    <w:rsid w:val="00F449F6"/>
    <w:rsid w:val="00F44AC0"/>
    <w:rsid w:val="00F5130F"/>
    <w:rsid w:val="00F517BF"/>
    <w:rsid w:val="00F53FBF"/>
    <w:rsid w:val="00F5462F"/>
    <w:rsid w:val="00F60846"/>
    <w:rsid w:val="00F62C97"/>
    <w:rsid w:val="00F63B56"/>
    <w:rsid w:val="00F64347"/>
    <w:rsid w:val="00F64F97"/>
    <w:rsid w:val="00F65C54"/>
    <w:rsid w:val="00F66566"/>
    <w:rsid w:val="00F72C05"/>
    <w:rsid w:val="00F73D0D"/>
    <w:rsid w:val="00F74BD8"/>
    <w:rsid w:val="00F76906"/>
    <w:rsid w:val="00F7709B"/>
    <w:rsid w:val="00F81520"/>
    <w:rsid w:val="00F81A79"/>
    <w:rsid w:val="00F84EAC"/>
    <w:rsid w:val="00F857D4"/>
    <w:rsid w:val="00F86CF1"/>
    <w:rsid w:val="00F915F9"/>
    <w:rsid w:val="00F9206A"/>
    <w:rsid w:val="00F953B0"/>
    <w:rsid w:val="00F95EA9"/>
    <w:rsid w:val="00F97B28"/>
    <w:rsid w:val="00FA1BBC"/>
    <w:rsid w:val="00FA1C86"/>
    <w:rsid w:val="00FA24A3"/>
    <w:rsid w:val="00FA254D"/>
    <w:rsid w:val="00FA2DCC"/>
    <w:rsid w:val="00FA6368"/>
    <w:rsid w:val="00FB0481"/>
    <w:rsid w:val="00FB1D7A"/>
    <w:rsid w:val="00FB2689"/>
    <w:rsid w:val="00FB2A3D"/>
    <w:rsid w:val="00FB2AEE"/>
    <w:rsid w:val="00FB342A"/>
    <w:rsid w:val="00FB434C"/>
    <w:rsid w:val="00FB50DF"/>
    <w:rsid w:val="00FC1083"/>
    <w:rsid w:val="00FC1DBA"/>
    <w:rsid w:val="00FC2416"/>
    <w:rsid w:val="00FC5D0E"/>
    <w:rsid w:val="00FC78DC"/>
    <w:rsid w:val="00FE068A"/>
    <w:rsid w:val="00FE4193"/>
    <w:rsid w:val="00FE48CC"/>
    <w:rsid w:val="00FE5C5D"/>
    <w:rsid w:val="00FE6CAA"/>
    <w:rsid w:val="00FE6E02"/>
    <w:rsid w:val="00FF0953"/>
    <w:rsid w:val="00FF36ED"/>
    <w:rsid w:val="00FF5575"/>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yson@vt.edu" TargetMode="External"/><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son\Google%20Drive\WordFiles\Ben%20H\ode%20files\JJT%20files\Two%20par%20bifn%20dia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Sheet8!$A$23:$A$42</c:f>
              <c:numCache>
                <c:formatCode>General</c:formatCode>
                <c:ptCount val="20"/>
                <c:pt idx="0">
                  <c:v>140</c:v>
                </c:pt>
                <c:pt idx="1">
                  <c:v>120</c:v>
                </c:pt>
                <c:pt idx="2">
                  <c:v>100</c:v>
                </c:pt>
                <c:pt idx="3">
                  <c:v>75</c:v>
                </c:pt>
                <c:pt idx="4">
                  <c:v>50</c:v>
                </c:pt>
                <c:pt idx="5">
                  <c:v>30</c:v>
                </c:pt>
                <c:pt idx="6">
                  <c:v>20</c:v>
                </c:pt>
                <c:pt idx="7">
                  <c:v>15</c:v>
                </c:pt>
                <c:pt idx="8">
                  <c:v>14</c:v>
                </c:pt>
                <c:pt idx="9">
                  <c:v>13</c:v>
                </c:pt>
                <c:pt idx="10">
                  <c:v>12.5</c:v>
                </c:pt>
                <c:pt idx="11">
                  <c:v>12.5</c:v>
                </c:pt>
                <c:pt idx="12">
                  <c:v>13</c:v>
                </c:pt>
                <c:pt idx="13">
                  <c:v>14</c:v>
                </c:pt>
                <c:pt idx="14">
                  <c:v>15</c:v>
                </c:pt>
                <c:pt idx="15">
                  <c:v>16</c:v>
                </c:pt>
                <c:pt idx="16">
                  <c:v>17</c:v>
                </c:pt>
                <c:pt idx="17">
                  <c:v>18</c:v>
                </c:pt>
                <c:pt idx="18">
                  <c:v>19</c:v>
                </c:pt>
                <c:pt idx="19">
                  <c:v>20</c:v>
                </c:pt>
              </c:numCache>
            </c:numRef>
          </c:xVal>
          <c:yVal>
            <c:numRef>
              <c:f>Sheet8!$E$23:$E$42</c:f>
              <c:numCache>
                <c:formatCode>General</c:formatCode>
                <c:ptCount val="20"/>
                <c:pt idx="0">
                  <c:v>280.2697326699049</c:v>
                </c:pt>
                <c:pt idx="1">
                  <c:v>242.74039894303016</c:v>
                </c:pt>
                <c:pt idx="2">
                  <c:v>205.27645707575613</c:v>
                </c:pt>
                <c:pt idx="3">
                  <c:v>158.62785591567979</c:v>
                </c:pt>
                <c:pt idx="4">
                  <c:v>112.51818940435781</c:v>
                </c:pt>
                <c:pt idx="5">
                  <c:v>77.27643704596025</c:v>
                </c:pt>
                <c:pt idx="6">
                  <c:v>62.896070104442948</c:v>
                </c:pt>
                <c:pt idx="7">
                  <c:v>61.621660117649348</c:v>
                </c:pt>
                <c:pt idx="8">
                  <c:v>63.784402434876519</c:v>
                </c:pt>
                <c:pt idx="9">
                  <c:v>69.267090616512675</c:v>
                </c:pt>
                <c:pt idx="10">
                  <c:v>75.833544914849966</c:v>
                </c:pt>
                <c:pt idx="11">
                  <c:v>136.4525803490011</c:v>
                </c:pt>
                <c:pt idx="12">
                  <c:v>167.08522111512542</c:v>
                </c:pt>
                <c:pt idx="13">
                  <c:v>224.31670826729689</c:v>
                </c:pt>
                <c:pt idx="14">
                  <c:v>283.05015093500771</c:v>
                </c:pt>
                <c:pt idx="15">
                  <c:v>345.22565740622434</c:v>
                </c:pt>
                <c:pt idx="16">
                  <c:v>411.47754815837982</c:v>
                </c:pt>
                <c:pt idx="17">
                  <c:v>482.09224810116962</c:v>
                </c:pt>
                <c:pt idx="18">
                  <c:v>557.22229097420791</c:v>
                </c:pt>
                <c:pt idx="19">
                  <c:v>636.95776339985639</c:v>
                </c:pt>
              </c:numCache>
            </c:numRef>
          </c:yVal>
          <c:smooth val="0"/>
          <c:extLst>
            <c:ext xmlns:c16="http://schemas.microsoft.com/office/drawing/2014/chart" uri="{C3380CC4-5D6E-409C-BE32-E72D297353CC}">
              <c16:uniqueId val="{00000000-1A21-44B7-A317-F54BA66BEA55}"/>
            </c:ext>
          </c:extLst>
        </c:ser>
        <c:dLbls>
          <c:showLegendKey val="0"/>
          <c:showVal val="0"/>
          <c:showCatName val="0"/>
          <c:showSerName val="0"/>
          <c:showPercent val="0"/>
          <c:showBubbleSize val="0"/>
        </c:dLbls>
        <c:axId val="530552552"/>
        <c:axId val="530553208"/>
      </c:scatterChart>
      <c:valAx>
        <c:axId val="530552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3208"/>
        <c:crosses val="autoZero"/>
        <c:crossBetween val="midCat"/>
      </c:valAx>
      <c:valAx>
        <c:axId val="53055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2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72"/>
    <w:rsid w:val="005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E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1385F-6415-48D2-AD3A-E23A341C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32</Pages>
  <Words>9525</Words>
  <Characters>54294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Tyson, John</cp:lastModifiedBy>
  <cp:revision>15</cp:revision>
  <cp:lastPrinted>2021-04-02T18:21:00Z</cp:lastPrinted>
  <dcterms:created xsi:type="dcterms:W3CDTF">2021-05-06T14:33:00Z</dcterms:created>
  <dcterms:modified xsi:type="dcterms:W3CDTF">2021-05-10T14:46:00Z</dcterms:modified>
</cp:coreProperties>
</file>