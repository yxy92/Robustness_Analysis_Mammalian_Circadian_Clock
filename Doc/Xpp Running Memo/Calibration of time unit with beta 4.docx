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6949A" w14:textId="4CCD7B23" w:rsidR="002031BF" w:rsidRDefault="001C1C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</w:t>
      </w:r>
      <w:r w:rsidR="00F816A2">
        <w:rPr>
          <w:rFonts w:ascii="Arial" w:hAnsi="Arial" w:cs="Arial"/>
          <w:sz w:val="28"/>
          <w:szCs w:val="28"/>
        </w:rPr>
        <w:t>bration of time unit for SNF 1M8 beta=4, Km=0.1, At=0.3</w:t>
      </w:r>
    </w:p>
    <w:p w14:paraId="5F44840F" w14:textId="77777777" w:rsidR="00155B25" w:rsidRDefault="00155B25">
      <w:pPr>
        <w:rPr>
          <w:rFonts w:ascii="Arial" w:hAnsi="Arial" w:cs="Arial"/>
          <w:sz w:val="28"/>
          <w:szCs w:val="28"/>
        </w:rPr>
      </w:pPr>
      <w:r w:rsidRPr="00155B25">
        <w:rPr>
          <w:rFonts w:ascii="Arial" w:hAnsi="Arial" w:cs="Arial"/>
          <w:sz w:val="28"/>
          <w:szCs w:val="28"/>
        </w:rPr>
        <w:drawing>
          <wp:inline distT="0" distB="0" distL="0" distR="0" wp14:anchorId="128C8B9F" wp14:editId="34D520EA">
            <wp:extent cx="4782217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2770" w14:textId="77777777" w:rsidR="00387F5A" w:rsidRDefault="00387F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SNF 1M8 FCRTR=FCATR=1</w:t>
      </w:r>
    </w:p>
    <w:p w14:paraId="0F74D46C" w14:textId="77777777" w:rsidR="00387F5A" w:rsidRDefault="00155B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period 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acc>
        <m:r>
          <w:rPr>
            <w:rFonts w:ascii="Cambria Math" w:hAnsi="Cambria Math" w:cs="Arial"/>
            <w:sz w:val="28"/>
            <w:szCs w:val="28"/>
          </w:rPr>
          <m:t>≈</m:t>
        </m:r>
      </m:oMath>
      <w:r>
        <w:rPr>
          <w:rFonts w:ascii="Arial" w:hAnsi="Arial" w:cs="Arial"/>
          <w:sz w:val="28"/>
          <w:szCs w:val="28"/>
        </w:rPr>
        <w:t xml:space="preserve"> 20</w:t>
      </w:r>
    </w:p>
    <w:p w14:paraId="4DB889E4" w14:textId="77777777" w:rsidR="00017714" w:rsidRDefault="00017714">
      <w:pPr>
        <w:rPr>
          <w:rFonts w:ascii="Arial" w:hAnsi="Arial" w:cs="Arial"/>
          <w:sz w:val="28"/>
          <w:szCs w:val="28"/>
        </w:rPr>
      </w:pPr>
    </w:p>
    <w:p w14:paraId="78CD14AD" w14:textId="20A4BE18" w:rsidR="00F816A2" w:rsidRDefault="00F816A2" w:rsidP="00F816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To make the period of default SNF 1M8 to be ~24h,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ins w:id="0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ins w:id="1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acc>
          <m:accPr>
            <m:ctrlPr>
              <w:ins w:id="2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therefore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B1F">
        <w:rPr>
          <w:rFonts w:ascii="Times New Roman" w:hAnsi="Times New Roman" w:cs="Times New Roman"/>
          <w:sz w:val="24"/>
          <w:szCs w:val="24"/>
        </w:rPr>
        <w:t>5/6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58B08FA" w14:textId="1D845567" w:rsidR="00017714" w:rsidRPr="00885A3A" w:rsidRDefault="00017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1E42D92" w14:textId="4EA22121" w:rsidR="00017714" w:rsidRDefault="00E32AA6" w:rsidP="00F95B59">
      <w:pPr>
        <w:rPr>
          <w:rFonts w:ascii="Arial" w:hAnsi="Arial" w:cs="Arial"/>
          <w:sz w:val="28"/>
          <w:szCs w:val="28"/>
        </w:rPr>
      </w:pPr>
      <w:r w:rsidRPr="00E32AA6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CDDD737" wp14:editId="259625DC">
            <wp:extent cx="4953691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F4F" w14:textId="6E9C9F8B" w:rsidR="00E32AA6" w:rsidRDefault="00E32AA6" w:rsidP="00E32A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NF 1M8 FCRTR=FCATR=1</w:t>
      </w:r>
    </w:p>
    <w:p w14:paraId="665C029A" w14:textId="77777777" w:rsidR="00E32AA6" w:rsidRDefault="00E32AA6" w:rsidP="00E32A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period 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acc>
        <m:r>
          <w:rPr>
            <w:rFonts w:ascii="Cambria Math" w:hAnsi="Cambria Math" w:cs="Arial"/>
            <w:sz w:val="28"/>
            <w:szCs w:val="28"/>
          </w:rPr>
          <m:t>≈</m:t>
        </m:r>
      </m:oMath>
      <w:r>
        <w:rPr>
          <w:rFonts w:ascii="Arial" w:hAnsi="Arial" w:cs="Arial"/>
          <w:sz w:val="28"/>
          <w:szCs w:val="28"/>
        </w:rPr>
        <w:t xml:space="preserve"> 20</w:t>
      </w:r>
    </w:p>
    <w:p w14:paraId="0730B0FB" w14:textId="77777777" w:rsidR="00646D69" w:rsidRDefault="00646D69" w:rsidP="00646D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To make the period of default SNF 1M8 to be ~24h,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ins w:id="3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ins w:id="4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acc>
          <m:accPr>
            <m:ctrlPr>
              <w:ins w:id="5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, therefore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5/6       </w:t>
      </w:r>
    </w:p>
    <w:p w14:paraId="602320D5" w14:textId="77777777" w:rsidR="00992783" w:rsidRDefault="00992783" w:rsidP="00F95B59">
      <w:pPr>
        <w:rPr>
          <w:rFonts w:ascii="Arial" w:hAnsi="Arial" w:cs="Arial"/>
          <w:sz w:val="28"/>
          <w:szCs w:val="28"/>
        </w:rPr>
      </w:pPr>
    </w:p>
    <w:p w14:paraId="3EAF7E65" w14:textId="1D8B34B3" w:rsidR="00992783" w:rsidRDefault="00FA679A" w:rsidP="00F95B59">
      <w:pPr>
        <w:rPr>
          <w:rFonts w:ascii="Arial" w:hAnsi="Arial" w:cs="Arial"/>
          <w:sz w:val="28"/>
          <w:szCs w:val="28"/>
        </w:rPr>
      </w:pPr>
      <w:r w:rsidRPr="00FA679A">
        <w:rPr>
          <w:rFonts w:ascii="Arial" w:hAnsi="Arial" w:cs="Arial"/>
          <w:sz w:val="28"/>
          <w:szCs w:val="28"/>
        </w:rPr>
        <w:drawing>
          <wp:inline distT="0" distB="0" distL="0" distR="0" wp14:anchorId="00718063" wp14:editId="1D5702C6">
            <wp:extent cx="4925112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711A" w14:textId="7DCD5B23" w:rsidR="00FA679A" w:rsidRDefault="00FA679A" w:rsidP="00FA6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bookmarkStart w:id="6" w:name="_GoBack"/>
      <w:bookmarkEnd w:id="6"/>
      <w:r>
        <w:rPr>
          <w:rFonts w:ascii="Arial" w:hAnsi="Arial" w:cs="Arial"/>
          <w:sz w:val="28"/>
          <w:szCs w:val="28"/>
        </w:rPr>
        <w:t>NF 1M8 FCRTR=FCATR=1</w:t>
      </w:r>
    </w:p>
    <w:p w14:paraId="2B3EAA58" w14:textId="77777777" w:rsidR="00FA679A" w:rsidRDefault="00FA679A" w:rsidP="00FA6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period 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acc>
        <m:r>
          <w:rPr>
            <w:rFonts w:ascii="Cambria Math" w:hAnsi="Cambria Math" w:cs="Arial"/>
            <w:sz w:val="28"/>
            <w:szCs w:val="28"/>
          </w:rPr>
          <m:t>≈</m:t>
        </m:r>
      </m:oMath>
      <w:r>
        <w:rPr>
          <w:rFonts w:ascii="Arial" w:hAnsi="Arial" w:cs="Arial"/>
          <w:sz w:val="28"/>
          <w:szCs w:val="28"/>
        </w:rPr>
        <w:t xml:space="preserve"> 20</w:t>
      </w:r>
    </w:p>
    <w:p w14:paraId="1E19B8C7" w14:textId="77777777" w:rsidR="00FA679A" w:rsidRDefault="00FA679A" w:rsidP="00FA6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To make the period of default SNF 1M8 to be ~24h,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f>
          <m:fPr>
            <m:ctrlPr>
              <w:ins w:id="7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ins w:id="8" w:author="Chen, Jing" w:date="2020-09-04T12:0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acc>
          <m:accPr>
            <m:ctrlPr>
              <w:ins w:id="9" w:author="Chen, Jing" w:date="2020-09-04T12:0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, therefore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5/6       </w:t>
      </w:r>
    </w:p>
    <w:p w14:paraId="6D90BB8F" w14:textId="77777777" w:rsidR="00992783" w:rsidRDefault="00992783" w:rsidP="00F95B59">
      <w:pPr>
        <w:rPr>
          <w:rFonts w:ascii="Arial" w:hAnsi="Arial" w:cs="Arial"/>
          <w:sz w:val="28"/>
          <w:szCs w:val="28"/>
        </w:rPr>
      </w:pPr>
    </w:p>
    <w:p w14:paraId="6478591A" w14:textId="77777777" w:rsidR="002F5EAF" w:rsidRDefault="002F5EAF">
      <w:pPr>
        <w:rPr>
          <w:rFonts w:ascii="Arial" w:hAnsi="Arial" w:cs="Arial"/>
          <w:sz w:val="28"/>
          <w:szCs w:val="28"/>
        </w:rPr>
      </w:pPr>
    </w:p>
    <w:p w14:paraId="77FF39E5" w14:textId="77777777" w:rsidR="002F5EAF" w:rsidRDefault="002F5EAF">
      <w:pPr>
        <w:rPr>
          <w:rFonts w:ascii="Arial" w:hAnsi="Arial" w:cs="Arial"/>
          <w:sz w:val="28"/>
          <w:szCs w:val="28"/>
        </w:rPr>
      </w:pPr>
    </w:p>
    <w:p w14:paraId="155D0546" w14:textId="77777777" w:rsidR="002F5EAF" w:rsidRDefault="002F5EAF">
      <w:pPr>
        <w:rPr>
          <w:rFonts w:ascii="Arial" w:hAnsi="Arial" w:cs="Arial"/>
          <w:sz w:val="28"/>
          <w:szCs w:val="28"/>
        </w:rPr>
      </w:pPr>
    </w:p>
    <w:p w14:paraId="2CA0044E" w14:textId="77777777" w:rsidR="002F5EAF" w:rsidRDefault="002F5EAF" w:rsidP="002F3917">
      <w:pPr>
        <w:rPr>
          <w:rFonts w:ascii="Arial" w:hAnsi="Arial" w:cs="Arial"/>
          <w:sz w:val="28"/>
          <w:szCs w:val="28"/>
        </w:rPr>
      </w:pPr>
    </w:p>
    <w:p w14:paraId="11D1EED1" w14:textId="77777777" w:rsidR="002F3917" w:rsidRDefault="002F3917" w:rsidP="00387F5A">
      <w:pPr>
        <w:rPr>
          <w:rFonts w:ascii="Arial" w:hAnsi="Arial" w:cs="Arial"/>
          <w:sz w:val="28"/>
          <w:szCs w:val="28"/>
        </w:rPr>
      </w:pPr>
    </w:p>
    <w:p w14:paraId="3DC39088" w14:textId="77777777" w:rsidR="00155B25" w:rsidRPr="001C1C4C" w:rsidRDefault="00155B25">
      <w:pPr>
        <w:rPr>
          <w:rFonts w:ascii="Arial" w:hAnsi="Arial" w:cs="Arial"/>
          <w:sz w:val="28"/>
          <w:szCs w:val="28"/>
        </w:rPr>
      </w:pPr>
    </w:p>
    <w:sectPr w:rsidR="00155B25" w:rsidRPr="001C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, Jing">
    <w15:presenceInfo w15:providerId="AD" w15:userId="S-1-5-21-1824200278-923733676-1501187911-47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C"/>
    <w:rsid w:val="00017714"/>
    <w:rsid w:val="00155B25"/>
    <w:rsid w:val="001C1C4C"/>
    <w:rsid w:val="002031BF"/>
    <w:rsid w:val="0027231A"/>
    <w:rsid w:val="002F3917"/>
    <w:rsid w:val="002F5EAF"/>
    <w:rsid w:val="003841D4"/>
    <w:rsid w:val="00387F5A"/>
    <w:rsid w:val="00510177"/>
    <w:rsid w:val="00646D69"/>
    <w:rsid w:val="00885A3A"/>
    <w:rsid w:val="00886139"/>
    <w:rsid w:val="008D1EAE"/>
    <w:rsid w:val="008E6F3F"/>
    <w:rsid w:val="00992783"/>
    <w:rsid w:val="00B261EC"/>
    <w:rsid w:val="00BC4B1F"/>
    <w:rsid w:val="00D6596B"/>
    <w:rsid w:val="00D71E98"/>
    <w:rsid w:val="00E32AA6"/>
    <w:rsid w:val="00F65ED0"/>
    <w:rsid w:val="00F816A2"/>
    <w:rsid w:val="00F95B59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B2D9"/>
  <w15:chartTrackingRefBased/>
  <w15:docId w15:val="{05D9141B-1ED9-47FC-99DC-6FABC498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E9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D1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E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E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E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18</cp:revision>
  <dcterms:created xsi:type="dcterms:W3CDTF">2021-01-19T02:10:00Z</dcterms:created>
  <dcterms:modified xsi:type="dcterms:W3CDTF">2021-01-19T20:17:00Z</dcterms:modified>
</cp:coreProperties>
</file>