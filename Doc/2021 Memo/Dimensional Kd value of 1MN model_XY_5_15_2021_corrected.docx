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677E" w14:textId="77777777" w:rsidR="002031BF" w:rsidRDefault="00C25160" w:rsidP="00C25160">
      <w:pPr>
        <w:pStyle w:val="Title"/>
      </w:pPr>
      <w:r>
        <w:t xml:space="preserve">Dimensional </w:t>
      </w:r>
      <w:proofErr w:type="spellStart"/>
      <w:r>
        <w:t>Kd</w:t>
      </w:r>
      <w:proofErr w:type="spellEnd"/>
      <w:r>
        <w:t xml:space="preserve"> value of 1MN model</w:t>
      </w:r>
    </w:p>
    <w:p w14:paraId="4DFE13CE" w14:textId="77777777" w:rsidR="00F03264" w:rsidRPr="00F03264" w:rsidRDefault="00F03264" w:rsidP="00F03264"/>
    <w:p w14:paraId="274AA72B" w14:textId="77777777" w:rsidR="00B35606" w:rsidRDefault="00B35606" w:rsidP="00B35606"/>
    <w:p w14:paraId="75FBF495" w14:textId="77777777" w:rsidR="00B35606" w:rsidRDefault="00B35606" w:rsidP="00B35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 beta=4, Km=0.1</w:t>
      </w:r>
    </w:p>
    <w:p w14:paraId="5DE301C5" w14:textId="77777777" w:rsidR="00B35606" w:rsidRDefault="00B35606" w:rsidP="00B35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 Ka=0.1</w:t>
      </w:r>
    </w:p>
    <w:p w14:paraId="68C7D654" w14:textId="77777777" w:rsidR="00F03264" w:rsidRDefault="00F03264" w:rsidP="00B35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03264">
        <w:rPr>
          <w:rFonts w:ascii="Courier New" w:hAnsi="Courier New" w:cs="Courier New"/>
          <w:noProof/>
        </w:rPr>
        <w:drawing>
          <wp:inline distT="0" distB="0" distL="0" distR="0" wp14:anchorId="200E8B17" wp14:editId="764F85FB">
            <wp:extent cx="3677163" cy="2705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46B5" w14:textId="578E3121" w:rsidR="00F03264" w:rsidRDefault="00F03264" w:rsidP="00B35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FFAE43" w14:textId="3226BEBB" w:rsidR="000A7755" w:rsidRDefault="000A7755" w:rsidP="00B35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6FE1BB" w14:textId="11680F8E" w:rsidR="000A7755" w:rsidRDefault="000A7755" w:rsidP="00B35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1 Determine the largest </w:t>
      </w:r>
      <w:proofErr w:type="spellStart"/>
      <w:r>
        <w:rPr>
          <w:rFonts w:ascii="Courier New" w:hAnsi="Courier New" w:cs="Courier New"/>
        </w:rPr>
        <w:t>Kd</w:t>
      </w:r>
      <w:proofErr w:type="spellEnd"/>
      <w:r>
        <w:rPr>
          <w:rFonts w:ascii="Courier New" w:hAnsi="Courier New" w:cs="Courier New"/>
        </w:rPr>
        <w:t xml:space="preserve"> value for each N</w:t>
      </w:r>
    </w:p>
    <w:p w14:paraId="60296691" w14:textId="265E8DCF" w:rsidR="000A7755" w:rsidRDefault="000A7755" w:rsidP="00B35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2 </w:t>
      </w:r>
      <w:r w:rsidR="00277874">
        <w:rPr>
          <w:rFonts w:ascii="Courier New" w:hAnsi="Courier New" w:cs="Courier New"/>
        </w:rPr>
        <w:t xml:space="preserve">Calculate the dimensional </w:t>
      </w:r>
      <w:proofErr w:type="spellStart"/>
      <w:r w:rsidR="00277874">
        <w:rPr>
          <w:rFonts w:ascii="Courier New" w:hAnsi="Courier New" w:cs="Courier New"/>
        </w:rPr>
        <w:t>Kd</w:t>
      </w:r>
      <w:proofErr w:type="spellEnd"/>
      <w:r w:rsidR="00277874">
        <w:rPr>
          <w:rFonts w:ascii="Courier New" w:hAnsi="Courier New" w:cs="Courier New"/>
        </w:rPr>
        <w:t xml:space="preserve"> for each N</w:t>
      </w:r>
    </w:p>
    <w:p w14:paraId="358360B3" w14:textId="77777777" w:rsidR="00F03264" w:rsidRDefault="00F03264" w:rsidP="00B35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218FCB" w14:textId="77777777" w:rsidR="00F03264" w:rsidRDefault="00F03264" w:rsidP="00B35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7CA3D8" w14:textId="71960BF1" w:rsidR="00301580" w:rsidRDefault="00FC7CE6" w:rsidP="00B35606">
      <m:oMathPara>
        <m:oMath>
          <m:sSup>
            <m:sSupPr>
              <m:ctrlPr>
                <w:ins w:id="0" w:author="Chen, Jing" w:date="2020-09-04T12:00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ins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100nM/Ptot_max</m:t>
          </m:r>
        </m:oMath>
      </m:oMathPara>
    </w:p>
    <w:p w14:paraId="4BDD79A7" w14:textId="043DBDBA" w:rsidR="00B37454" w:rsidRDefault="0037567D" w:rsidP="00B35606">
      <w:pPr>
        <w:rPr>
          <w:sz w:val="24"/>
          <w:szCs w:val="24"/>
        </w:rPr>
      </w:pPr>
      <m:oMath>
        <m:acc>
          <m:accPr>
            <m:ctrlPr>
              <w:ins w:id="1" w:author="Chen, Jing" w:date="2020-09-04T12:00:00Z">
                <w:rPr>
                  <w:rFonts w:ascii="Cambria Math" w:hAnsi="Cambria Math" w:cstheme="minorHAnsi"/>
                  <w:i/>
                  <w:sz w:val="24"/>
                  <w:szCs w:val="24"/>
                </w:rPr>
              </w:ins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ins w:id="2" w:author="Chen, Jing" w:date="2020-09-04T12:00:00Z">
                <w:rPr>
                  <w:rFonts w:ascii="Cambria Math" w:hAnsi="Cambria Math" w:cstheme="minorHAnsi"/>
                  <w:i/>
                  <w:sz w:val="24"/>
                  <w:szCs w:val="24"/>
                </w:rPr>
              </w:ins>
            </m:ctrlPr>
          </m:sSubPr>
          <m:e>
            <m:acc>
              <m:accPr>
                <m:ctrlPr>
                  <w:ins w:id="3" w:author="Chen, Jing" w:date="2020-09-04T12:00:00Z"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+…+</m:t>
        </m:r>
        <m:sSub>
          <m:sSubPr>
            <m:ctrlPr>
              <w:ins w:id="4" w:author="Chen, Jing" w:date="2020-09-04T12:00:00Z">
                <w:rPr>
                  <w:rFonts w:ascii="Cambria Math" w:hAnsi="Cambria Math" w:cstheme="minorHAnsi"/>
                  <w:i/>
                  <w:sz w:val="24"/>
                  <w:szCs w:val="24"/>
                </w:rPr>
              </w:ins>
            </m:ctrlPr>
          </m:sSubPr>
          <m:e>
            <m:acc>
              <m:accPr>
                <m:ctrlPr>
                  <w:ins w:id="5" w:author="Chen, Jing" w:date="2020-09-04T12:00:00Z"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ins w:id="6" w:author="Chen, Jing" w:date="2020-09-04T12:00:00Z">
                <w:rPr>
                  <w:rFonts w:ascii="Cambria Math" w:hAnsi="Cambria Math" w:cstheme="minorHAnsi"/>
                  <w:i/>
                  <w:sz w:val="24"/>
                  <w:szCs w:val="24"/>
                </w:rPr>
              </w:ins>
            </m:ctrlPr>
          </m:sSubPr>
          <m:e>
            <m:acc>
              <m:accPr>
                <m:ctrlPr>
                  <w:ins w:id="7" w:author="Chen, Jing" w:date="2020-09-04T12:00:00Z"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</m:oMath>
      <w:r w:rsidR="00B37454">
        <w:rPr>
          <w:sz w:val="24"/>
          <w:szCs w:val="24"/>
        </w:rPr>
        <w:t xml:space="preserve"> is the non-dimensional </w:t>
      </w:r>
      <w:proofErr w:type="spellStart"/>
      <w:proofErr w:type="gramStart"/>
      <w:r w:rsidR="00B37454">
        <w:rPr>
          <w:sz w:val="24"/>
          <w:szCs w:val="24"/>
        </w:rPr>
        <w:t>Ptot</w:t>
      </w:r>
      <w:proofErr w:type="spellEnd"/>
      <w:proofErr w:type="gramEnd"/>
    </w:p>
    <w:p w14:paraId="4FA43FCB" w14:textId="6B302390" w:rsidR="001D59FC" w:rsidRDefault="001D59FC" w:rsidP="00B35606">
      <w:pPr>
        <w:rPr>
          <w:sz w:val="24"/>
          <w:szCs w:val="24"/>
        </w:rPr>
      </w:pPr>
    </w:p>
    <w:p w14:paraId="30D13CD5" w14:textId="6617720C" w:rsidR="001D59FC" w:rsidRDefault="0037567D" w:rsidP="00B35606">
      <m:oMathPara>
        <m:oMath>
          <m:sSub>
            <m:sSubPr>
              <m:ctrlPr>
                <w:ins w:id="8" w:author="Chen, Jing" w:date="2020-09-04T12:00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ins>
              </m:ctrlPr>
            </m:sSubPr>
            <m:e>
              <m:acc>
                <m:accPr>
                  <m:ctrlPr>
                    <w:ins w:id="9" w:author="Chen, Jing" w:date="2020-09-04T12:00:00Z"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ins w:id="10" w:author="Chen, Jing" w:date="2020-09-04T12:00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ins>
              </m:ctrlPr>
            </m:fPr>
            <m:num>
              <m:sSub>
                <m:sSubPr>
                  <m:ctrlPr>
                    <w:ins w:id="11" w:author="Chen, Jing" w:date="2020-09-04T12:00:00Z"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p>
                <m:sSupPr>
                  <m:ctrlPr>
                    <w:ins w:id="12" w:author="Chen, Jing" w:date="2020-09-04T12:00:00Z"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den>
          </m:f>
        </m:oMath>
      </m:oMathPara>
    </w:p>
    <w:p w14:paraId="64A67154" w14:textId="77777777" w:rsidR="00301580" w:rsidRDefault="00301580" w:rsidP="00B35606"/>
    <w:p w14:paraId="605697E1" w14:textId="77777777" w:rsidR="00301580" w:rsidRDefault="00301580" w:rsidP="00B35606"/>
    <w:p w14:paraId="750D6FF2" w14:textId="77777777" w:rsidR="00301580" w:rsidRDefault="00301580" w:rsidP="00B35606"/>
    <w:p w14:paraId="1751CA24" w14:textId="33F0403D" w:rsidR="00301580" w:rsidRDefault="00301580" w:rsidP="00B35606"/>
    <w:p w14:paraId="22DD2E31" w14:textId="1A41D2F6" w:rsidR="001C2FF6" w:rsidRDefault="001C2FF6" w:rsidP="00B35606"/>
    <w:p w14:paraId="6A46F3F1" w14:textId="3F0956D1" w:rsidR="001C2FF6" w:rsidRDefault="001C2FF6" w:rsidP="00B35606"/>
    <w:p w14:paraId="645469D6" w14:textId="77777777" w:rsidR="001C2FF6" w:rsidRDefault="001C2FF6" w:rsidP="00B35606"/>
    <w:p w14:paraId="37C49514" w14:textId="77777777" w:rsidR="007D181A" w:rsidRDefault="007D181A" w:rsidP="00B35606">
      <w:r>
        <w:lastRenderedPageBreak/>
        <w:t xml:space="preserve">N=4, largest </w:t>
      </w:r>
      <w:proofErr w:type="spellStart"/>
      <w:r>
        <w:t>Kd</w:t>
      </w:r>
      <w:proofErr w:type="spellEnd"/>
      <w:r>
        <w:t xml:space="preserve"> = 0.01536</w:t>
      </w:r>
    </w:p>
    <w:p w14:paraId="0B97FD7B" w14:textId="75C1761F" w:rsidR="00B35606" w:rsidRDefault="00B35606" w:rsidP="00B35606">
      <w:r w:rsidRPr="00B35606">
        <w:rPr>
          <w:noProof/>
        </w:rPr>
        <w:drawing>
          <wp:inline distT="0" distB="0" distL="0" distR="0" wp14:anchorId="0B11CCBF" wp14:editId="3138B10F">
            <wp:extent cx="3400425" cy="258696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294" cy="26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8856" w14:textId="36934E9E" w:rsidR="00583834" w:rsidRDefault="00583834" w:rsidP="00B35606">
      <w:r w:rsidRPr="00583834">
        <w:rPr>
          <w:noProof/>
        </w:rPr>
        <w:drawing>
          <wp:inline distT="0" distB="0" distL="0" distR="0" wp14:anchorId="6641F2DD" wp14:editId="044A6F0F">
            <wp:extent cx="3352800" cy="18575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263" cy="18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D7C4" w14:textId="724786C8" w:rsidR="00583834" w:rsidRDefault="00583834" w:rsidP="00B35606">
      <w:proofErr w:type="spellStart"/>
      <w:r>
        <w:t>Ptot</w:t>
      </w:r>
      <w:proofErr w:type="spellEnd"/>
      <w:r>
        <w:t xml:space="preserve"> ~0.9</w:t>
      </w:r>
    </w:p>
    <w:p w14:paraId="2CA3B6B7" w14:textId="0CE852E9" w:rsidR="00583834" w:rsidRDefault="0037567D" w:rsidP="00B35606">
      <m:oMath>
        <m:sSup>
          <m:sSupPr>
            <m:ctrlPr>
              <w:ins w:id="13" w:author="Chen, Jing" w:date="2020-09-04T12:00:00Z">
                <w:rPr>
                  <w:rFonts w:ascii="Cambria Math" w:hAnsi="Cambria Math" w:cstheme="minorHAnsi"/>
                  <w:i/>
                  <w:sz w:val="24"/>
                  <w:szCs w:val="24"/>
                </w:rPr>
              </w:ins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="00583834">
        <w:rPr>
          <w:rFonts w:cstheme="minorHAnsi"/>
          <w:sz w:val="24"/>
          <w:szCs w:val="24"/>
        </w:rPr>
        <w:t xml:space="preserve">≈ </w:t>
      </w:r>
      <w:r w:rsidR="00583834" w:rsidRPr="00583834">
        <w:rPr>
          <w:rFonts w:cstheme="minorHAnsi"/>
          <w:sz w:val="24"/>
          <w:szCs w:val="24"/>
        </w:rPr>
        <w:t>1</w:t>
      </w:r>
      <w:r w:rsidR="00942489">
        <w:rPr>
          <w:rFonts w:cstheme="minorHAnsi"/>
          <w:sz w:val="24"/>
          <w:szCs w:val="24"/>
        </w:rPr>
        <w:t>11</w:t>
      </w:r>
      <w:r w:rsidR="00583834">
        <w:rPr>
          <w:rFonts w:cstheme="minorHAnsi"/>
          <w:sz w:val="24"/>
          <w:szCs w:val="24"/>
        </w:rPr>
        <w:t xml:space="preserve"> </w:t>
      </w:r>
      <w:proofErr w:type="spellStart"/>
      <w:r w:rsidR="00583834">
        <w:rPr>
          <w:rFonts w:cstheme="minorHAnsi"/>
          <w:sz w:val="24"/>
          <w:szCs w:val="24"/>
        </w:rPr>
        <w:t>nM</w:t>
      </w:r>
      <w:proofErr w:type="spellEnd"/>
    </w:p>
    <w:p w14:paraId="225D8522" w14:textId="1453ACDA" w:rsidR="00583834" w:rsidRDefault="00583834" w:rsidP="00B35606">
      <w:r>
        <w:t xml:space="preserve">Dimensional </w:t>
      </w:r>
      <w:proofErr w:type="spellStart"/>
      <w:r>
        <w:t>Kd</w:t>
      </w:r>
      <w:proofErr w:type="spellEnd"/>
      <w:r>
        <w:t xml:space="preserve"> ~ 0.01536*</w:t>
      </w:r>
      <w:r w:rsidR="00942489">
        <w:t>111</w:t>
      </w:r>
      <w:r>
        <w:t xml:space="preserve"> = </w:t>
      </w:r>
      <w:r w:rsidR="00F06273">
        <w:t>1.7</w:t>
      </w:r>
    </w:p>
    <w:p w14:paraId="60E409A9" w14:textId="77777777" w:rsidR="00AF556A" w:rsidRDefault="00AF556A" w:rsidP="00B35606"/>
    <w:p w14:paraId="27537828" w14:textId="77777777" w:rsidR="00AF556A" w:rsidRDefault="00AF556A" w:rsidP="00B35606"/>
    <w:p w14:paraId="48354F40" w14:textId="77777777" w:rsidR="00AF556A" w:rsidRDefault="00AF556A" w:rsidP="00B35606"/>
    <w:p w14:paraId="402E3759" w14:textId="77777777" w:rsidR="00AF556A" w:rsidRDefault="00AF556A" w:rsidP="00B35606"/>
    <w:p w14:paraId="480E16CA" w14:textId="77777777" w:rsidR="00AF556A" w:rsidRDefault="00AF556A" w:rsidP="00B35606"/>
    <w:p w14:paraId="77DB2325" w14:textId="430990EA" w:rsidR="00196FA6" w:rsidRDefault="00196FA6" w:rsidP="00B35606"/>
    <w:p w14:paraId="61092BB6" w14:textId="37DEC2A1" w:rsidR="00942489" w:rsidRDefault="00942489" w:rsidP="00B35606"/>
    <w:p w14:paraId="77DD6856" w14:textId="77777777" w:rsidR="00942489" w:rsidRDefault="00942489" w:rsidP="00B35606"/>
    <w:p w14:paraId="2CE03FB9" w14:textId="77777777" w:rsidR="00196FA6" w:rsidRDefault="00196FA6" w:rsidP="00196FA6">
      <w:r>
        <w:lastRenderedPageBreak/>
        <w:t xml:space="preserve">N=6, largest </w:t>
      </w:r>
      <w:proofErr w:type="spellStart"/>
      <w:r>
        <w:t>Kd</w:t>
      </w:r>
      <w:proofErr w:type="spellEnd"/>
      <w:r>
        <w:t xml:space="preserve"> = 0.1625</w:t>
      </w:r>
    </w:p>
    <w:p w14:paraId="31F96AA8" w14:textId="77777777" w:rsidR="00196FA6" w:rsidRDefault="00196FA6" w:rsidP="00B35606"/>
    <w:p w14:paraId="487D8FB0" w14:textId="77777777" w:rsidR="00196FA6" w:rsidRDefault="00196FA6" w:rsidP="00B35606">
      <w:r w:rsidRPr="00196FA6">
        <w:rPr>
          <w:noProof/>
        </w:rPr>
        <w:drawing>
          <wp:inline distT="0" distB="0" distL="0" distR="0" wp14:anchorId="630F9756" wp14:editId="3AFECEF8">
            <wp:extent cx="3657600" cy="273735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550" cy="27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38EB" w14:textId="43FD6B20" w:rsidR="00F03264" w:rsidRDefault="00F53047" w:rsidP="00B35606">
      <w:r w:rsidRPr="00F53047">
        <w:rPr>
          <w:noProof/>
        </w:rPr>
        <w:drawing>
          <wp:inline distT="0" distB="0" distL="0" distR="0" wp14:anchorId="106BCC4C" wp14:editId="511F9755">
            <wp:extent cx="3657600" cy="1989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323" cy="199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A26C" w14:textId="43ABB448" w:rsidR="00F53047" w:rsidRDefault="00F53047" w:rsidP="00B35606">
      <w:proofErr w:type="spellStart"/>
      <w:r>
        <w:t>Ptot</w:t>
      </w:r>
      <w:proofErr w:type="spellEnd"/>
      <w:r>
        <w:t xml:space="preserve"> = 1.9</w:t>
      </w:r>
    </w:p>
    <w:p w14:paraId="7823183D" w14:textId="5ABB5E9B" w:rsidR="009A4C09" w:rsidRDefault="0037567D" w:rsidP="009A4C09">
      <m:oMathPara>
        <m:oMath>
          <m:sSup>
            <m:sSupPr>
              <m:ctrlPr>
                <w:ins w:id="14" w:author="Chen, Jing" w:date="2020-09-04T12:00:00Z"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w:ins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≈ 157894</m:t>
          </m:r>
        </m:oMath>
      </m:oMathPara>
    </w:p>
    <w:p w14:paraId="105A379A" w14:textId="74C2F7F8" w:rsidR="00EE02D2" w:rsidRDefault="0037567D" w:rsidP="00EE02D2">
      <m:oMath>
        <m:sSup>
          <m:sSupPr>
            <m:ctrlPr>
              <w:ins w:id="15" w:author="Chen, Jing" w:date="2020-09-04T12:00:00Z">
                <w:rPr>
                  <w:rFonts w:ascii="Cambria Math" w:hAnsi="Cambria Math" w:cstheme="minorHAnsi"/>
                  <w:i/>
                  <w:sz w:val="24"/>
                  <w:szCs w:val="24"/>
                </w:rPr>
              </w:ins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*</m:t>
            </m:r>
          </m:sup>
        </m:sSup>
      </m:oMath>
      <w:r w:rsidR="00EE02D2">
        <w:rPr>
          <w:rFonts w:cstheme="minorHAnsi"/>
          <w:sz w:val="24"/>
          <w:szCs w:val="24"/>
        </w:rPr>
        <w:t xml:space="preserve">≈ </w:t>
      </w:r>
      <w:r w:rsidR="00374C4F">
        <w:rPr>
          <w:rFonts w:cstheme="minorHAnsi"/>
          <w:sz w:val="24"/>
          <w:szCs w:val="24"/>
        </w:rPr>
        <w:t>52.6</w:t>
      </w:r>
      <w:r w:rsidR="00EE02D2">
        <w:rPr>
          <w:rFonts w:cstheme="minorHAnsi"/>
          <w:sz w:val="24"/>
          <w:szCs w:val="24"/>
        </w:rPr>
        <w:t xml:space="preserve"> </w:t>
      </w:r>
      <w:proofErr w:type="spellStart"/>
      <w:r w:rsidR="00EE02D2">
        <w:rPr>
          <w:rFonts w:cstheme="minorHAnsi"/>
          <w:sz w:val="24"/>
          <w:szCs w:val="24"/>
        </w:rPr>
        <w:t>nM</w:t>
      </w:r>
      <w:proofErr w:type="spellEnd"/>
    </w:p>
    <w:p w14:paraId="1ADA4B04" w14:textId="2F22E2A5" w:rsidR="00AF556A" w:rsidRDefault="00BC4BB5" w:rsidP="00B35606">
      <w:r>
        <w:t xml:space="preserve">Dimensional </w:t>
      </w:r>
      <w:proofErr w:type="spellStart"/>
      <w:r>
        <w:t>Kd</w:t>
      </w:r>
      <w:proofErr w:type="spellEnd"/>
      <w:r>
        <w:t xml:space="preserve"> ~ 0.1625*</w:t>
      </w:r>
      <w:r w:rsidR="00D06217">
        <w:t>52.6</w:t>
      </w:r>
      <w:r>
        <w:t xml:space="preserve"> = </w:t>
      </w:r>
      <w:r w:rsidR="00E201B3" w:rsidRPr="00E201B3">
        <w:t>8.5475</w:t>
      </w:r>
    </w:p>
    <w:p w14:paraId="437CA268" w14:textId="77777777" w:rsidR="00AF556A" w:rsidRDefault="00AF556A" w:rsidP="00B35606"/>
    <w:p w14:paraId="1F6F5456" w14:textId="77777777" w:rsidR="00AF556A" w:rsidRDefault="00AF556A" w:rsidP="00B35606"/>
    <w:p w14:paraId="11B51EBA" w14:textId="685DA430" w:rsidR="00AF556A" w:rsidRDefault="00AF556A" w:rsidP="00B35606"/>
    <w:p w14:paraId="6B70B3E1" w14:textId="5DB1B4E6" w:rsidR="00E201B3" w:rsidRDefault="00E201B3" w:rsidP="00B35606"/>
    <w:p w14:paraId="0575C6A2" w14:textId="77777777" w:rsidR="00E201B3" w:rsidRDefault="00E201B3" w:rsidP="00B35606"/>
    <w:p w14:paraId="6C688EB3" w14:textId="77777777" w:rsidR="00D355AB" w:rsidRDefault="00477FB4" w:rsidP="00B35606">
      <w:r>
        <w:lastRenderedPageBreak/>
        <w:t xml:space="preserve">N=8 largest </w:t>
      </w:r>
      <w:proofErr w:type="spellStart"/>
      <w:r>
        <w:t>Kd</w:t>
      </w:r>
      <w:proofErr w:type="spellEnd"/>
      <w:r>
        <w:t xml:space="preserve"> =0.3709</w:t>
      </w:r>
    </w:p>
    <w:p w14:paraId="02374DA9" w14:textId="77777777" w:rsidR="00D355AB" w:rsidRDefault="003D0E5C" w:rsidP="00B35606">
      <w:r w:rsidRPr="003D0E5C">
        <w:rPr>
          <w:noProof/>
        </w:rPr>
        <w:drawing>
          <wp:inline distT="0" distB="0" distL="0" distR="0" wp14:anchorId="484283D9" wp14:editId="4936B843">
            <wp:extent cx="4448796" cy="3334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FDC6" w14:textId="5A642749" w:rsidR="00F03264" w:rsidRDefault="00523046" w:rsidP="00B35606">
      <w:r w:rsidRPr="00523046">
        <w:rPr>
          <w:noProof/>
        </w:rPr>
        <w:drawing>
          <wp:inline distT="0" distB="0" distL="0" distR="0" wp14:anchorId="4F43FDFA" wp14:editId="7E732D38">
            <wp:extent cx="4858428" cy="26768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4747" w14:textId="0B93163C" w:rsidR="00523046" w:rsidRDefault="00523046" w:rsidP="00523046">
      <w:proofErr w:type="spellStart"/>
      <w:r>
        <w:t>Ptot</w:t>
      </w:r>
      <w:proofErr w:type="spellEnd"/>
      <w:r>
        <w:t xml:space="preserve"> = 2.9</w:t>
      </w:r>
    </w:p>
    <w:p w14:paraId="5CE8C459" w14:textId="38A669AD" w:rsidR="00523046" w:rsidRDefault="0037567D" w:rsidP="00523046">
      <m:oMath>
        <m:sSup>
          <m:sSupPr>
            <m:ctrlPr>
              <w:ins w:id="16" w:author="Chen, Jing" w:date="2020-09-04T12:00:00Z">
                <w:rPr>
                  <w:rFonts w:ascii="Cambria Math" w:hAnsi="Cambria Math" w:cstheme="minorHAnsi"/>
                  <w:i/>
                  <w:sz w:val="24"/>
                  <w:szCs w:val="24"/>
                </w:rPr>
              </w:ins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*</m:t>
            </m:r>
          </m:sup>
        </m:sSup>
        <m:r>
          <m:rPr>
            <m:nor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="00523046">
        <w:rPr>
          <w:rFonts w:cstheme="minorHAnsi"/>
          <w:sz w:val="24"/>
          <w:szCs w:val="24"/>
        </w:rPr>
        <w:t xml:space="preserve">≈ </w:t>
      </w:r>
      <w:r w:rsidR="00A34A76">
        <w:rPr>
          <w:rFonts w:cstheme="minorHAnsi"/>
          <w:sz w:val="24"/>
          <w:szCs w:val="24"/>
        </w:rPr>
        <w:t>34.48</w:t>
      </w:r>
      <w:r w:rsidR="00523046">
        <w:rPr>
          <w:rFonts w:cstheme="minorHAnsi"/>
          <w:sz w:val="24"/>
          <w:szCs w:val="24"/>
        </w:rPr>
        <w:t xml:space="preserve"> </w:t>
      </w:r>
      <w:proofErr w:type="spellStart"/>
      <w:r w:rsidR="00523046">
        <w:rPr>
          <w:rFonts w:cstheme="minorHAnsi"/>
          <w:sz w:val="24"/>
          <w:szCs w:val="24"/>
        </w:rPr>
        <w:t>nM</w:t>
      </w:r>
      <w:proofErr w:type="spellEnd"/>
    </w:p>
    <w:p w14:paraId="68C183DD" w14:textId="65651995" w:rsidR="00523046" w:rsidRDefault="00523046" w:rsidP="00523046">
      <w:r>
        <w:t xml:space="preserve">Dimensional </w:t>
      </w:r>
      <w:proofErr w:type="spellStart"/>
      <w:r>
        <w:t>Kd</w:t>
      </w:r>
      <w:proofErr w:type="spellEnd"/>
      <w:r>
        <w:t xml:space="preserve"> ~</w:t>
      </w:r>
      <w:r w:rsidR="00285CE5">
        <w:t xml:space="preserve"> 0.3709</w:t>
      </w:r>
      <w:r>
        <w:t>*</w:t>
      </w:r>
      <w:r w:rsidR="007E2812">
        <w:t>34.48</w:t>
      </w:r>
      <w:r>
        <w:t xml:space="preserve"> = </w:t>
      </w:r>
      <w:r w:rsidR="00E34D54">
        <w:t>12.78</w:t>
      </w:r>
    </w:p>
    <w:p w14:paraId="5B08B7CC" w14:textId="0FBFE1C3" w:rsidR="00AF556A" w:rsidRDefault="00AF556A" w:rsidP="00B35606"/>
    <w:p w14:paraId="4F44AC3D" w14:textId="1890750F" w:rsidR="00E037F6" w:rsidRDefault="00E037F6" w:rsidP="00B35606"/>
    <w:p w14:paraId="78E76C34" w14:textId="77777777" w:rsidR="00E037F6" w:rsidRDefault="00E037F6" w:rsidP="00B35606"/>
    <w:p w14:paraId="787FECDE" w14:textId="77777777" w:rsidR="00AB3092" w:rsidRDefault="003D0E5C" w:rsidP="00AB3092">
      <w:r>
        <w:lastRenderedPageBreak/>
        <w:t>N=10</w:t>
      </w:r>
      <w:r w:rsidR="00AB3092">
        <w:t xml:space="preserve"> largest </w:t>
      </w:r>
      <w:proofErr w:type="spellStart"/>
      <w:r w:rsidR="00AB3092">
        <w:t>Kd</w:t>
      </w:r>
      <w:proofErr w:type="spellEnd"/>
      <w:r w:rsidR="00AB3092">
        <w:t xml:space="preserve"> = 0.6173</w:t>
      </w:r>
    </w:p>
    <w:p w14:paraId="5EAEEB32" w14:textId="77777777" w:rsidR="00AB3092" w:rsidRDefault="00AB3092" w:rsidP="00B35606"/>
    <w:p w14:paraId="7781C264" w14:textId="589D4327" w:rsidR="00AB3092" w:rsidRDefault="00AB3092" w:rsidP="00B35606">
      <w:r w:rsidRPr="00AB3092">
        <w:rPr>
          <w:noProof/>
        </w:rPr>
        <w:drawing>
          <wp:inline distT="0" distB="0" distL="0" distR="0" wp14:anchorId="6F44C518" wp14:editId="02120D1D">
            <wp:extent cx="3581400" cy="2712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317" cy="271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1F7D" w14:textId="6592BC99" w:rsidR="000D4370" w:rsidRDefault="000D4370" w:rsidP="00B35606"/>
    <w:p w14:paraId="495A30A5" w14:textId="4D18DB26" w:rsidR="000D4370" w:rsidRDefault="000D4370" w:rsidP="00B35606">
      <w:r w:rsidRPr="000D4370">
        <w:rPr>
          <w:noProof/>
        </w:rPr>
        <w:drawing>
          <wp:inline distT="0" distB="0" distL="0" distR="0" wp14:anchorId="02263081" wp14:editId="295B16FA">
            <wp:extent cx="3648075" cy="20227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265" cy="203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2E80" w14:textId="472322EE" w:rsidR="000D4370" w:rsidRDefault="000D4370" w:rsidP="00B35606"/>
    <w:p w14:paraId="5889FB70" w14:textId="4F11F72B" w:rsidR="000D4370" w:rsidRDefault="000D4370" w:rsidP="000D4370">
      <w:proofErr w:type="spellStart"/>
      <w:r>
        <w:t>Ptot</w:t>
      </w:r>
      <w:proofErr w:type="spellEnd"/>
      <w:r>
        <w:t xml:space="preserve"> = 4</w:t>
      </w:r>
    </w:p>
    <w:p w14:paraId="019EC4D7" w14:textId="373C34A4" w:rsidR="000D4370" w:rsidRDefault="0037567D" w:rsidP="000D4370">
      <m:oMath>
        <m:sSup>
          <m:sSupPr>
            <m:ctrlPr>
              <w:ins w:id="17" w:author="Chen, Jing" w:date="2020-09-04T12:00:00Z">
                <w:rPr>
                  <w:rFonts w:ascii="Cambria Math" w:hAnsi="Cambria Math" w:cstheme="minorHAnsi"/>
                  <w:i/>
                  <w:sz w:val="24"/>
                  <w:szCs w:val="24"/>
                </w:rPr>
              </w:ins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*</m:t>
            </m:r>
          </m:sup>
        </m:sSup>
      </m:oMath>
      <w:r w:rsidR="000D4370">
        <w:rPr>
          <w:rFonts w:cstheme="minorHAnsi"/>
          <w:sz w:val="24"/>
          <w:szCs w:val="24"/>
        </w:rPr>
        <w:t xml:space="preserve">≈ </w:t>
      </w:r>
      <w:r w:rsidR="00E8649D">
        <w:rPr>
          <w:rFonts w:cstheme="minorHAnsi"/>
          <w:sz w:val="24"/>
          <w:szCs w:val="24"/>
        </w:rPr>
        <w:t>25</w:t>
      </w:r>
      <w:r w:rsidR="000D4370">
        <w:rPr>
          <w:rFonts w:cstheme="minorHAnsi"/>
          <w:sz w:val="24"/>
          <w:szCs w:val="24"/>
        </w:rPr>
        <w:t>nM</w:t>
      </w:r>
    </w:p>
    <w:p w14:paraId="42F22846" w14:textId="7F62D7B8" w:rsidR="000D4370" w:rsidRDefault="000D4370" w:rsidP="000D4370">
      <w:r>
        <w:t xml:space="preserve">Dimensional </w:t>
      </w:r>
      <w:proofErr w:type="spellStart"/>
      <w:r>
        <w:t>Kd</w:t>
      </w:r>
      <w:proofErr w:type="spellEnd"/>
      <w:r>
        <w:t xml:space="preserve"> ~ 0.6173*</w:t>
      </w:r>
      <w:r w:rsidR="00E8649D">
        <w:t>25</w:t>
      </w:r>
      <w:r>
        <w:t xml:space="preserve"> = </w:t>
      </w:r>
      <w:r w:rsidR="00C62122">
        <w:t>15.43</w:t>
      </w:r>
    </w:p>
    <w:p w14:paraId="20AF45D7" w14:textId="7F1704D2" w:rsidR="003801A6" w:rsidRDefault="003801A6" w:rsidP="000D4370"/>
    <w:p w14:paraId="3120E393" w14:textId="0DFAA92E" w:rsidR="003801A6" w:rsidRDefault="003801A6" w:rsidP="000D4370"/>
    <w:p w14:paraId="6438FC96" w14:textId="793EED24" w:rsidR="00C62122" w:rsidRDefault="00C62122" w:rsidP="000D4370"/>
    <w:p w14:paraId="7E1C786F" w14:textId="77777777" w:rsidR="00C62122" w:rsidRDefault="00C62122" w:rsidP="000D4370"/>
    <w:p w14:paraId="5C8E08D0" w14:textId="079184CA" w:rsidR="003801A6" w:rsidRDefault="003801A6" w:rsidP="000D4370">
      <w:r>
        <w:lastRenderedPageBreak/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5F7" w14:paraId="6CF2583B" w14:textId="77777777" w:rsidTr="00C325F7">
        <w:tc>
          <w:tcPr>
            <w:tcW w:w="4675" w:type="dxa"/>
          </w:tcPr>
          <w:p w14:paraId="609E43DA" w14:textId="28096FAD" w:rsidR="00C325F7" w:rsidRDefault="00C325F7" w:rsidP="000D4370">
            <w:r>
              <w:t>N</w:t>
            </w:r>
          </w:p>
        </w:tc>
        <w:tc>
          <w:tcPr>
            <w:tcW w:w="4675" w:type="dxa"/>
          </w:tcPr>
          <w:p w14:paraId="329DDB49" w14:textId="033F90AF" w:rsidR="00C325F7" w:rsidRDefault="00C325F7" w:rsidP="000D4370">
            <w:r>
              <w:t xml:space="preserve">Dimensional </w:t>
            </w:r>
            <w:proofErr w:type="spellStart"/>
            <w:r>
              <w:t>Kd</w:t>
            </w:r>
            <w:proofErr w:type="spellEnd"/>
          </w:p>
        </w:tc>
      </w:tr>
      <w:tr w:rsidR="00C325F7" w14:paraId="1217073B" w14:textId="77777777" w:rsidTr="00C325F7">
        <w:tc>
          <w:tcPr>
            <w:tcW w:w="4675" w:type="dxa"/>
          </w:tcPr>
          <w:p w14:paraId="282FD209" w14:textId="0D0E1019" w:rsidR="00C325F7" w:rsidRDefault="00C325F7" w:rsidP="000D4370">
            <w:r>
              <w:t>4</w:t>
            </w:r>
          </w:p>
        </w:tc>
        <w:tc>
          <w:tcPr>
            <w:tcW w:w="4675" w:type="dxa"/>
          </w:tcPr>
          <w:p w14:paraId="4D996DD3" w14:textId="6B266E3F" w:rsidR="00C325F7" w:rsidRDefault="00C325F7" w:rsidP="000D4370">
            <w:r>
              <w:t>1.7</w:t>
            </w:r>
          </w:p>
        </w:tc>
      </w:tr>
      <w:tr w:rsidR="00C325F7" w14:paraId="454E1748" w14:textId="77777777" w:rsidTr="00C325F7">
        <w:tc>
          <w:tcPr>
            <w:tcW w:w="4675" w:type="dxa"/>
          </w:tcPr>
          <w:p w14:paraId="187D122A" w14:textId="6F8C5729" w:rsidR="00C325F7" w:rsidRDefault="00C325F7" w:rsidP="000D4370">
            <w:r>
              <w:t>6</w:t>
            </w:r>
          </w:p>
        </w:tc>
        <w:tc>
          <w:tcPr>
            <w:tcW w:w="4675" w:type="dxa"/>
          </w:tcPr>
          <w:p w14:paraId="112EA3C9" w14:textId="5892CC65" w:rsidR="00C325F7" w:rsidRDefault="00C325F7" w:rsidP="000D4370">
            <w:r>
              <w:t>8.55</w:t>
            </w:r>
          </w:p>
        </w:tc>
      </w:tr>
      <w:tr w:rsidR="00C325F7" w14:paraId="4EA54864" w14:textId="77777777" w:rsidTr="00C325F7">
        <w:tc>
          <w:tcPr>
            <w:tcW w:w="4675" w:type="dxa"/>
          </w:tcPr>
          <w:p w14:paraId="5FE00703" w14:textId="75F8B60E" w:rsidR="00C325F7" w:rsidRDefault="00C325F7" w:rsidP="000D4370">
            <w:r>
              <w:t>8</w:t>
            </w:r>
          </w:p>
        </w:tc>
        <w:tc>
          <w:tcPr>
            <w:tcW w:w="4675" w:type="dxa"/>
          </w:tcPr>
          <w:p w14:paraId="3079E079" w14:textId="4AA67804" w:rsidR="00C325F7" w:rsidRDefault="00C325F7" w:rsidP="000D4370">
            <w:r>
              <w:t>12.78</w:t>
            </w:r>
          </w:p>
        </w:tc>
      </w:tr>
      <w:tr w:rsidR="00C325F7" w14:paraId="720E4211" w14:textId="77777777" w:rsidTr="00C325F7">
        <w:tc>
          <w:tcPr>
            <w:tcW w:w="4675" w:type="dxa"/>
          </w:tcPr>
          <w:p w14:paraId="35D6F447" w14:textId="32C4481A" w:rsidR="00C325F7" w:rsidRDefault="00C325F7" w:rsidP="000D4370">
            <w:r>
              <w:t>10</w:t>
            </w:r>
          </w:p>
        </w:tc>
        <w:tc>
          <w:tcPr>
            <w:tcW w:w="4675" w:type="dxa"/>
          </w:tcPr>
          <w:p w14:paraId="12661A5E" w14:textId="1B5BCDE3" w:rsidR="00C325F7" w:rsidRDefault="00C325F7" w:rsidP="000D4370">
            <w:r>
              <w:t>15.43</w:t>
            </w:r>
          </w:p>
        </w:tc>
      </w:tr>
    </w:tbl>
    <w:p w14:paraId="749FEECE" w14:textId="7E084C60" w:rsidR="003801A6" w:rsidRDefault="003801A6" w:rsidP="000D4370"/>
    <w:p w14:paraId="29FFE1E6" w14:textId="77777777" w:rsidR="000D4370" w:rsidRPr="00B35606" w:rsidRDefault="000D4370" w:rsidP="00B35606"/>
    <w:sectPr w:rsidR="000D4370" w:rsidRPr="00B35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en, Jing">
    <w15:presenceInfo w15:providerId="AD" w15:userId="S-1-5-21-1824200278-923733676-1501187911-472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60"/>
    <w:rsid w:val="000A7755"/>
    <w:rsid w:val="000D4370"/>
    <w:rsid w:val="00196FA6"/>
    <w:rsid w:val="001C2FF6"/>
    <w:rsid w:val="001D59FC"/>
    <w:rsid w:val="002031BF"/>
    <w:rsid w:val="0027231A"/>
    <w:rsid w:val="00277874"/>
    <w:rsid w:val="00285CE5"/>
    <w:rsid w:val="00301580"/>
    <w:rsid w:val="00303DB6"/>
    <w:rsid w:val="003304B3"/>
    <w:rsid w:val="00374C4F"/>
    <w:rsid w:val="003801A6"/>
    <w:rsid w:val="003D0E5C"/>
    <w:rsid w:val="003F489D"/>
    <w:rsid w:val="00477FB4"/>
    <w:rsid w:val="00523046"/>
    <w:rsid w:val="00583834"/>
    <w:rsid w:val="007D181A"/>
    <w:rsid w:val="007E2812"/>
    <w:rsid w:val="00871955"/>
    <w:rsid w:val="008F12C6"/>
    <w:rsid w:val="00942489"/>
    <w:rsid w:val="009A4C09"/>
    <w:rsid w:val="00A34A76"/>
    <w:rsid w:val="00AB3092"/>
    <w:rsid w:val="00AF556A"/>
    <w:rsid w:val="00B35606"/>
    <w:rsid w:val="00B37454"/>
    <w:rsid w:val="00BC4BB5"/>
    <w:rsid w:val="00BE4BF5"/>
    <w:rsid w:val="00C25160"/>
    <w:rsid w:val="00C325F7"/>
    <w:rsid w:val="00C62122"/>
    <w:rsid w:val="00CD03C7"/>
    <w:rsid w:val="00D06217"/>
    <w:rsid w:val="00D21179"/>
    <w:rsid w:val="00D355AB"/>
    <w:rsid w:val="00D6596B"/>
    <w:rsid w:val="00DB39E6"/>
    <w:rsid w:val="00E037F6"/>
    <w:rsid w:val="00E201B3"/>
    <w:rsid w:val="00E34D54"/>
    <w:rsid w:val="00E8649D"/>
    <w:rsid w:val="00EE02D2"/>
    <w:rsid w:val="00F03264"/>
    <w:rsid w:val="00F06273"/>
    <w:rsid w:val="00F53047"/>
    <w:rsid w:val="00F631D4"/>
    <w:rsid w:val="00F65ED0"/>
    <w:rsid w:val="00F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8936"/>
  <w15:chartTrackingRefBased/>
  <w15:docId w15:val="{9D00C66E-3681-45CF-BAC6-014F27EE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32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2</cp:revision>
  <dcterms:created xsi:type="dcterms:W3CDTF">2021-05-18T14:03:00Z</dcterms:created>
  <dcterms:modified xsi:type="dcterms:W3CDTF">2021-05-18T14:03:00Z</dcterms:modified>
</cp:coreProperties>
</file>